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6D86" w:rsidRPr="00EC2E22" w:rsidRDefault="00516D86">
      <w:pPr>
        <w:spacing w:before="9" w:line="200" w:lineRule="auto"/>
        <w:rPr>
          <w:rFonts w:ascii="Calibri" w:eastAsia="Calibri" w:hAnsi="Calibri" w:cs="Calibri"/>
        </w:rPr>
        <w:sectPr w:rsidR="00516D86" w:rsidRPr="00EC2E22">
          <w:pgSz w:w="12260" w:h="15820"/>
          <w:pgMar w:top="640" w:right="1160" w:bottom="280" w:left="1140" w:header="720" w:footer="720" w:gutter="0"/>
          <w:pgNumType w:start="1"/>
          <w:cols w:space="720"/>
        </w:sectPr>
      </w:pPr>
    </w:p>
    <w:p w14:paraId="00000002" w14:textId="77777777" w:rsidR="00516D86" w:rsidRPr="00EC2E22" w:rsidRDefault="00516D86">
      <w:pPr>
        <w:spacing w:line="200" w:lineRule="auto"/>
        <w:rPr>
          <w:rFonts w:ascii="Calibri" w:eastAsia="Calibri" w:hAnsi="Calibri" w:cs="Calibri"/>
        </w:rPr>
      </w:pPr>
    </w:p>
    <w:p w14:paraId="00000003" w14:textId="77777777" w:rsidR="00516D86" w:rsidRPr="00EC2E22" w:rsidRDefault="00661803">
      <w:pPr>
        <w:spacing w:before="12"/>
        <w:ind w:left="123" w:right="7262"/>
        <w:jc w:val="both"/>
        <w:rPr>
          <w:rFonts w:ascii="Calibri" w:eastAsia="Calibri" w:hAnsi="Calibri" w:cs="Calibri"/>
          <w:sz w:val="28"/>
          <w:szCs w:val="28"/>
        </w:rPr>
      </w:pPr>
      <w:r w:rsidRPr="00EC2E22">
        <w:rPr>
          <w:rFonts w:ascii="Calibri" w:eastAsia="Calibri" w:hAnsi="Calibri" w:cs="Calibri"/>
          <w:sz w:val="28"/>
          <w:szCs w:val="28"/>
        </w:rPr>
        <w:t>Data Resource Profile</w:t>
      </w:r>
      <w:r w:rsidRPr="00EC2E22">
        <w:rPr>
          <w:noProof/>
          <w:lang w:val="es-ES"/>
        </w:rPr>
        <mc:AlternateContent>
          <mc:Choice Requires="wpg">
            <w:drawing>
              <wp:anchor distT="0" distB="0" distL="0" distR="0" simplePos="0" relativeHeight="251658240" behindDoc="1" locked="0" layoutInCell="1" hidden="0" allowOverlap="1" wp14:anchorId="758F5371" wp14:editId="16811CC6">
                <wp:simplePos x="0" y="0"/>
                <wp:positionH relativeFrom="column">
                  <wp:posOffset>76200</wp:posOffset>
                </wp:positionH>
                <wp:positionV relativeFrom="paragraph">
                  <wp:posOffset>-114299</wp:posOffset>
                </wp:positionV>
                <wp:extent cx="5257165" cy="12700"/>
                <wp:effectExtent l="0" t="0" r="0" b="0"/>
                <wp:wrapNone/>
                <wp:docPr id="30" name="Grupo 30"/>
                <wp:cNvGraphicFramePr/>
                <a:graphic xmlns:a="http://schemas.openxmlformats.org/drawingml/2006/main">
                  <a:graphicData uri="http://schemas.microsoft.com/office/word/2010/wordprocessingGroup">
                    <wpg:wgp>
                      <wpg:cNvGrpSpPr/>
                      <wpg:grpSpPr>
                        <a:xfrm>
                          <a:off x="0" y="0"/>
                          <a:ext cx="5257165" cy="12700"/>
                          <a:chOff x="2717400" y="3766750"/>
                          <a:chExt cx="5257200" cy="26500"/>
                        </a:xfrm>
                      </wpg:grpSpPr>
                      <wpg:grpSp>
                        <wpg:cNvPr id="1" name="Grupo 1"/>
                        <wpg:cNvGrpSpPr/>
                        <wpg:grpSpPr>
                          <a:xfrm>
                            <a:off x="2717418" y="3773650"/>
                            <a:ext cx="5257165" cy="12700"/>
                            <a:chOff x="2717400" y="3766750"/>
                            <a:chExt cx="5257200" cy="26500"/>
                          </a:xfrm>
                        </wpg:grpSpPr>
                        <wps:wsp>
                          <wps:cNvPr id="2" name="Rectángulo 2"/>
                          <wps:cNvSpPr/>
                          <wps:spPr>
                            <a:xfrm>
                              <a:off x="2717400" y="3766750"/>
                              <a:ext cx="5257200" cy="26500"/>
                            </a:xfrm>
                            <a:prstGeom prst="rect">
                              <a:avLst/>
                            </a:prstGeom>
                            <a:noFill/>
                            <a:ln>
                              <a:noFill/>
                            </a:ln>
                          </wps:spPr>
                          <wps:txbx>
                            <w:txbxContent>
                              <w:p w14:paraId="123B91A8" w14:textId="77777777" w:rsidR="00E97D50" w:rsidRDefault="00E97D50">
                                <w:pPr>
                                  <w:textDirection w:val="btLr"/>
                                </w:pPr>
                              </w:p>
                            </w:txbxContent>
                          </wps:txbx>
                          <wps:bodyPr spcFirstLastPara="1" wrap="square" lIns="91425" tIns="91425" rIns="91425" bIns="91425" anchor="ctr" anchorCtr="0">
                            <a:noAutofit/>
                          </wps:bodyPr>
                        </wps:wsp>
                        <wpg:grpSp>
                          <wpg:cNvPr id="3" name="Grupo 3"/>
                          <wpg:cNvGrpSpPr/>
                          <wpg:grpSpPr>
                            <a:xfrm>
                              <a:off x="2717418" y="3773650"/>
                              <a:ext cx="5257165" cy="12700"/>
                              <a:chOff x="2717400" y="3766750"/>
                              <a:chExt cx="5257825" cy="26500"/>
                            </a:xfrm>
                          </wpg:grpSpPr>
                          <wps:wsp>
                            <wps:cNvPr id="4" name="Rectángulo 4"/>
                            <wps:cNvSpPr/>
                            <wps:spPr>
                              <a:xfrm>
                                <a:off x="2717400" y="3766750"/>
                                <a:ext cx="5257825" cy="26500"/>
                              </a:xfrm>
                              <a:prstGeom prst="rect">
                                <a:avLst/>
                              </a:prstGeom>
                              <a:noFill/>
                              <a:ln>
                                <a:noFill/>
                              </a:ln>
                            </wps:spPr>
                            <wps:txbx>
                              <w:txbxContent>
                                <w:p w14:paraId="6C8CAFF0" w14:textId="77777777" w:rsidR="00E97D50" w:rsidRDefault="00E97D50">
                                  <w:pPr>
                                    <w:textDirection w:val="btLr"/>
                                  </w:pPr>
                                </w:p>
                              </w:txbxContent>
                            </wps:txbx>
                            <wps:bodyPr spcFirstLastPara="1" wrap="square" lIns="91425" tIns="91425" rIns="91425" bIns="91425" anchor="ctr" anchorCtr="0">
                              <a:noAutofit/>
                            </wps:bodyPr>
                          </wps:wsp>
                          <wpg:grpSp>
                            <wpg:cNvPr id="5" name="Grupo 5"/>
                            <wpg:cNvGrpSpPr/>
                            <wpg:grpSpPr>
                              <a:xfrm>
                                <a:off x="2717418" y="3780000"/>
                                <a:ext cx="5257165" cy="0"/>
                                <a:chOff x="1263" y="-229"/>
                                <a:chExt cx="8279" cy="0"/>
                              </a:xfrm>
                            </wpg:grpSpPr>
                            <wps:wsp>
                              <wps:cNvPr id="6" name="Rectángulo 6"/>
                              <wps:cNvSpPr/>
                              <wps:spPr>
                                <a:xfrm>
                                  <a:off x="1263" y="-229"/>
                                  <a:ext cx="8275" cy="0"/>
                                </a:xfrm>
                                <a:prstGeom prst="rect">
                                  <a:avLst/>
                                </a:prstGeom>
                                <a:noFill/>
                                <a:ln>
                                  <a:noFill/>
                                </a:ln>
                              </wps:spPr>
                              <wps:txbx>
                                <w:txbxContent>
                                  <w:p w14:paraId="3A27FA68" w14:textId="77777777" w:rsidR="00E97D50" w:rsidRDefault="00E97D50">
                                    <w:pPr>
                                      <w:textDirection w:val="btLr"/>
                                    </w:pPr>
                                  </w:p>
                                </w:txbxContent>
                              </wps:txbx>
                              <wps:bodyPr spcFirstLastPara="1" wrap="square" lIns="91425" tIns="91425" rIns="91425" bIns="91425" anchor="ctr" anchorCtr="0">
                                <a:noAutofit/>
                              </wps:bodyPr>
                            </wps:wsp>
                            <wps:wsp>
                              <wps:cNvPr id="7" name="Forma libre: forma 7"/>
                              <wps:cNvSpPr/>
                              <wps:spPr>
                                <a:xfrm>
                                  <a:off x="1263" y="-22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58F5371" id="Grupo 30" o:spid="_x0000_s1026" style="position:absolute;left:0;text-align:left;margin-left:6pt;margin-top:-9pt;width:413.95pt;height:1pt;z-index:-251658240;mso-wrap-distance-left:0;mso-wrap-distance-right:0" coordorigin="27174,37667" coordsize="5257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">
                <v:group id="Grupo 1" o:spid="_x0000_s1027" style="position:absolute;left:27174;top:37736;width:52571;height:127" coordorigin="27174,37667" coordsize="5257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7174;top:37667;width:52572;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3B91A8" w14:textId="77777777" w:rsidR="00E97D50" w:rsidRDefault="00E97D50">
                          <w:pPr>
                            <w:textDirection w:val="btLr"/>
                          </w:pPr>
                        </w:p>
                      </w:txbxContent>
                    </v:textbox>
                  </v:rect>
                  <v:group id="Grupo 3" o:spid="_x0000_s1029" style="position:absolute;left:27174;top:37736;width:52571;height:127" coordorigin="27174,37667" coordsize="5257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27174;top:37667;width:52578;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C8CAFF0" w14:textId="77777777" w:rsidR="00E97D50" w:rsidRDefault="00E97D50">
                            <w:pPr>
                              <w:textDirection w:val="btLr"/>
                            </w:pPr>
                          </w:p>
                        </w:txbxContent>
                      </v:textbox>
                    </v:rect>
                    <v:group id="Grupo 5" o:spid="_x0000_s1031" style="position:absolute;left:27174;top:37800;width:52571;height:0" coordorigin="1263,-22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2" style="position:absolute;left:1263;top:-22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27FA68" w14:textId="77777777" w:rsidR="00E97D50" w:rsidRDefault="00E97D50">
                              <w:pPr>
                                <w:textDirection w:val="btLr"/>
                              </w:pPr>
                            </w:p>
                          </w:txbxContent>
                        </v:textbox>
                      </v:rect>
                      <v:shape id="Forma libre: forma 7" o:spid="_x0000_s1033" style="position:absolute;left:1263;top:-22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" path="m,l8280,e" filled="f" strokeweight=".73472mm">
                        <v:stroke startarrowwidth="narrow" startarrowlength="short" endarrowwidth="narrow" endarrowlength="short"/>
                        <v:path arrowok="t" o:extrusionok="f"/>
                      </v:shape>
                    </v:group>
                  </v:group>
                </v:group>
              </v:group>
            </w:pict>
          </mc:Fallback>
        </mc:AlternateContent>
      </w:r>
    </w:p>
    <w:p w14:paraId="00000004" w14:textId="77777777" w:rsidR="00516D86" w:rsidRPr="00EC2E22" w:rsidRDefault="00516D86">
      <w:pPr>
        <w:spacing w:before="4" w:line="220" w:lineRule="auto"/>
        <w:rPr>
          <w:rFonts w:ascii="Calibri" w:eastAsia="Calibri" w:hAnsi="Calibri" w:cs="Calibri"/>
          <w:sz w:val="22"/>
          <w:szCs w:val="22"/>
        </w:rPr>
      </w:pPr>
    </w:p>
    <w:p w14:paraId="00000005" w14:textId="77777777" w:rsidR="00516D86" w:rsidRPr="00EC2E22" w:rsidRDefault="00661803">
      <w:pPr>
        <w:ind w:left="123" w:right="2539"/>
        <w:jc w:val="both"/>
        <w:rPr>
          <w:rFonts w:ascii="Calibri" w:eastAsia="Calibri" w:hAnsi="Calibri" w:cs="Calibri"/>
          <w:sz w:val="36"/>
          <w:szCs w:val="36"/>
        </w:rPr>
      </w:pPr>
      <w:r w:rsidRPr="00EC2E22">
        <w:rPr>
          <w:rFonts w:ascii="Calibri" w:eastAsia="Calibri" w:hAnsi="Calibri" w:cs="Calibri"/>
          <w:sz w:val="36"/>
          <w:szCs w:val="36"/>
        </w:rPr>
        <w:t>Data Resource Profile: Results Analysis Base of Navarre (BARDENA)</w:t>
      </w:r>
    </w:p>
    <w:p w14:paraId="00000006" w14:textId="77777777" w:rsidR="00516D86" w:rsidRPr="00EC2E22" w:rsidRDefault="00516D86">
      <w:pPr>
        <w:spacing w:before="2" w:line="140" w:lineRule="auto"/>
        <w:rPr>
          <w:rFonts w:ascii="Calibri" w:eastAsia="Calibri" w:hAnsi="Calibri" w:cs="Calibri"/>
          <w:sz w:val="14"/>
          <w:szCs w:val="14"/>
        </w:rPr>
      </w:pPr>
    </w:p>
    <w:p w14:paraId="00000007" w14:textId="01EA0D7E" w:rsidR="00516D86" w:rsidRPr="00B201CF" w:rsidRDefault="00661803">
      <w:pPr>
        <w:ind w:left="123" w:right="2785"/>
        <w:jc w:val="both"/>
        <w:rPr>
          <w:rFonts w:ascii="Calibri" w:eastAsia="Calibri" w:hAnsi="Calibri" w:cs="Calibri"/>
          <w:sz w:val="17"/>
          <w:szCs w:val="17"/>
          <w:vertAlign w:val="superscript"/>
          <w:lang w:val="es-ES"/>
          <w:rPrChange w:id="0" w:author="Francisco Sánchez Sáez" w:date="2023-06-23T12:56:00Z">
            <w:rPr>
              <w:rFonts w:ascii="Calibri" w:eastAsia="Calibri" w:hAnsi="Calibri" w:cs="Calibri"/>
              <w:sz w:val="17"/>
              <w:szCs w:val="17"/>
              <w:vertAlign w:val="superscript"/>
            </w:rPr>
          </w:rPrChange>
        </w:rPr>
      </w:pPr>
      <w:r w:rsidRPr="00B201CF">
        <w:rPr>
          <w:rFonts w:ascii="Calibri" w:eastAsia="Calibri" w:hAnsi="Calibri" w:cs="Calibri"/>
          <w:sz w:val="17"/>
          <w:szCs w:val="17"/>
          <w:lang w:val="es-ES"/>
          <w:rPrChange w:id="1" w:author="Francisco Sánchez Sáez" w:date="2023-06-23T12:56:00Z">
            <w:rPr>
              <w:rFonts w:ascii="Calibri" w:eastAsia="Calibri" w:hAnsi="Calibri" w:cs="Calibri"/>
              <w:sz w:val="17"/>
              <w:szCs w:val="17"/>
            </w:rPr>
          </w:rPrChange>
        </w:rPr>
        <w:t>Gorricho J,</w:t>
      </w:r>
      <w:r w:rsidRPr="00B201CF">
        <w:rPr>
          <w:rFonts w:ascii="Calibri" w:eastAsia="Calibri" w:hAnsi="Calibri" w:cs="Calibri"/>
          <w:sz w:val="17"/>
          <w:szCs w:val="17"/>
          <w:vertAlign w:val="superscript"/>
          <w:lang w:val="es-ES"/>
          <w:rPrChange w:id="2" w:author="Francisco Sánchez Sáez" w:date="2023-06-23T12:56:00Z">
            <w:rPr>
              <w:rFonts w:ascii="Calibri" w:eastAsia="Calibri" w:hAnsi="Calibri" w:cs="Calibri"/>
              <w:sz w:val="17"/>
              <w:szCs w:val="17"/>
              <w:vertAlign w:val="superscript"/>
            </w:rPr>
          </w:rPrChange>
        </w:rPr>
        <w:t>1,2</w:t>
      </w:r>
      <w:r w:rsidRPr="00B201CF">
        <w:rPr>
          <w:rFonts w:ascii="Calibri" w:eastAsia="Calibri" w:hAnsi="Calibri" w:cs="Calibri"/>
          <w:sz w:val="17"/>
          <w:szCs w:val="17"/>
          <w:lang w:val="es-ES"/>
          <w:rPrChange w:id="3" w:author="Francisco Sánchez Sáez" w:date="2023-06-23T12:56:00Z">
            <w:rPr>
              <w:rFonts w:ascii="Calibri" w:eastAsia="Calibri" w:hAnsi="Calibri" w:cs="Calibri"/>
              <w:sz w:val="17"/>
              <w:szCs w:val="17"/>
            </w:rPr>
          </w:rPrChange>
        </w:rPr>
        <w:t xml:space="preserve"> Leache L,</w:t>
      </w:r>
      <w:r w:rsidRPr="00B201CF">
        <w:rPr>
          <w:rFonts w:ascii="Calibri" w:eastAsia="Calibri" w:hAnsi="Calibri" w:cs="Calibri"/>
          <w:sz w:val="17"/>
          <w:szCs w:val="17"/>
          <w:vertAlign w:val="superscript"/>
          <w:lang w:val="es-ES"/>
          <w:rPrChange w:id="4" w:author="Francisco Sánchez Sáez" w:date="2023-06-23T12:56:00Z">
            <w:rPr>
              <w:rFonts w:ascii="Calibri" w:eastAsia="Calibri" w:hAnsi="Calibri" w:cs="Calibri"/>
              <w:sz w:val="17"/>
              <w:szCs w:val="17"/>
              <w:vertAlign w:val="superscript"/>
            </w:rPr>
          </w:rPrChange>
        </w:rPr>
        <w:t>2,3</w:t>
      </w:r>
      <w:r w:rsidRPr="00B201CF">
        <w:rPr>
          <w:rFonts w:ascii="Calibri" w:eastAsia="Calibri" w:hAnsi="Calibri" w:cs="Calibri"/>
          <w:sz w:val="17"/>
          <w:szCs w:val="17"/>
          <w:lang w:val="es-ES"/>
          <w:rPrChange w:id="5" w:author="Francisco Sánchez Sáez" w:date="2023-06-23T12:56:00Z">
            <w:rPr>
              <w:rFonts w:ascii="Calibri" w:eastAsia="Calibri" w:hAnsi="Calibri" w:cs="Calibri"/>
              <w:sz w:val="17"/>
              <w:szCs w:val="17"/>
            </w:rPr>
          </w:rPrChange>
        </w:rPr>
        <w:t xml:space="preserve"> Tamayo I,</w:t>
      </w:r>
      <w:r w:rsidRPr="00B201CF">
        <w:rPr>
          <w:rFonts w:ascii="Calibri" w:eastAsia="Calibri" w:hAnsi="Calibri" w:cs="Calibri"/>
          <w:sz w:val="17"/>
          <w:szCs w:val="17"/>
          <w:vertAlign w:val="superscript"/>
          <w:lang w:val="es-ES"/>
          <w:rPrChange w:id="6" w:author="Francisco Sánchez Sáez" w:date="2023-06-23T12:56:00Z">
            <w:rPr>
              <w:rFonts w:ascii="Calibri" w:eastAsia="Calibri" w:hAnsi="Calibri" w:cs="Calibri"/>
              <w:sz w:val="17"/>
              <w:szCs w:val="17"/>
              <w:vertAlign w:val="superscript"/>
            </w:rPr>
          </w:rPrChange>
        </w:rPr>
        <w:t>2,4,5</w:t>
      </w:r>
      <w:r w:rsidRPr="00B201CF">
        <w:rPr>
          <w:rFonts w:ascii="Calibri" w:eastAsia="Calibri" w:hAnsi="Calibri" w:cs="Calibri"/>
          <w:sz w:val="17"/>
          <w:szCs w:val="17"/>
          <w:lang w:val="es-ES"/>
          <w:rPrChange w:id="7" w:author="Francisco Sánchez Sáez" w:date="2023-06-23T12:56:00Z">
            <w:rPr>
              <w:rFonts w:ascii="Calibri" w:eastAsia="Calibri" w:hAnsi="Calibri" w:cs="Calibri"/>
              <w:sz w:val="17"/>
              <w:szCs w:val="17"/>
            </w:rPr>
          </w:rPrChange>
        </w:rPr>
        <w:t xml:space="preserve"> Sánchez-Sáez F,</w:t>
      </w:r>
      <w:ins w:id="8" w:author="Francisco Sánchez Sáez" w:date="2023-06-23T13:25:00Z">
        <w:r w:rsidR="00D620FB">
          <w:rPr>
            <w:rFonts w:ascii="Calibri" w:eastAsia="Calibri" w:hAnsi="Calibri" w:cs="Calibri"/>
            <w:sz w:val="17"/>
            <w:szCs w:val="17"/>
            <w:vertAlign w:val="superscript"/>
            <w:lang w:val="es-ES"/>
          </w:rPr>
          <w:t xml:space="preserve">5, </w:t>
        </w:r>
      </w:ins>
      <w:r w:rsidRPr="00B201CF">
        <w:rPr>
          <w:rFonts w:ascii="Calibri" w:eastAsia="Calibri" w:hAnsi="Calibri" w:cs="Calibri"/>
          <w:sz w:val="17"/>
          <w:szCs w:val="17"/>
          <w:vertAlign w:val="superscript"/>
          <w:lang w:val="es-ES"/>
          <w:rPrChange w:id="9" w:author="Francisco Sánchez Sáez" w:date="2023-06-23T12:56:00Z">
            <w:rPr>
              <w:rFonts w:ascii="Calibri" w:eastAsia="Calibri" w:hAnsi="Calibri" w:cs="Calibri"/>
              <w:sz w:val="17"/>
              <w:szCs w:val="17"/>
              <w:vertAlign w:val="superscript"/>
            </w:rPr>
          </w:rPrChange>
        </w:rPr>
        <w:t>6</w:t>
      </w:r>
      <w:r w:rsidRPr="00B201CF">
        <w:rPr>
          <w:rFonts w:ascii="Calibri" w:eastAsia="Calibri" w:hAnsi="Calibri" w:cs="Calibri"/>
          <w:sz w:val="17"/>
          <w:szCs w:val="17"/>
          <w:lang w:val="es-ES"/>
          <w:rPrChange w:id="10" w:author="Francisco Sánchez Sáez" w:date="2023-06-23T12:56:00Z">
            <w:rPr>
              <w:rFonts w:ascii="Calibri" w:eastAsia="Calibri" w:hAnsi="Calibri" w:cs="Calibri"/>
              <w:sz w:val="17"/>
              <w:szCs w:val="17"/>
            </w:rPr>
          </w:rPrChange>
        </w:rPr>
        <w:t xml:space="preserve"> Almirantearena M,</w:t>
      </w:r>
      <w:r w:rsidRPr="00B201CF">
        <w:rPr>
          <w:rFonts w:ascii="Calibri" w:eastAsia="Calibri" w:hAnsi="Calibri" w:cs="Calibri"/>
          <w:sz w:val="17"/>
          <w:szCs w:val="17"/>
          <w:vertAlign w:val="superscript"/>
          <w:lang w:val="es-ES"/>
          <w:rPrChange w:id="11" w:author="Francisco Sánchez Sáez" w:date="2023-06-23T12:56:00Z">
            <w:rPr>
              <w:rFonts w:ascii="Calibri" w:eastAsia="Calibri" w:hAnsi="Calibri" w:cs="Calibri"/>
              <w:sz w:val="17"/>
              <w:szCs w:val="17"/>
              <w:vertAlign w:val="superscript"/>
            </w:rPr>
          </w:rPrChange>
        </w:rPr>
        <w:t>2</w:t>
      </w:r>
      <w:r w:rsidRPr="00B201CF">
        <w:rPr>
          <w:rFonts w:ascii="Calibri" w:eastAsia="Calibri" w:hAnsi="Calibri" w:cs="Calibri"/>
          <w:sz w:val="17"/>
          <w:szCs w:val="17"/>
          <w:lang w:val="es-ES"/>
          <w:rPrChange w:id="12" w:author="Francisco Sánchez Sáez" w:date="2023-06-23T12:56:00Z">
            <w:rPr>
              <w:rFonts w:ascii="Calibri" w:eastAsia="Calibri" w:hAnsi="Calibri" w:cs="Calibri"/>
              <w:sz w:val="17"/>
              <w:szCs w:val="17"/>
            </w:rPr>
          </w:rPrChange>
        </w:rPr>
        <w:t xml:space="preserve"> San Román E,</w:t>
      </w:r>
      <w:r w:rsidRPr="00B201CF">
        <w:rPr>
          <w:rFonts w:ascii="Calibri" w:eastAsia="Calibri" w:hAnsi="Calibri" w:cs="Calibri"/>
          <w:sz w:val="17"/>
          <w:szCs w:val="17"/>
          <w:vertAlign w:val="superscript"/>
          <w:lang w:val="es-ES"/>
          <w:rPrChange w:id="13" w:author="Francisco Sánchez Sáez" w:date="2023-06-23T12:56:00Z">
            <w:rPr>
              <w:rFonts w:ascii="Calibri" w:eastAsia="Calibri" w:hAnsi="Calibri" w:cs="Calibri"/>
              <w:sz w:val="17"/>
              <w:szCs w:val="17"/>
              <w:vertAlign w:val="superscript"/>
            </w:rPr>
          </w:rPrChange>
        </w:rPr>
        <w:t>7</w:t>
      </w:r>
      <w:r w:rsidRPr="00B201CF">
        <w:rPr>
          <w:rFonts w:ascii="Calibri" w:eastAsia="Calibri" w:hAnsi="Calibri" w:cs="Calibri"/>
          <w:sz w:val="17"/>
          <w:szCs w:val="17"/>
          <w:lang w:val="es-ES"/>
          <w:rPrChange w:id="14" w:author="Francisco Sánchez Sáez" w:date="2023-06-23T12:56:00Z">
            <w:rPr>
              <w:rFonts w:ascii="Calibri" w:eastAsia="Calibri" w:hAnsi="Calibri" w:cs="Calibri"/>
              <w:sz w:val="17"/>
              <w:szCs w:val="17"/>
            </w:rPr>
          </w:rPrChange>
        </w:rPr>
        <w:t xml:space="preserve"> Ballaz J,</w:t>
      </w:r>
      <w:r w:rsidRPr="00B201CF">
        <w:rPr>
          <w:rFonts w:ascii="Calibri" w:eastAsia="Calibri" w:hAnsi="Calibri" w:cs="Calibri"/>
          <w:sz w:val="17"/>
          <w:szCs w:val="17"/>
          <w:vertAlign w:val="superscript"/>
          <w:lang w:val="es-ES"/>
          <w:rPrChange w:id="15" w:author="Francisco Sánchez Sáez" w:date="2023-06-23T12:56:00Z">
            <w:rPr>
              <w:rFonts w:ascii="Calibri" w:eastAsia="Calibri" w:hAnsi="Calibri" w:cs="Calibri"/>
              <w:sz w:val="17"/>
              <w:szCs w:val="17"/>
              <w:vertAlign w:val="superscript"/>
            </w:rPr>
          </w:rPrChange>
        </w:rPr>
        <w:t xml:space="preserve">7 </w:t>
      </w:r>
      <w:r w:rsidRPr="00B201CF">
        <w:rPr>
          <w:rFonts w:ascii="Calibri" w:eastAsia="Calibri" w:hAnsi="Calibri" w:cs="Calibri"/>
          <w:sz w:val="17"/>
          <w:szCs w:val="17"/>
          <w:lang w:val="es-ES"/>
          <w:rPrChange w:id="16" w:author="Francisco Sánchez Sáez" w:date="2023-06-23T12:56:00Z">
            <w:rPr>
              <w:rFonts w:ascii="Calibri" w:eastAsia="Calibri" w:hAnsi="Calibri" w:cs="Calibri"/>
              <w:sz w:val="17"/>
              <w:szCs w:val="17"/>
            </w:rPr>
          </w:rPrChange>
        </w:rPr>
        <w:t>Turumbay J,</w:t>
      </w:r>
      <w:r w:rsidRPr="00B201CF">
        <w:rPr>
          <w:rFonts w:ascii="Calibri" w:eastAsia="Calibri" w:hAnsi="Calibri" w:cs="Calibri"/>
          <w:sz w:val="17"/>
          <w:szCs w:val="17"/>
          <w:vertAlign w:val="superscript"/>
          <w:lang w:val="es-ES"/>
          <w:rPrChange w:id="17" w:author="Francisco Sánchez Sáez" w:date="2023-06-23T12:56:00Z">
            <w:rPr>
              <w:rFonts w:ascii="Calibri" w:eastAsia="Calibri" w:hAnsi="Calibri" w:cs="Calibri"/>
              <w:sz w:val="17"/>
              <w:szCs w:val="17"/>
              <w:vertAlign w:val="superscript"/>
            </w:rPr>
          </w:rPrChange>
        </w:rPr>
        <w:t>8</w:t>
      </w:r>
      <w:r w:rsidRPr="00B201CF">
        <w:rPr>
          <w:rFonts w:ascii="Calibri" w:eastAsia="Calibri" w:hAnsi="Calibri" w:cs="Calibri"/>
          <w:sz w:val="17"/>
          <w:szCs w:val="17"/>
          <w:lang w:val="es-ES"/>
          <w:rPrChange w:id="18" w:author="Francisco Sánchez Sáez" w:date="2023-06-23T12:56:00Z">
            <w:rPr>
              <w:rFonts w:ascii="Calibri" w:eastAsia="Calibri" w:hAnsi="Calibri" w:cs="Calibri"/>
              <w:sz w:val="17"/>
              <w:szCs w:val="17"/>
            </w:rPr>
          </w:rPrChange>
        </w:rPr>
        <w:t xml:space="preserve"> Librero J,</w:t>
      </w:r>
      <w:r w:rsidRPr="00B201CF">
        <w:rPr>
          <w:rFonts w:ascii="Calibri" w:eastAsia="Calibri" w:hAnsi="Calibri" w:cs="Calibri"/>
          <w:sz w:val="17"/>
          <w:szCs w:val="17"/>
          <w:vertAlign w:val="superscript"/>
          <w:lang w:val="es-ES"/>
          <w:rPrChange w:id="19" w:author="Francisco Sánchez Sáez" w:date="2023-06-23T12:56:00Z">
            <w:rPr>
              <w:rFonts w:ascii="Calibri" w:eastAsia="Calibri" w:hAnsi="Calibri" w:cs="Calibri"/>
              <w:sz w:val="17"/>
              <w:szCs w:val="17"/>
              <w:vertAlign w:val="superscript"/>
            </w:rPr>
          </w:rPrChange>
        </w:rPr>
        <w:t>2,4,5*</w:t>
      </w:r>
    </w:p>
    <w:p w14:paraId="00000008" w14:textId="77777777" w:rsidR="00516D86" w:rsidRPr="00B201CF" w:rsidRDefault="00516D86">
      <w:pPr>
        <w:ind w:left="123" w:right="2785"/>
        <w:jc w:val="both"/>
        <w:rPr>
          <w:rFonts w:ascii="Calibri" w:eastAsia="Calibri" w:hAnsi="Calibri" w:cs="Calibri"/>
          <w:sz w:val="17"/>
          <w:szCs w:val="17"/>
          <w:lang w:val="es-ES"/>
          <w:rPrChange w:id="20" w:author="Francisco Sánchez Sáez" w:date="2023-06-23T12:56:00Z">
            <w:rPr>
              <w:rFonts w:ascii="Calibri" w:eastAsia="Calibri" w:hAnsi="Calibri" w:cs="Calibri"/>
              <w:sz w:val="17"/>
              <w:szCs w:val="17"/>
            </w:rPr>
          </w:rPrChange>
        </w:rPr>
      </w:pPr>
    </w:p>
    <w:p w14:paraId="00000009" w14:textId="77777777" w:rsidR="00516D86" w:rsidRPr="00B201CF" w:rsidRDefault="00661803">
      <w:pPr>
        <w:ind w:left="123" w:right="2785"/>
        <w:jc w:val="both"/>
        <w:rPr>
          <w:rFonts w:ascii="Calibri" w:eastAsia="Calibri" w:hAnsi="Calibri" w:cs="Calibri"/>
          <w:sz w:val="17"/>
          <w:szCs w:val="17"/>
          <w:lang w:val="es-ES"/>
          <w:rPrChange w:id="21"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22" w:author="Francisco Sánchez Sáez" w:date="2023-06-23T12:56:00Z">
            <w:rPr>
              <w:rFonts w:ascii="Calibri" w:eastAsia="Calibri" w:hAnsi="Calibri" w:cs="Calibri"/>
              <w:sz w:val="17"/>
              <w:szCs w:val="17"/>
            </w:rPr>
          </w:rPrChange>
        </w:rPr>
        <w:t>1 Servicio de Evaluación y Difusión de Resultados en Salud, Servicio Navarro de Salud-Osasunbidea, Pamplona, Spain</w:t>
      </w:r>
    </w:p>
    <w:p w14:paraId="0000000A" w14:textId="77777777" w:rsidR="00516D86" w:rsidRPr="00B201CF" w:rsidRDefault="00661803">
      <w:pPr>
        <w:ind w:left="123" w:right="2785"/>
        <w:jc w:val="both"/>
        <w:rPr>
          <w:rFonts w:ascii="Calibri" w:eastAsia="Calibri" w:hAnsi="Calibri" w:cs="Calibri"/>
          <w:sz w:val="17"/>
          <w:szCs w:val="17"/>
          <w:lang w:val="es-ES"/>
          <w:rPrChange w:id="23"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24" w:author="Francisco Sánchez Sáez" w:date="2023-06-23T12:56:00Z">
            <w:rPr>
              <w:rFonts w:ascii="Calibri" w:eastAsia="Calibri" w:hAnsi="Calibri" w:cs="Calibri"/>
              <w:sz w:val="17"/>
              <w:szCs w:val="17"/>
            </w:rPr>
          </w:rPrChange>
        </w:rPr>
        <w:t>2 Instituto de Investigación Sanitaria de Navarra (IdiSNA)</w:t>
      </w:r>
    </w:p>
    <w:p w14:paraId="0000000B" w14:textId="77777777" w:rsidR="00516D86" w:rsidRPr="00B201CF" w:rsidRDefault="00661803">
      <w:pPr>
        <w:ind w:left="123" w:right="2785"/>
        <w:jc w:val="both"/>
        <w:rPr>
          <w:rFonts w:ascii="Calibri" w:eastAsia="Calibri" w:hAnsi="Calibri" w:cs="Calibri"/>
          <w:sz w:val="17"/>
          <w:szCs w:val="17"/>
          <w:lang w:val="es-ES"/>
          <w:rPrChange w:id="25"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26" w:author="Francisco Sánchez Sáez" w:date="2023-06-23T12:56:00Z">
            <w:rPr>
              <w:rFonts w:ascii="Calibri" w:eastAsia="Calibri" w:hAnsi="Calibri" w:cs="Calibri"/>
              <w:sz w:val="17"/>
              <w:szCs w:val="17"/>
            </w:rPr>
          </w:rPrChange>
        </w:rPr>
        <w:t>3 Sección de Innovación y Organización, Servicio Navarro de Salud-Osasunbidea, Pamplona, Spain</w:t>
      </w:r>
    </w:p>
    <w:p w14:paraId="0000000C" w14:textId="77777777" w:rsidR="00516D86" w:rsidRPr="00B201CF" w:rsidRDefault="00661803">
      <w:pPr>
        <w:ind w:left="123" w:right="2785"/>
        <w:jc w:val="both"/>
        <w:rPr>
          <w:rFonts w:ascii="Calibri" w:eastAsia="Calibri" w:hAnsi="Calibri" w:cs="Calibri"/>
          <w:sz w:val="17"/>
          <w:szCs w:val="17"/>
          <w:lang w:val="es-ES"/>
          <w:rPrChange w:id="27"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28" w:author="Francisco Sánchez Sáez" w:date="2023-06-23T12:56:00Z">
            <w:rPr>
              <w:rFonts w:ascii="Calibri" w:eastAsia="Calibri" w:hAnsi="Calibri" w:cs="Calibri"/>
              <w:sz w:val="17"/>
              <w:szCs w:val="17"/>
            </w:rPr>
          </w:rPrChange>
        </w:rPr>
        <w:t>4 Unidad de Metodología-Navarrabiomed, Hospital Universitario de Navarra (HUN), Universidad Pública de Navarra (UPNA), Pamplona, Spain</w:t>
      </w:r>
    </w:p>
    <w:p w14:paraId="0000000D" w14:textId="77777777" w:rsidR="00516D86" w:rsidRPr="00B201CF" w:rsidRDefault="00661803">
      <w:pPr>
        <w:ind w:left="123" w:right="2785"/>
        <w:jc w:val="both"/>
        <w:rPr>
          <w:rFonts w:ascii="Calibri" w:eastAsia="Calibri" w:hAnsi="Calibri" w:cs="Calibri"/>
          <w:sz w:val="17"/>
          <w:szCs w:val="17"/>
          <w:lang w:val="es-ES"/>
          <w:rPrChange w:id="29"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30" w:author="Francisco Sánchez Sáez" w:date="2023-06-23T12:56:00Z">
            <w:rPr>
              <w:rFonts w:ascii="Calibri" w:eastAsia="Calibri" w:hAnsi="Calibri" w:cs="Calibri"/>
              <w:sz w:val="17"/>
              <w:szCs w:val="17"/>
            </w:rPr>
          </w:rPrChange>
        </w:rPr>
        <w:t>5 Red de Investigación en Servicios de Salud en Enfermedades Crónicas (REDISSEC)</w:t>
      </w:r>
    </w:p>
    <w:p w14:paraId="0000000E" w14:textId="77777777" w:rsidR="00516D86" w:rsidRPr="00B201CF" w:rsidRDefault="00661803">
      <w:pPr>
        <w:ind w:left="123" w:right="2785"/>
        <w:jc w:val="both"/>
        <w:rPr>
          <w:rFonts w:ascii="Calibri" w:eastAsia="Calibri" w:hAnsi="Calibri" w:cs="Calibri"/>
          <w:sz w:val="17"/>
          <w:szCs w:val="17"/>
          <w:lang w:val="es-ES"/>
          <w:rPrChange w:id="31"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32" w:author="Francisco Sánchez Sáez" w:date="2023-06-23T12:56:00Z">
            <w:rPr>
              <w:rFonts w:ascii="Calibri" w:eastAsia="Calibri" w:hAnsi="Calibri" w:cs="Calibri"/>
              <w:sz w:val="17"/>
              <w:szCs w:val="17"/>
            </w:rPr>
          </w:rPrChange>
        </w:rPr>
        <w:t>6 Unidad de Investigación en Servicios de Salud y Farmacoepidemiología, Fundación para el Fomento de la Investigación Sanitaria y Biomédica de la Comunitat Valenciana (FISABIO), Valencia, Spain</w:t>
      </w:r>
    </w:p>
    <w:p w14:paraId="0000000F" w14:textId="77777777" w:rsidR="00516D86" w:rsidRPr="00B201CF" w:rsidRDefault="00661803">
      <w:pPr>
        <w:ind w:left="123" w:right="2785"/>
        <w:jc w:val="both"/>
        <w:rPr>
          <w:rFonts w:ascii="Calibri" w:eastAsia="Calibri" w:hAnsi="Calibri" w:cs="Calibri"/>
          <w:sz w:val="17"/>
          <w:szCs w:val="17"/>
          <w:lang w:val="es-ES"/>
          <w:rPrChange w:id="33"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34" w:author="Francisco Sánchez Sáez" w:date="2023-06-23T12:56:00Z">
            <w:rPr>
              <w:rFonts w:ascii="Calibri" w:eastAsia="Calibri" w:hAnsi="Calibri" w:cs="Calibri"/>
              <w:sz w:val="17"/>
              <w:szCs w:val="17"/>
            </w:rPr>
          </w:rPrChange>
        </w:rPr>
        <w:t>7 Servicio de Tecnologías de la Salud, Dirección General de Telecomunicaciones y Digitalización, Pamplona, Spain</w:t>
      </w:r>
    </w:p>
    <w:p w14:paraId="00000010" w14:textId="77777777" w:rsidR="00516D86" w:rsidRPr="00B201CF" w:rsidRDefault="00661803">
      <w:pPr>
        <w:ind w:left="123" w:right="2785"/>
        <w:jc w:val="both"/>
        <w:rPr>
          <w:rFonts w:ascii="Calibri" w:eastAsia="Calibri" w:hAnsi="Calibri" w:cs="Calibri"/>
          <w:sz w:val="17"/>
          <w:szCs w:val="17"/>
          <w:lang w:val="es-ES"/>
          <w:rPrChange w:id="35" w:author="Francisco Sánchez Sáez" w:date="2023-06-23T12:56:00Z">
            <w:rPr>
              <w:rFonts w:ascii="Calibri" w:eastAsia="Calibri" w:hAnsi="Calibri" w:cs="Calibri"/>
              <w:sz w:val="17"/>
              <w:szCs w:val="17"/>
            </w:rPr>
          </w:rPrChange>
        </w:rPr>
      </w:pPr>
      <w:r w:rsidRPr="00B201CF">
        <w:rPr>
          <w:rFonts w:ascii="Calibri" w:eastAsia="Calibri" w:hAnsi="Calibri" w:cs="Calibri"/>
          <w:sz w:val="17"/>
          <w:szCs w:val="17"/>
          <w:lang w:val="es-ES"/>
          <w:rPrChange w:id="36" w:author="Francisco Sánchez Sáez" w:date="2023-06-23T12:56:00Z">
            <w:rPr>
              <w:rFonts w:ascii="Calibri" w:eastAsia="Calibri" w:hAnsi="Calibri" w:cs="Calibri"/>
              <w:sz w:val="17"/>
              <w:szCs w:val="17"/>
            </w:rPr>
          </w:rPrChange>
        </w:rPr>
        <w:t>8 Subdirección de Sistemas de Información, Servicio Navarro de Salud-Osasunbidea, Pamplona, Spain</w:t>
      </w:r>
    </w:p>
    <w:p w14:paraId="00000011" w14:textId="77777777" w:rsidR="00516D86" w:rsidRPr="00B201CF" w:rsidRDefault="00516D86">
      <w:pPr>
        <w:ind w:left="123" w:right="2785"/>
        <w:jc w:val="both"/>
        <w:rPr>
          <w:rFonts w:ascii="Calibri" w:eastAsia="Calibri" w:hAnsi="Calibri" w:cs="Calibri"/>
          <w:sz w:val="17"/>
          <w:szCs w:val="17"/>
          <w:lang w:val="es-ES"/>
          <w:rPrChange w:id="37" w:author="Francisco Sánchez Sáez" w:date="2023-06-23T12:56:00Z">
            <w:rPr>
              <w:rFonts w:ascii="Calibri" w:eastAsia="Calibri" w:hAnsi="Calibri" w:cs="Calibri"/>
              <w:sz w:val="17"/>
              <w:szCs w:val="17"/>
            </w:rPr>
          </w:rPrChange>
        </w:rPr>
      </w:pPr>
    </w:p>
    <w:p w14:paraId="00000012" w14:textId="77777777" w:rsidR="00516D86" w:rsidRPr="00EC2E22" w:rsidRDefault="00661803">
      <w:pPr>
        <w:ind w:left="123" w:right="2785"/>
        <w:jc w:val="both"/>
        <w:rPr>
          <w:rFonts w:ascii="Calibri" w:eastAsia="Calibri" w:hAnsi="Calibri" w:cs="Calibri"/>
          <w:sz w:val="17"/>
          <w:szCs w:val="17"/>
        </w:rPr>
      </w:pPr>
      <w:r w:rsidRPr="00EC2E22">
        <w:rPr>
          <w:rFonts w:ascii="Calibri" w:eastAsia="Calibri" w:hAnsi="Calibri" w:cs="Calibri"/>
          <w:sz w:val="17"/>
          <w:szCs w:val="17"/>
        </w:rPr>
        <w:t xml:space="preserve">*Corresponding author </w:t>
      </w:r>
    </w:p>
    <w:p w14:paraId="00000013" w14:textId="77777777" w:rsidR="00516D86" w:rsidRPr="00EC2E22" w:rsidRDefault="00516D86">
      <w:pPr>
        <w:ind w:left="123" w:right="2785"/>
        <w:jc w:val="both"/>
        <w:rPr>
          <w:rFonts w:ascii="Calibri" w:eastAsia="Calibri" w:hAnsi="Calibri" w:cs="Calibri"/>
          <w:sz w:val="17"/>
          <w:szCs w:val="17"/>
        </w:rPr>
      </w:pPr>
    </w:p>
    <w:p w14:paraId="00000014" w14:textId="77777777" w:rsidR="00516D86" w:rsidRPr="00EC2E22" w:rsidRDefault="00516D86">
      <w:pPr>
        <w:spacing w:before="8" w:line="140" w:lineRule="auto"/>
        <w:rPr>
          <w:rFonts w:ascii="Calibri" w:eastAsia="Calibri" w:hAnsi="Calibri" w:cs="Calibri"/>
          <w:sz w:val="15"/>
          <w:szCs w:val="15"/>
        </w:rPr>
      </w:pPr>
    </w:p>
    <w:p w14:paraId="00000015" w14:textId="77777777" w:rsidR="00516D86" w:rsidRPr="00EC2E22" w:rsidRDefault="00661803">
      <w:pPr>
        <w:ind w:left="123" w:right="6090"/>
        <w:jc w:val="both"/>
        <w:rPr>
          <w:rFonts w:ascii="Calibri" w:eastAsia="Calibri" w:hAnsi="Calibri" w:cs="Calibri"/>
          <w:sz w:val="14"/>
          <w:szCs w:val="14"/>
        </w:rPr>
        <w:sectPr w:rsidR="00516D86" w:rsidRPr="00EC2E22">
          <w:type w:val="continuous"/>
          <w:pgSz w:w="12260" w:h="15820"/>
          <w:pgMar w:top="640" w:right="1160" w:bottom="280" w:left="1140" w:header="720" w:footer="720" w:gutter="0"/>
          <w:cols w:space="720"/>
        </w:sectPr>
      </w:pPr>
      <w:r w:rsidRPr="00EC2E22">
        <w:rPr>
          <w:noProof/>
          <w:lang w:val="es-ES"/>
        </w:rPr>
        <mc:AlternateContent>
          <mc:Choice Requires="wpg">
            <w:drawing>
              <wp:anchor distT="0" distB="0" distL="0" distR="0" simplePos="0" relativeHeight="251659264" behindDoc="1" locked="0" layoutInCell="1" hidden="0" allowOverlap="1" wp14:anchorId="7239A22E" wp14:editId="280FBF24">
                <wp:simplePos x="0" y="0"/>
                <wp:positionH relativeFrom="column">
                  <wp:posOffset>76200</wp:posOffset>
                </wp:positionH>
                <wp:positionV relativeFrom="paragraph">
                  <wp:posOffset>330200</wp:posOffset>
                </wp:positionV>
                <wp:extent cx="5257165" cy="12700"/>
                <wp:effectExtent l="0" t="0" r="0" b="0"/>
                <wp:wrapNone/>
                <wp:docPr id="31" name="Grupo 31"/>
                <wp:cNvGraphicFramePr/>
                <a:graphic xmlns:a="http://schemas.openxmlformats.org/drawingml/2006/main">
                  <a:graphicData uri="http://schemas.microsoft.com/office/word/2010/wordprocessingGroup">
                    <wpg:wgp>
                      <wpg:cNvGrpSpPr/>
                      <wpg:grpSpPr>
                        <a:xfrm>
                          <a:off x="0" y="0"/>
                          <a:ext cx="5257165" cy="12700"/>
                          <a:chOff x="2717400" y="3766750"/>
                          <a:chExt cx="5257200" cy="26500"/>
                        </a:xfrm>
                      </wpg:grpSpPr>
                      <wpg:grpSp>
                        <wpg:cNvPr id="8" name="Grupo 8"/>
                        <wpg:cNvGrpSpPr/>
                        <wpg:grpSpPr>
                          <a:xfrm>
                            <a:off x="2717418" y="3773650"/>
                            <a:ext cx="5257165" cy="12700"/>
                            <a:chOff x="2717400" y="3766750"/>
                            <a:chExt cx="5257200" cy="26500"/>
                          </a:xfrm>
                        </wpg:grpSpPr>
                        <wps:wsp>
                          <wps:cNvPr id="9" name="Rectángulo 9"/>
                          <wps:cNvSpPr/>
                          <wps:spPr>
                            <a:xfrm>
                              <a:off x="2717400" y="3766750"/>
                              <a:ext cx="5257200" cy="26500"/>
                            </a:xfrm>
                            <a:prstGeom prst="rect">
                              <a:avLst/>
                            </a:prstGeom>
                            <a:noFill/>
                            <a:ln>
                              <a:noFill/>
                            </a:ln>
                          </wps:spPr>
                          <wps:txbx>
                            <w:txbxContent>
                              <w:p w14:paraId="5683DD43" w14:textId="77777777" w:rsidR="00E97D50" w:rsidRDefault="00E97D50">
                                <w:pPr>
                                  <w:textDirection w:val="btLr"/>
                                </w:pPr>
                              </w:p>
                            </w:txbxContent>
                          </wps:txbx>
                          <wps:bodyPr spcFirstLastPara="1" wrap="square" lIns="91425" tIns="91425" rIns="91425" bIns="91425" anchor="ctr" anchorCtr="0">
                            <a:noAutofit/>
                          </wps:bodyPr>
                        </wps:wsp>
                        <wpg:grpSp>
                          <wpg:cNvPr id="10" name="Grupo 10"/>
                          <wpg:cNvGrpSpPr/>
                          <wpg:grpSpPr>
                            <a:xfrm>
                              <a:off x="2717418" y="3773650"/>
                              <a:ext cx="5257165" cy="12700"/>
                              <a:chOff x="2717400" y="3766750"/>
                              <a:chExt cx="5257825" cy="26500"/>
                            </a:xfrm>
                          </wpg:grpSpPr>
                          <wps:wsp>
                            <wps:cNvPr id="11" name="Rectángulo 11"/>
                            <wps:cNvSpPr/>
                            <wps:spPr>
                              <a:xfrm>
                                <a:off x="2717400" y="3766750"/>
                                <a:ext cx="5257825" cy="26500"/>
                              </a:xfrm>
                              <a:prstGeom prst="rect">
                                <a:avLst/>
                              </a:prstGeom>
                              <a:noFill/>
                              <a:ln>
                                <a:noFill/>
                              </a:ln>
                            </wps:spPr>
                            <wps:txbx>
                              <w:txbxContent>
                                <w:p w14:paraId="5052E4AF" w14:textId="77777777" w:rsidR="00E97D50" w:rsidRDefault="00E97D50">
                                  <w:pPr>
                                    <w:textDirection w:val="btLr"/>
                                  </w:pPr>
                                </w:p>
                              </w:txbxContent>
                            </wps:txbx>
                            <wps:bodyPr spcFirstLastPara="1" wrap="square" lIns="91425" tIns="91425" rIns="91425" bIns="91425" anchor="ctr" anchorCtr="0">
                              <a:noAutofit/>
                            </wps:bodyPr>
                          </wps:wsp>
                          <wpg:grpSp>
                            <wpg:cNvPr id="12" name="Grupo 12"/>
                            <wpg:cNvGrpSpPr/>
                            <wpg:grpSpPr>
                              <a:xfrm>
                                <a:off x="2717418" y="3780000"/>
                                <a:ext cx="5257165" cy="0"/>
                                <a:chOff x="1263" y="539"/>
                                <a:chExt cx="8279" cy="0"/>
                              </a:xfrm>
                            </wpg:grpSpPr>
                            <wps:wsp>
                              <wps:cNvPr id="13" name="Rectángulo 13"/>
                              <wps:cNvSpPr/>
                              <wps:spPr>
                                <a:xfrm>
                                  <a:off x="1263" y="539"/>
                                  <a:ext cx="8275" cy="0"/>
                                </a:xfrm>
                                <a:prstGeom prst="rect">
                                  <a:avLst/>
                                </a:prstGeom>
                                <a:noFill/>
                                <a:ln>
                                  <a:noFill/>
                                </a:ln>
                              </wps:spPr>
                              <wps:txbx>
                                <w:txbxContent>
                                  <w:p w14:paraId="05C0277F" w14:textId="77777777" w:rsidR="00E97D50" w:rsidRDefault="00E97D50">
                                    <w:pPr>
                                      <w:textDirection w:val="btLr"/>
                                    </w:pPr>
                                  </w:p>
                                </w:txbxContent>
                              </wps:txbx>
                              <wps:bodyPr spcFirstLastPara="1" wrap="square" lIns="91425" tIns="91425" rIns="91425" bIns="91425" anchor="ctr" anchorCtr="0">
                                <a:noAutofit/>
                              </wps:bodyPr>
                            </wps:wsp>
                            <wps:wsp>
                              <wps:cNvPr id="14" name="Forma libre: forma 14"/>
                              <wps:cNvSpPr/>
                              <wps:spPr>
                                <a:xfrm>
                                  <a:off x="1263" y="53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239A22E" id="Grupo 31" o:spid="_x0000_s1034" style="position:absolute;left:0;text-align:left;margin-left:6pt;margin-top:26pt;width:413.95pt;height:1pt;z-index:-251657216;mso-wrap-distance-left:0;mso-wrap-distance-right:0" coordorigin="27174,37667" coordsize="5257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">
                <v:group id="Grupo 8" o:spid="_x0000_s1035" style="position:absolute;left:27174;top:37736;width:52571;height:127" coordorigin="27174,37667" coordsize="5257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ángulo 9" o:spid="_x0000_s1036" style="position:absolute;left:27174;top:37667;width:52572;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683DD43" w14:textId="77777777" w:rsidR="00E97D50" w:rsidRDefault="00E97D50">
                          <w:pPr>
                            <w:textDirection w:val="btLr"/>
                          </w:pPr>
                        </w:p>
                      </w:txbxContent>
                    </v:textbox>
                  </v:rect>
                  <v:group id="Grupo 10" o:spid="_x0000_s1037" style="position:absolute;left:27174;top:37736;width:52571;height:127" coordorigin="27174,37667" coordsize="5257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8" style="position:absolute;left:27174;top:37667;width:52578;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052E4AF" w14:textId="77777777" w:rsidR="00E97D50" w:rsidRDefault="00E97D50">
                            <w:pPr>
                              <w:textDirection w:val="btLr"/>
                            </w:pPr>
                          </w:p>
                        </w:txbxContent>
                      </v:textbox>
                    </v:rect>
                    <v:group id="Grupo 12" o:spid="_x0000_s1039" style="position:absolute;left:27174;top:37800;width:52571;height:0" coordorigin="1263,53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13" o:spid="_x0000_s1040" style="position:absolute;left:1263;top:53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05C0277F" w14:textId="77777777" w:rsidR="00E97D50" w:rsidRDefault="00E97D50">
                              <w:pPr>
                                <w:textDirection w:val="btLr"/>
                              </w:pPr>
                            </w:p>
                          </w:txbxContent>
                        </v:textbox>
                      </v:rect>
                      <v:shape id="Forma libre: forma 14" o:spid="_x0000_s1041" style="position:absolute;left:1263;top:53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" path="m,l8280,e" filled="f" strokeweight=".73472mm">
                        <v:stroke startarrowwidth="narrow" startarrowlength="short" endarrowwidth="narrow" endarrowlength="short"/>
                        <v:path arrowok="t" o:extrusionok="f"/>
                      </v:shape>
                    </v:group>
                  </v:group>
                </v:group>
              </v:group>
            </w:pict>
          </mc:Fallback>
        </mc:AlternateContent>
      </w:r>
    </w:p>
    <w:p w14:paraId="00000016" w14:textId="77777777" w:rsidR="00516D86" w:rsidRPr="00EC2E22" w:rsidRDefault="00516D86">
      <w:pPr>
        <w:spacing w:line="200" w:lineRule="auto"/>
        <w:rPr>
          <w:rFonts w:ascii="Calibri" w:eastAsia="Calibri" w:hAnsi="Calibri" w:cs="Calibri"/>
        </w:rPr>
        <w:sectPr w:rsidR="00516D86" w:rsidRPr="00EC2E22">
          <w:type w:val="continuous"/>
          <w:pgSz w:w="12260" w:h="15820"/>
          <w:pgMar w:top="640" w:right="1160" w:bottom="280" w:left="1140" w:header="720" w:footer="720" w:gutter="0"/>
          <w:cols w:space="720"/>
        </w:sectPr>
      </w:pPr>
    </w:p>
    <w:p w14:paraId="00000017" w14:textId="77777777" w:rsidR="00516D86" w:rsidRPr="00EC2E22" w:rsidRDefault="00516D86">
      <w:pPr>
        <w:spacing w:before="26"/>
        <w:ind w:right="2500"/>
        <w:jc w:val="both"/>
        <w:rPr>
          <w:rFonts w:ascii="Calibri" w:eastAsia="Calibri" w:hAnsi="Calibri" w:cs="Calibri"/>
          <w:sz w:val="22"/>
          <w:szCs w:val="22"/>
        </w:rPr>
      </w:pPr>
    </w:p>
    <w:p w14:paraId="00000018" w14:textId="77777777" w:rsidR="00516D86" w:rsidRPr="00EC2E22" w:rsidRDefault="00516D86">
      <w:pPr>
        <w:spacing w:before="26"/>
        <w:ind w:left="360" w:right="-73"/>
        <w:jc w:val="both"/>
        <w:rPr>
          <w:rFonts w:ascii="Calibri" w:eastAsia="Calibri" w:hAnsi="Calibri" w:cs="Calibri"/>
          <w:sz w:val="22"/>
          <w:szCs w:val="22"/>
        </w:rPr>
      </w:pPr>
    </w:p>
    <w:p w14:paraId="00000019" w14:textId="77777777" w:rsidR="00516D86" w:rsidRPr="00EC2E22" w:rsidRDefault="00661803">
      <w:pPr>
        <w:spacing w:before="26"/>
        <w:ind w:right="2500"/>
        <w:jc w:val="both"/>
        <w:rPr>
          <w:rFonts w:ascii="Calibri" w:eastAsia="Calibri" w:hAnsi="Calibri" w:cs="Calibri"/>
          <w:b/>
          <w:sz w:val="22"/>
          <w:szCs w:val="22"/>
        </w:rPr>
      </w:pPr>
      <w:r w:rsidRPr="00EC2E22">
        <w:rPr>
          <w:rFonts w:ascii="Calibri" w:eastAsia="Calibri" w:hAnsi="Calibri" w:cs="Calibri"/>
          <w:b/>
          <w:sz w:val="22"/>
          <w:szCs w:val="22"/>
        </w:rPr>
        <w:t>Key features</w:t>
      </w:r>
    </w:p>
    <w:p w14:paraId="0000001A" w14:textId="476F0FEB" w:rsidR="00516D86" w:rsidRDefault="00661803">
      <w:pPr>
        <w:numPr>
          <w:ilvl w:val="0"/>
          <w:numId w:val="1"/>
        </w:numPr>
        <w:pBdr>
          <w:top w:val="nil"/>
          <w:left w:val="nil"/>
          <w:bottom w:val="nil"/>
          <w:right w:val="nil"/>
          <w:between w:val="nil"/>
        </w:pBdr>
        <w:spacing w:before="26"/>
        <w:ind w:right="-73"/>
        <w:jc w:val="both"/>
        <w:rPr>
          <w:ins w:id="38" w:author="Francisco Sánchez Sáez" w:date="2023-06-23T13:46:00Z"/>
          <w:rFonts w:ascii="Calibri" w:eastAsia="Calibri" w:hAnsi="Calibri" w:cs="Calibri"/>
          <w:sz w:val="22"/>
          <w:szCs w:val="22"/>
        </w:rPr>
      </w:pPr>
      <w:r w:rsidRPr="00EC2E22">
        <w:rPr>
          <w:rFonts w:ascii="Calibri" w:eastAsia="Calibri" w:hAnsi="Calibri" w:cs="Calibri"/>
          <w:sz w:val="22"/>
          <w:szCs w:val="22"/>
        </w:rPr>
        <w:t xml:space="preserve">The Results Analysis Base of Navarre (BARDENA) is a population data </w:t>
      </w:r>
      <w:r w:rsidRPr="00EC2E22">
        <w:rPr>
          <w:rFonts w:ascii="Calibri" w:eastAsia="Calibri" w:hAnsi="Calibri" w:cs="Calibri"/>
          <w:sz w:val="19"/>
          <w:szCs w:val="19"/>
        </w:rPr>
        <w:t>warehouse</w:t>
      </w:r>
      <w:r w:rsidRPr="00EC2E22">
        <w:rPr>
          <w:rFonts w:ascii="Calibri" w:eastAsia="Calibri" w:hAnsi="Calibri" w:cs="Calibri"/>
          <w:sz w:val="22"/>
          <w:szCs w:val="22"/>
        </w:rPr>
        <w:t xml:space="preserve"> of the Navarre Health Department (Spain)</w:t>
      </w:r>
      <w:ins w:id="39" w:author="x067634" w:date="2023-06-26T12:13:00Z">
        <w:r w:rsidR="00ED6682">
          <w:rPr>
            <w:rFonts w:ascii="Calibri" w:eastAsia="Calibri" w:hAnsi="Calibri" w:cs="Calibri"/>
            <w:sz w:val="22"/>
            <w:szCs w:val="22"/>
          </w:rPr>
          <w:t xml:space="preserve">, which includes </w:t>
        </w:r>
      </w:ins>
      <w:ins w:id="40" w:author="x067634" w:date="2023-06-26T12:14:00Z">
        <w:r w:rsidR="00ED6682">
          <w:rPr>
            <w:rFonts w:ascii="Calibri" w:eastAsia="Calibri" w:hAnsi="Calibri" w:cs="Calibri"/>
            <w:sz w:val="22"/>
            <w:szCs w:val="22"/>
          </w:rPr>
          <w:t>weekly updated information</w:t>
        </w:r>
      </w:ins>
      <w:del w:id="41" w:author="x067634" w:date="2023-06-26T12:14:00Z">
        <w:r w:rsidR="00ED6682" w:rsidDel="00ED6682">
          <w:rPr>
            <w:rFonts w:ascii="Calibri" w:eastAsia="Calibri" w:hAnsi="Calibri" w:cs="Calibri"/>
            <w:sz w:val="22"/>
            <w:szCs w:val="22"/>
          </w:rPr>
          <w:delText xml:space="preserve"> </w:delText>
        </w:r>
      </w:del>
      <w:ins w:id="42" w:author="Francisco Sánchez Sáez" w:date="2023-06-23T13:40:00Z">
        <w:del w:id="43" w:author="x067634" w:date="2023-06-26T12:14:00Z">
          <w:r w:rsidR="00D620FB" w:rsidDel="00ED6682">
            <w:rPr>
              <w:rFonts w:ascii="Calibri" w:eastAsia="Calibri" w:hAnsi="Calibri" w:cs="Calibri"/>
              <w:sz w:val="22"/>
              <w:szCs w:val="22"/>
            </w:rPr>
            <w:delText>collected</w:delText>
          </w:r>
        </w:del>
        <w:r w:rsidR="00D620FB">
          <w:rPr>
            <w:rFonts w:ascii="Calibri" w:eastAsia="Calibri" w:hAnsi="Calibri" w:cs="Calibri"/>
            <w:sz w:val="22"/>
            <w:szCs w:val="22"/>
          </w:rPr>
          <w:t xml:space="preserve"> </w:t>
        </w:r>
      </w:ins>
      <w:ins w:id="44" w:author="x067634" w:date="2023-06-26T12:14:00Z">
        <w:r w:rsidR="00ED6682">
          <w:rPr>
            <w:rFonts w:ascii="Calibri" w:eastAsia="Calibri" w:hAnsi="Calibri" w:cs="Calibri"/>
            <w:sz w:val="22"/>
            <w:szCs w:val="22"/>
          </w:rPr>
          <w:t>since</w:t>
        </w:r>
      </w:ins>
      <w:ins w:id="45" w:author="Francisco Sánchez Sáez" w:date="2023-06-23T13:40:00Z">
        <w:del w:id="46" w:author="x067634" w:date="2023-06-26T12:14:00Z">
          <w:r w:rsidR="00D620FB" w:rsidDel="00ED6682">
            <w:rPr>
              <w:rFonts w:ascii="Calibri" w:eastAsia="Calibri" w:hAnsi="Calibri" w:cs="Calibri"/>
              <w:sz w:val="22"/>
              <w:szCs w:val="22"/>
            </w:rPr>
            <w:delText>from</w:delText>
          </w:r>
        </w:del>
        <w:r w:rsidR="00D620FB">
          <w:rPr>
            <w:rFonts w:ascii="Calibri" w:eastAsia="Calibri" w:hAnsi="Calibri" w:cs="Calibri"/>
            <w:sz w:val="22"/>
            <w:szCs w:val="22"/>
          </w:rPr>
          <w:t xml:space="preserve"> 2012</w:t>
        </w:r>
        <w:del w:id="47" w:author="x067634" w:date="2023-06-26T12:14:00Z">
          <w:r w:rsidR="00D620FB" w:rsidDel="00ED6682">
            <w:rPr>
              <w:rFonts w:ascii="Calibri" w:eastAsia="Calibri" w:hAnsi="Calibri" w:cs="Calibri"/>
              <w:sz w:val="22"/>
              <w:szCs w:val="22"/>
            </w:rPr>
            <w:delText xml:space="preserve"> and weekly updated</w:delText>
          </w:r>
        </w:del>
        <w:r w:rsidR="00D620FB">
          <w:rPr>
            <w:rFonts w:ascii="Calibri" w:eastAsia="Calibri" w:hAnsi="Calibri" w:cs="Calibri"/>
            <w:sz w:val="22"/>
            <w:szCs w:val="22"/>
          </w:rPr>
          <w:t>.</w:t>
        </w:r>
      </w:ins>
    </w:p>
    <w:p w14:paraId="7B959DFD" w14:textId="35DAFC7B" w:rsidR="002A2F94" w:rsidRPr="00EC2E22" w:rsidDel="002A2F94" w:rsidRDefault="002A2F94">
      <w:pPr>
        <w:numPr>
          <w:ilvl w:val="0"/>
          <w:numId w:val="1"/>
        </w:numPr>
        <w:pBdr>
          <w:top w:val="nil"/>
          <w:left w:val="nil"/>
          <w:bottom w:val="nil"/>
          <w:right w:val="nil"/>
          <w:between w:val="nil"/>
        </w:pBdr>
        <w:spacing w:before="26"/>
        <w:ind w:right="-73"/>
        <w:jc w:val="both"/>
        <w:rPr>
          <w:del w:id="48" w:author="Francisco Sánchez Sáez" w:date="2023-06-23T13:46:00Z"/>
          <w:rFonts w:ascii="Calibri" w:eastAsia="Calibri" w:hAnsi="Calibri" w:cs="Calibri"/>
          <w:sz w:val="22"/>
          <w:szCs w:val="22"/>
        </w:rPr>
      </w:pPr>
    </w:p>
    <w:p w14:paraId="4246D6A1" w14:textId="38A723D1" w:rsidR="002A2F94" w:rsidRPr="00EC2E22" w:rsidRDefault="00661803" w:rsidP="002A2F94">
      <w:pPr>
        <w:pBdr>
          <w:top w:val="nil"/>
          <w:left w:val="nil"/>
          <w:bottom w:val="nil"/>
          <w:right w:val="nil"/>
          <w:between w:val="nil"/>
        </w:pBdr>
        <w:ind w:right="-73"/>
        <w:jc w:val="both"/>
        <w:rPr>
          <w:ins w:id="49" w:author="Francisco Sánchez Sáez" w:date="2023-06-23T13:45:00Z"/>
          <w:rFonts w:ascii="Calibri" w:eastAsia="Calibri" w:hAnsi="Calibri" w:cs="Calibri"/>
          <w:sz w:val="22"/>
          <w:szCs w:val="22"/>
        </w:rPr>
      </w:pPr>
      <w:r w:rsidRPr="00EC2E22">
        <w:rPr>
          <w:rFonts w:ascii="Calibri" w:eastAsia="Calibri" w:hAnsi="Calibri" w:cs="Calibri"/>
          <w:sz w:val="22"/>
          <w:szCs w:val="22"/>
        </w:rPr>
        <w:t xml:space="preserve">BARDENA </w:t>
      </w:r>
      <w:ins w:id="50" w:author="x067634" w:date="2023-06-26T13:05:00Z">
        <w:r w:rsidR="001860FC">
          <w:rPr>
            <w:rFonts w:ascii="Calibri" w:eastAsia="Calibri" w:hAnsi="Calibri" w:cs="Calibri"/>
            <w:sz w:val="22"/>
            <w:szCs w:val="22"/>
          </w:rPr>
          <w:t xml:space="preserve">integrates </w:t>
        </w:r>
      </w:ins>
      <w:ins w:id="51" w:author="x067634" w:date="2023-06-26T13:06:00Z">
        <w:r w:rsidR="001860FC">
          <w:rPr>
            <w:rFonts w:ascii="Calibri" w:eastAsia="Calibri" w:hAnsi="Calibri" w:cs="Calibri"/>
            <w:sz w:val="22"/>
            <w:szCs w:val="22"/>
          </w:rPr>
          <w:t xml:space="preserve">individual-level </w:t>
        </w:r>
      </w:ins>
      <w:ins w:id="52" w:author="x067634" w:date="2023-06-26T13:05:00Z">
        <w:r w:rsidR="001860FC">
          <w:rPr>
            <w:rFonts w:ascii="Calibri" w:eastAsia="Calibri" w:hAnsi="Calibri" w:cs="Calibri"/>
            <w:sz w:val="22"/>
            <w:szCs w:val="22"/>
          </w:rPr>
          <w:t xml:space="preserve">information generated at any level of </w:t>
        </w:r>
      </w:ins>
      <w:ins w:id="53" w:author="x067634" w:date="2023-06-26T13:06:00Z">
        <w:r w:rsidR="001860FC">
          <w:rPr>
            <w:rFonts w:ascii="Calibri" w:eastAsia="Calibri" w:hAnsi="Calibri" w:cs="Calibri"/>
            <w:sz w:val="22"/>
            <w:szCs w:val="22"/>
          </w:rPr>
          <w:t xml:space="preserve">health </w:t>
        </w:r>
      </w:ins>
      <w:ins w:id="54" w:author="x067634" w:date="2023-06-26T13:05:00Z">
        <w:r w:rsidR="001860FC">
          <w:rPr>
            <w:rFonts w:ascii="Calibri" w:eastAsia="Calibri" w:hAnsi="Calibri" w:cs="Calibri"/>
            <w:sz w:val="22"/>
            <w:szCs w:val="22"/>
          </w:rPr>
          <w:t>care</w:t>
        </w:r>
      </w:ins>
      <w:del w:id="55" w:author="x067634" w:date="2023-06-26T13:06:00Z">
        <w:r w:rsidRPr="00EC2E22" w:rsidDel="001860FC">
          <w:rPr>
            <w:rFonts w:ascii="Calibri" w:eastAsia="Calibri" w:hAnsi="Calibri" w:cs="Calibri"/>
            <w:sz w:val="22"/>
            <w:szCs w:val="22"/>
          </w:rPr>
          <w:delText>includ</w:delText>
        </w:r>
      </w:del>
      <w:del w:id="56" w:author="x067634" w:date="2023-06-26T13:05:00Z">
        <w:r w:rsidRPr="00EC2E22" w:rsidDel="001860FC">
          <w:rPr>
            <w:rFonts w:ascii="Calibri" w:eastAsia="Calibri" w:hAnsi="Calibri" w:cs="Calibri"/>
            <w:sz w:val="22"/>
            <w:szCs w:val="22"/>
          </w:rPr>
          <w:delText>es</w:delText>
        </w:r>
      </w:del>
      <w:del w:id="57" w:author="x067634" w:date="2023-06-26T13:06:00Z">
        <w:r w:rsidRPr="00EC2E22" w:rsidDel="001860FC">
          <w:rPr>
            <w:rFonts w:ascii="Calibri" w:eastAsia="Calibri" w:hAnsi="Calibri" w:cs="Calibri"/>
            <w:sz w:val="22"/>
            <w:szCs w:val="22"/>
          </w:rPr>
          <w:delText xml:space="preserve"> individual-level data</w:delText>
        </w:r>
      </w:del>
      <w:r w:rsidRPr="00EC2E22">
        <w:rPr>
          <w:rFonts w:ascii="Calibri" w:eastAsia="Calibri" w:hAnsi="Calibri" w:cs="Calibri"/>
          <w:sz w:val="22"/>
          <w:szCs w:val="22"/>
        </w:rPr>
        <w:t xml:space="preserve"> of approximately 97% of the Navarre population, totaling more than 660,000 people</w:t>
      </w:r>
      <w:ins w:id="58" w:author="Francisco Sánchez Sáez" w:date="2023-06-23T13:45:00Z">
        <w:del w:id="59" w:author="x067634" w:date="2023-06-26T13:06:00Z">
          <w:r w:rsidR="002A2F94" w:rsidDel="001860FC">
            <w:rPr>
              <w:rFonts w:ascii="Calibri" w:eastAsia="Calibri" w:hAnsi="Calibri" w:cs="Calibri"/>
              <w:sz w:val="22"/>
              <w:szCs w:val="22"/>
            </w:rPr>
            <w:delText>, integrating</w:delText>
          </w:r>
          <w:r w:rsidR="002A2F94" w:rsidRPr="00EC2E22" w:rsidDel="001860FC">
            <w:rPr>
              <w:rFonts w:ascii="Calibri" w:eastAsia="Calibri" w:hAnsi="Calibri" w:cs="Calibri"/>
              <w:sz w:val="22"/>
              <w:szCs w:val="22"/>
            </w:rPr>
            <w:delText xml:space="preserve"> all the health information generated at any level of care</w:delText>
          </w:r>
          <w:commentRangeStart w:id="60"/>
          <w:r w:rsidR="002A2F94" w:rsidRPr="00EC2E22" w:rsidDel="001860FC">
            <w:rPr>
              <w:rFonts w:ascii="Calibri" w:eastAsia="Calibri" w:hAnsi="Calibri" w:cs="Calibri"/>
              <w:sz w:val="22"/>
              <w:szCs w:val="22"/>
            </w:rPr>
            <w:delText>, including administrative, socio-demographic, economic, lifestyle, diagnostic, medical and pharmaceutical data</w:delText>
          </w:r>
        </w:del>
      </w:ins>
      <w:commentRangeEnd w:id="60"/>
      <w:r w:rsidR="001860FC">
        <w:rPr>
          <w:rStyle w:val="Refdecomentario"/>
        </w:rPr>
        <w:commentReference w:id="60"/>
      </w:r>
      <w:ins w:id="61" w:author="Francisco Sánchez Sáez" w:date="2023-06-23T13:45:00Z">
        <w:r w:rsidR="002A2F94" w:rsidRPr="00EC2E22">
          <w:rPr>
            <w:rFonts w:ascii="Calibri" w:eastAsia="Calibri" w:hAnsi="Calibri" w:cs="Calibri"/>
            <w:sz w:val="22"/>
            <w:szCs w:val="22"/>
          </w:rPr>
          <w:t xml:space="preserve">. </w:t>
        </w:r>
      </w:ins>
    </w:p>
    <w:p w14:paraId="0000001B" w14:textId="55E4B6D4" w:rsidR="00516D86" w:rsidRPr="00EC2E22" w:rsidRDefault="00516D86">
      <w:pPr>
        <w:numPr>
          <w:ilvl w:val="0"/>
          <w:numId w:val="1"/>
        </w:numPr>
        <w:pBdr>
          <w:top w:val="nil"/>
          <w:left w:val="nil"/>
          <w:bottom w:val="nil"/>
          <w:right w:val="nil"/>
          <w:between w:val="nil"/>
        </w:pBdr>
        <w:ind w:right="-73"/>
        <w:jc w:val="both"/>
        <w:rPr>
          <w:rFonts w:ascii="Calibri" w:eastAsia="Calibri" w:hAnsi="Calibri" w:cs="Calibri"/>
          <w:sz w:val="22"/>
          <w:szCs w:val="22"/>
        </w:rPr>
      </w:pPr>
    </w:p>
    <w:p w14:paraId="0000001C" w14:textId="103E8BFB" w:rsidR="00516D86" w:rsidRPr="00EC2E22" w:rsidDel="002A2F94" w:rsidRDefault="00661803">
      <w:pPr>
        <w:pBdr>
          <w:top w:val="nil"/>
          <w:left w:val="nil"/>
          <w:bottom w:val="nil"/>
          <w:right w:val="nil"/>
          <w:between w:val="nil"/>
        </w:pBdr>
        <w:ind w:right="-73"/>
        <w:jc w:val="both"/>
        <w:rPr>
          <w:del w:id="62" w:author="Francisco Sánchez Sáez" w:date="2023-06-23T13:46:00Z"/>
          <w:rFonts w:ascii="Calibri" w:eastAsia="Calibri" w:hAnsi="Calibri" w:cs="Calibri"/>
          <w:sz w:val="22"/>
          <w:szCs w:val="22"/>
        </w:rPr>
        <w:pPrChange w:id="63" w:author="Francisco Sánchez Sáez" w:date="2023-06-23T13:45:00Z">
          <w:pPr>
            <w:numPr>
              <w:numId w:val="1"/>
            </w:numPr>
            <w:pBdr>
              <w:top w:val="nil"/>
              <w:left w:val="nil"/>
              <w:bottom w:val="nil"/>
              <w:right w:val="nil"/>
              <w:between w:val="nil"/>
            </w:pBdr>
            <w:ind w:left="720" w:right="-73" w:hanging="360"/>
            <w:jc w:val="both"/>
          </w:pPr>
        </w:pPrChange>
      </w:pPr>
      <w:del w:id="64" w:author="Francisco Sánchez Sáez" w:date="2023-06-23T13:46:00Z">
        <w:r w:rsidRPr="00EC2E22" w:rsidDel="002A2F94">
          <w:rPr>
            <w:rFonts w:ascii="Calibri" w:eastAsia="Calibri" w:hAnsi="Calibri" w:cs="Calibri"/>
            <w:sz w:val="22"/>
            <w:szCs w:val="22"/>
          </w:rPr>
          <w:delText xml:space="preserve">BARDENA integrates all the health information generated at any level of care, including administrative, socio-demographic, economic, lifestyle, diagnostic, medical and pharmaceutical data. </w:delText>
        </w:r>
      </w:del>
    </w:p>
    <w:p w14:paraId="18736417" w14:textId="77777777" w:rsidR="001756BA" w:rsidRPr="00EC2E22" w:rsidRDefault="001756BA" w:rsidP="001756BA">
      <w:pPr>
        <w:numPr>
          <w:ilvl w:val="0"/>
          <w:numId w:val="1"/>
        </w:numPr>
        <w:pBdr>
          <w:top w:val="nil"/>
          <w:left w:val="nil"/>
          <w:bottom w:val="nil"/>
          <w:right w:val="nil"/>
          <w:between w:val="nil"/>
        </w:pBdr>
        <w:tabs>
          <w:tab w:val="left" w:pos="6358"/>
        </w:tabs>
        <w:ind w:right="2500"/>
        <w:jc w:val="both"/>
        <w:rPr>
          <w:moveTo w:id="65" w:author="x067634" w:date="2023-06-26T13:11:00Z"/>
          <w:rFonts w:ascii="Calibri" w:eastAsia="Calibri" w:hAnsi="Calibri" w:cs="Calibri"/>
          <w:sz w:val="22"/>
          <w:szCs w:val="22"/>
        </w:rPr>
      </w:pPr>
      <w:moveToRangeStart w:id="66" w:author="x067634" w:date="2023-06-26T13:11:00Z" w:name="move138677491"/>
      <w:moveTo w:id="67" w:author="x067634" w:date="2023-06-26T13:11:00Z">
        <w:r w:rsidRPr="002C7344">
          <w:t>The information stored in BARDENA Core can be accessed by health decision-makers and researchers via Tableau server</w:t>
        </w:r>
      </w:moveTo>
    </w:p>
    <w:moveToRangeEnd w:id="66"/>
    <w:p w14:paraId="0000001D" w14:textId="77777777" w:rsidR="00516D86" w:rsidRPr="00EC2E22" w:rsidRDefault="00661803">
      <w:pPr>
        <w:numPr>
          <w:ilvl w:val="0"/>
          <w:numId w:val="1"/>
        </w:num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BARDENA is a useful tool for improving quality of healthcare, decision-making and for research purposes.</w:t>
      </w:r>
    </w:p>
    <w:p w14:paraId="0000001E" w14:textId="77777777" w:rsidR="00516D86" w:rsidRDefault="00661803">
      <w:pPr>
        <w:numPr>
          <w:ilvl w:val="0"/>
          <w:numId w:val="1"/>
        </w:numPr>
        <w:pBdr>
          <w:top w:val="nil"/>
          <w:left w:val="nil"/>
          <w:bottom w:val="nil"/>
          <w:right w:val="nil"/>
          <w:between w:val="nil"/>
        </w:pBdr>
        <w:tabs>
          <w:tab w:val="left" w:pos="6358"/>
        </w:tabs>
        <w:ind w:right="2500"/>
        <w:jc w:val="both"/>
        <w:rPr>
          <w:ins w:id="68" w:author="Francisco Sánchez Sáez" w:date="2023-06-23T13:47:00Z"/>
          <w:rFonts w:ascii="Calibri" w:eastAsia="Calibri" w:hAnsi="Calibri" w:cs="Calibri"/>
          <w:sz w:val="22"/>
          <w:szCs w:val="22"/>
        </w:rPr>
      </w:pPr>
      <w:r w:rsidRPr="00EC2E22">
        <w:rPr>
          <w:rFonts w:ascii="Calibri" w:eastAsia="Calibri" w:hAnsi="Calibri" w:cs="Calibri"/>
          <w:sz w:val="22"/>
          <w:szCs w:val="22"/>
        </w:rPr>
        <w:t>BARDENA interoperates with national and international databases, and has been used in multiple research projects and studies</w:t>
      </w:r>
    </w:p>
    <w:p w14:paraId="783CFE27" w14:textId="4CA2B12A" w:rsidR="002A2F94" w:rsidRPr="00EC2E22" w:rsidDel="001756BA" w:rsidRDefault="002A2F94">
      <w:pPr>
        <w:numPr>
          <w:ilvl w:val="0"/>
          <w:numId w:val="1"/>
        </w:numPr>
        <w:pBdr>
          <w:top w:val="nil"/>
          <w:left w:val="nil"/>
          <w:bottom w:val="nil"/>
          <w:right w:val="nil"/>
          <w:between w:val="nil"/>
        </w:pBdr>
        <w:tabs>
          <w:tab w:val="left" w:pos="6358"/>
        </w:tabs>
        <w:ind w:right="2500"/>
        <w:jc w:val="both"/>
        <w:rPr>
          <w:moveFrom w:id="69" w:author="x067634" w:date="2023-06-26T13:11:00Z"/>
          <w:rFonts w:ascii="Calibri" w:eastAsia="Calibri" w:hAnsi="Calibri" w:cs="Calibri"/>
          <w:sz w:val="22"/>
          <w:szCs w:val="22"/>
        </w:rPr>
      </w:pPr>
      <w:moveFromRangeStart w:id="70" w:author="x067634" w:date="2023-06-26T13:11:00Z" w:name="move138677491"/>
      <w:commentRangeStart w:id="71"/>
      <w:moveFrom w:id="72" w:author="x067634" w:date="2023-06-26T13:11:00Z">
        <w:ins w:id="73" w:author="Francisco Sánchez Sáez" w:date="2023-06-23T13:47:00Z">
          <w:r w:rsidRPr="002C7344" w:rsidDel="001756BA">
            <w:t>The information stored in BARDENA Core can be accessed by health decision-makers and researchers via Tableau server</w:t>
          </w:r>
        </w:ins>
      </w:moveFrom>
      <w:commentRangeEnd w:id="71"/>
      <w:r w:rsidR="001756BA">
        <w:rPr>
          <w:rStyle w:val="Refdecomentario"/>
        </w:rPr>
        <w:commentReference w:id="71"/>
      </w:r>
    </w:p>
    <w:moveFromRangeEnd w:id="70"/>
    <w:p w14:paraId="0000001F" w14:textId="77777777" w:rsidR="00516D86" w:rsidRPr="00EC2E22" w:rsidRDefault="00516D86">
      <w:pPr>
        <w:pBdr>
          <w:top w:val="nil"/>
          <w:left w:val="nil"/>
          <w:bottom w:val="nil"/>
          <w:right w:val="nil"/>
          <w:between w:val="nil"/>
        </w:pBdr>
        <w:tabs>
          <w:tab w:val="left" w:pos="6358"/>
        </w:tabs>
        <w:ind w:right="2500"/>
        <w:jc w:val="both"/>
        <w:rPr>
          <w:rFonts w:ascii="Calibri" w:eastAsia="Calibri" w:hAnsi="Calibri" w:cs="Calibri"/>
          <w:sz w:val="22"/>
          <w:szCs w:val="22"/>
        </w:rPr>
      </w:pPr>
    </w:p>
    <w:p w14:paraId="304743F2" w14:textId="77777777" w:rsidR="00110583" w:rsidRDefault="00110583">
      <w:pPr>
        <w:pBdr>
          <w:top w:val="nil"/>
          <w:left w:val="nil"/>
          <w:bottom w:val="nil"/>
          <w:right w:val="nil"/>
          <w:between w:val="nil"/>
        </w:pBdr>
        <w:tabs>
          <w:tab w:val="left" w:pos="6358"/>
        </w:tabs>
        <w:ind w:right="2500"/>
        <w:jc w:val="both"/>
        <w:rPr>
          <w:rFonts w:ascii="Calibri" w:eastAsia="Calibri" w:hAnsi="Calibri" w:cs="Calibri"/>
          <w:b/>
          <w:bCs/>
          <w:sz w:val="22"/>
          <w:szCs w:val="22"/>
        </w:rPr>
      </w:pPr>
    </w:p>
    <w:p w14:paraId="43C04F91" w14:textId="7E094E38" w:rsidR="00110583" w:rsidRDefault="00110583">
      <w:pPr>
        <w:pBdr>
          <w:top w:val="nil"/>
          <w:left w:val="nil"/>
          <w:bottom w:val="nil"/>
          <w:right w:val="nil"/>
          <w:between w:val="nil"/>
        </w:pBdr>
        <w:tabs>
          <w:tab w:val="left" w:pos="6358"/>
        </w:tabs>
        <w:ind w:right="2500"/>
        <w:jc w:val="both"/>
        <w:rPr>
          <w:rFonts w:ascii="Calibri" w:eastAsia="Calibri" w:hAnsi="Calibri" w:cs="Calibri"/>
          <w:b/>
          <w:bCs/>
          <w:sz w:val="22"/>
          <w:szCs w:val="22"/>
        </w:rPr>
      </w:pPr>
      <w:r>
        <w:rPr>
          <w:rFonts w:ascii="Calibri" w:eastAsia="Calibri" w:hAnsi="Calibri" w:cs="Calibri"/>
          <w:b/>
          <w:bCs/>
          <w:sz w:val="22"/>
          <w:szCs w:val="22"/>
        </w:rPr>
        <w:t>Abstract:</w:t>
      </w:r>
    </w:p>
    <w:p w14:paraId="2572554C" w14:textId="77777777" w:rsidR="00110583" w:rsidRPr="00CB5C48" w:rsidRDefault="00110583" w:rsidP="00110583">
      <w:pPr>
        <w:spacing w:after="120" w:line="256" w:lineRule="auto"/>
        <w:jc w:val="both"/>
        <w:rPr>
          <w:rFonts w:asciiTheme="majorHAnsi" w:eastAsia="Calibri" w:hAnsiTheme="majorHAnsi" w:cstheme="majorHAnsi"/>
        </w:rPr>
      </w:pPr>
      <w:r>
        <w:t xml:space="preserve">The Results Analysis Base of Navarre (BARDENA) </w:t>
      </w:r>
      <w:r w:rsidRPr="00CB5C48">
        <w:rPr>
          <w:rFonts w:asciiTheme="majorHAnsi" w:eastAsia="Calibri" w:hAnsiTheme="majorHAnsi" w:cstheme="majorHAnsi"/>
        </w:rPr>
        <w:t xml:space="preserve">is the health information system of the Navarre, a region with more than 660,000 inhabitants in the north of Spain. </w:t>
      </w:r>
      <w:r>
        <w:rPr>
          <w:rFonts w:asciiTheme="majorHAnsi" w:eastAsia="Calibri" w:hAnsiTheme="majorHAnsi" w:cstheme="majorHAnsi"/>
        </w:rPr>
        <w:t>It</w:t>
      </w:r>
      <w:r w:rsidRPr="00CB5C48">
        <w:rPr>
          <w:rFonts w:asciiTheme="majorHAnsi" w:eastAsia="Calibri" w:hAnsiTheme="majorHAnsi" w:cstheme="majorHAnsi"/>
        </w:rPr>
        <w:t xml:space="preserve"> </w:t>
      </w:r>
      <w:r>
        <w:rPr>
          <w:rFonts w:asciiTheme="majorHAnsi" w:eastAsia="Calibri" w:hAnsiTheme="majorHAnsi" w:cstheme="majorHAnsi"/>
        </w:rPr>
        <w:t xml:space="preserve">was created as </w:t>
      </w:r>
      <w:r w:rsidRPr="00CB5C48">
        <w:rPr>
          <w:rFonts w:asciiTheme="majorHAnsi" w:eastAsia="Calibri" w:hAnsiTheme="majorHAnsi" w:cstheme="majorHAnsi"/>
        </w:rPr>
        <w:t xml:space="preserve">was created </w:t>
      </w:r>
      <w:r>
        <w:rPr>
          <w:rFonts w:asciiTheme="majorHAnsi" w:eastAsia="Calibri" w:hAnsiTheme="majorHAnsi" w:cstheme="majorHAnsi"/>
        </w:rPr>
        <w:t>to</w:t>
      </w:r>
      <w:r w:rsidRPr="00CB5C48">
        <w:rPr>
          <w:rFonts w:asciiTheme="majorHAnsi" w:eastAsia="Calibri" w:hAnsiTheme="majorHAnsi" w:cstheme="majorHAnsi"/>
        </w:rPr>
        <w:t xml:space="preserve"> improv</w:t>
      </w:r>
      <w:r>
        <w:rPr>
          <w:rFonts w:asciiTheme="majorHAnsi" w:eastAsia="Calibri" w:hAnsiTheme="majorHAnsi" w:cstheme="majorHAnsi"/>
        </w:rPr>
        <w:t>e</w:t>
      </w:r>
      <w:r w:rsidRPr="00CB5C48">
        <w:rPr>
          <w:rFonts w:asciiTheme="majorHAnsi" w:eastAsia="Calibri" w:hAnsiTheme="majorHAnsi" w:cstheme="majorHAnsi"/>
        </w:rPr>
        <w:t xml:space="preserve"> quality of healthcare, </w:t>
      </w:r>
      <w:r>
        <w:rPr>
          <w:rFonts w:asciiTheme="majorHAnsi" w:eastAsia="Calibri" w:hAnsiTheme="majorHAnsi" w:cstheme="majorHAnsi"/>
        </w:rPr>
        <w:t xml:space="preserve">to </w:t>
      </w:r>
      <w:r w:rsidRPr="00CB5C48">
        <w:rPr>
          <w:rFonts w:asciiTheme="majorHAnsi" w:eastAsia="Calibri" w:hAnsiTheme="majorHAnsi" w:cstheme="majorHAnsi"/>
        </w:rPr>
        <w:t xml:space="preserve">help health policymaking, and for </w:t>
      </w:r>
      <w:r>
        <w:rPr>
          <w:rFonts w:asciiTheme="majorHAnsi" w:eastAsia="Calibri" w:hAnsiTheme="majorHAnsi" w:cstheme="majorHAnsi"/>
        </w:rPr>
        <w:t xml:space="preserve">data reuse in clinical </w:t>
      </w:r>
      <w:r w:rsidRPr="00CB5C48">
        <w:rPr>
          <w:rFonts w:asciiTheme="majorHAnsi" w:eastAsia="Calibri" w:hAnsiTheme="majorHAnsi" w:cstheme="majorHAnsi"/>
        </w:rPr>
        <w:t>research.</w:t>
      </w:r>
      <w:r w:rsidRPr="00CB5C48">
        <w:rPr>
          <w:rFonts w:asciiTheme="majorHAnsi" w:hAnsiTheme="majorHAnsi" w:cstheme="majorHAnsi"/>
        </w:rPr>
        <w:t xml:space="preserve"> </w:t>
      </w:r>
      <w:r>
        <w:t>BARDENA</w:t>
      </w:r>
      <w:r w:rsidRPr="00CB5C48">
        <w:rPr>
          <w:rFonts w:asciiTheme="majorHAnsi" w:eastAsia="Calibri" w:hAnsiTheme="majorHAnsi" w:cstheme="majorHAnsi"/>
        </w:rPr>
        <w:t xml:space="preserve"> is an</w:t>
      </w:r>
      <w:r>
        <w:rPr>
          <w:rFonts w:asciiTheme="majorHAnsi" w:eastAsia="Calibri" w:hAnsiTheme="majorHAnsi" w:cstheme="majorHAnsi"/>
        </w:rPr>
        <w:t xml:space="preserve"> integrated set of population-wide electronic databases  that works as a</w:t>
      </w:r>
      <w:r w:rsidRPr="00CB5C48">
        <w:rPr>
          <w:rFonts w:asciiTheme="majorHAnsi" w:eastAsia="Calibri" w:hAnsiTheme="majorHAnsi" w:cstheme="majorHAnsi"/>
        </w:rPr>
        <w:t xml:space="preserve"> data warehouse</w:t>
      </w:r>
      <w:r>
        <w:rPr>
          <w:rFonts w:asciiTheme="majorHAnsi" w:eastAsia="Calibri" w:hAnsiTheme="majorHAnsi" w:cstheme="majorHAnsi"/>
        </w:rPr>
        <w:t xml:space="preserve"> </w:t>
      </w:r>
      <w:r w:rsidRPr="00CB5C48">
        <w:rPr>
          <w:rFonts w:asciiTheme="majorHAnsi" w:eastAsia="Calibri" w:hAnsiTheme="majorHAnsi" w:cstheme="majorHAnsi"/>
        </w:rPr>
        <w:t>continuously gather</w:t>
      </w:r>
      <w:r>
        <w:rPr>
          <w:rFonts w:asciiTheme="majorHAnsi" w:eastAsia="Calibri" w:hAnsiTheme="majorHAnsi" w:cstheme="majorHAnsi"/>
        </w:rPr>
        <w:t>ing</w:t>
      </w:r>
      <w:r w:rsidRPr="00CB5C48">
        <w:rPr>
          <w:rFonts w:asciiTheme="majorHAnsi" w:eastAsia="Calibri" w:hAnsiTheme="majorHAnsi" w:cstheme="majorHAnsi"/>
        </w:rPr>
        <w:t xml:space="preserve"> the information generated as part of routine clinical care provided by the the Navarre Health Service</w:t>
      </w:r>
      <w:r>
        <w:rPr>
          <w:rFonts w:asciiTheme="majorHAnsi" w:eastAsia="Calibri" w:hAnsiTheme="majorHAnsi" w:cstheme="majorHAnsi"/>
        </w:rPr>
        <w:t xml:space="preserve"> </w:t>
      </w:r>
      <w:r w:rsidRPr="008A5CC1">
        <w:rPr>
          <w:rFonts w:asciiTheme="majorHAnsi" w:eastAsia="Calibri" w:hAnsiTheme="majorHAnsi" w:cstheme="majorHAnsi"/>
        </w:rPr>
        <w:t>along the last 15 years</w:t>
      </w:r>
      <w:r>
        <w:rPr>
          <w:rFonts w:asciiTheme="majorHAnsi" w:eastAsia="Calibri" w:hAnsiTheme="majorHAnsi" w:cstheme="majorHAnsi"/>
        </w:rPr>
        <w:t>.</w:t>
      </w:r>
      <w:r w:rsidRPr="00CB5C48">
        <w:rPr>
          <w:rFonts w:asciiTheme="majorHAnsi" w:eastAsia="Calibri" w:hAnsiTheme="majorHAnsi" w:cstheme="majorHAnsi"/>
        </w:rPr>
        <w:t xml:space="preserve"> It covers administrative, socio-demographic, economic, lifestyle, clinical</w:t>
      </w:r>
      <w:r>
        <w:rPr>
          <w:rFonts w:asciiTheme="majorHAnsi" w:eastAsia="Calibri" w:hAnsiTheme="majorHAnsi" w:cstheme="majorHAnsi"/>
        </w:rPr>
        <w:t xml:space="preserve"> </w:t>
      </w:r>
      <w:r>
        <w:rPr>
          <w:rFonts w:asciiTheme="majorHAnsi" w:eastAsia="Calibri" w:hAnsiTheme="majorHAnsi" w:cstheme="majorHAnsi"/>
        </w:rPr>
        <w:lastRenderedPageBreak/>
        <w:t xml:space="preserve">and </w:t>
      </w:r>
      <w:r w:rsidRPr="00CB5C48">
        <w:rPr>
          <w:rFonts w:asciiTheme="majorHAnsi" w:eastAsia="Calibri" w:hAnsiTheme="majorHAnsi" w:cstheme="majorHAnsi"/>
        </w:rPr>
        <w:t>pharmaceutical data,</w:t>
      </w:r>
      <w:r>
        <w:rPr>
          <w:rFonts w:asciiTheme="majorHAnsi" w:eastAsia="Calibri" w:hAnsiTheme="majorHAnsi" w:cstheme="majorHAnsi"/>
        </w:rPr>
        <w:t xml:space="preserve"> as well as </w:t>
      </w:r>
      <w:r w:rsidRPr="00CB5C48">
        <w:rPr>
          <w:rFonts w:asciiTheme="majorHAnsi" w:eastAsia="Calibri" w:hAnsiTheme="majorHAnsi" w:cstheme="majorHAnsi"/>
        </w:rPr>
        <w:t xml:space="preserve"> healthcare</w:t>
      </w:r>
      <w:r>
        <w:rPr>
          <w:rFonts w:asciiTheme="majorHAnsi" w:eastAsia="Calibri" w:hAnsiTheme="majorHAnsi" w:cstheme="majorHAnsi"/>
        </w:rPr>
        <w:t xml:space="preserve"> information from</w:t>
      </w:r>
      <w:r w:rsidRPr="00CB5C48">
        <w:rPr>
          <w:rFonts w:asciiTheme="majorHAnsi" w:eastAsia="Calibri" w:hAnsiTheme="majorHAnsi" w:cstheme="majorHAnsi"/>
        </w:rPr>
        <w:t xml:space="preserve"> hospitals, emergency services, specialized care centers (including mental and obstetrics care, among others)</w:t>
      </w:r>
      <w:r>
        <w:rPr>
          <w:rFonts w:asciiTheme="majorHAnsi" w:eastAsia="Calibri" w:hAnsiTheme="majorHAnsi" w:cstheme="majorHAnsi"/>
        </w:rPr>
        <w:t>and</w:t>
      </w:r>
      <w:r w:rsidRPr="00CB5C48">
        <w:rPr>
          <w:rFonts w:asciiTheme="majorHAnsi" w:eastAsia="Calibri" w:hAnsiTheme="majorHAnsi" w:cstheme="majorHAnsi"/>
        </w:rPr>
        <w:t xml:space="preserve"> primary care centers. It includes information on hospital admissions, medical consultations, diagnoses, medical procedures, pharmacological treatments, vaccination, microbiological and laboratory data, among others</w:t>
      </w:r>
      <w:r>
        <w:rPr>
          <w:rFonts w:asciiTheme="majorHAnsi" w:eastAsia="Calibri" w:hAnsiTheme="majorHAnsi" w:cstheme="majorHAnsi"/>
        </w:rPr>
        <w:t>.</w:t>
      </w:r>
      <w:r w:rsidRPr="00CB5C48">
        <w:rPr>
          <w:rFonts w:asciiTheme="majorHAnsi" w:eastAsia="Calibri" w:hAnsiTheme="majorHAnsi" w:cstheme="majorHAnsi"/>
        </w:rPr>
        <w:t xml:space="preserve"> The database</w:t>
      </w:r>
      <w:r w:rsidRPr="00CB5C48">
        <w:rPr>
          <w:rFonts w:asciiTheme="majorHAnsi" w:hAnsiTheme="majorHAnsi" w:cstheme="majorHAnsi"/>
        </w:rPr>
        <w:t xml:space="preserve">  </w:t>
      </w:r>
      <w:r w:rsidRPr="00CB5C48">
        <w:rPr>
          <w:rFonts w:asciiTheme="majorHAnsi" w:eastAsia="Calibri" w:hAnsiTheme="majorHAnsi" w:cstheme="majorHAnsi"/>
        </w:rPr>
        <w:t xml:space="preserve">BARDENA interoperates with national and international databases, </w:t>
      </w:r>
    </w:p>
    <w:p w14:paraId="2E3F08CC" w14:textId="77777777" w:rsidR="00110583" w:rsidRPr="00CB5C48" w:rsidRDefault="00110583" w:rsidP="00110583">
      <w:pPr>
        <w:spacing w:before="26" w:after="120"/>
        <w:ind w:right="-73"/>
        <w:jc w:val="both"/>
        <w:rPr>
          <w:rFonts w:asciiTheme="majorHAnsi" w:eastAsia="Calibri" w:hAnsiTheme="majorHAnsi" w:cstheme="majorHAnsi"/>
        </w:rPr>
      </w:pPr>
      <w:r w:rsidRPr="00CB5C48">
        <w:rPr>
          <w:rFonts w:asciiTheme="majorHAnsi" w:eastAsia="Calibri" w:hAnsiTheme="majorHAnsi" w:cstheme="majorHAnsi"/>
        </w:rPr>
        <w:t xml:space="preserve">BARDENA </w:t>
      </w:r>
      <w:proofErr w:type="gramStart"/>
      <w:r w:rsidRPr="00CB5C48">
        <w:rPr>
          <w:rFonts w:asciiTheme="majorHAnsi" w:eastAsia="Calibri" w:hAnsiTheme="majorHAnsi" w:cstheme="majorHAnsi"/>
        </w:rPr>
        <w:t xml:space="preserve">is </w:t>
      </w:r>
      <w:r w:rsidRPr="00CB5C48">
        <w:rPr>
          <w:rFonts w:asciiTheme="majorHAnsi" w:eastAsia="Calibri" w:hAnsiTheme="majorHAnsi" w:cstheme="majorHAnsi"/>
          <w:highlight w:val="white"/>
        </w:rPr>
        <w:t>in compliance with</w:t>
      </w:r>
      <w:proofErr w:type="gramEnd"/>
      <w:r w:rsidRPr="00CB5C48">
        <w:rPr>
          <w:rFonts w:asciiTheme="majorHAnsi" w:eastAsia="Calibri" w:hAnsiTheme="majorHAnsi" w:cstheme="majorHAnsi"/>
          <w:highlight w:val="white"/>
        </w:rPr>
        <w:t xml:space="preserve"> the National and European legal framework (GDPR)</w:t>
      </w:r>
      <w:r w:rsidRPr="00CB5C48">
        <w:rPr>
          <w:rFonts w:asciiTheme="majorHAnsi" w:eastAsia="Calibri" w:hAnsiTheme="majorHAnsi" w:cstheme="majorHAnsi"/>
        </w:rPr>
        <w:t xml:space="preserve">  and interoperates with other national and international databases and networks.</w:t>
      </w:r>
    </w:p>
    <w:p w14:paraId="460ABFF1" w14:textId="77777777" w:rsidR="00110583" w:rsidRDefault="00110583">
      <w:pPr>
        <w:pBdr>
          <w:top w:val="nil"/>
          <w:left w:val="nil"/>
          <w:bottom w:val="nil"/>
          <w:right w:val="nil"/>
          <w:between w:val="nil"/>
        </w:pBdr>
        <w:tabs>
          <w:tab w:val="left" w:pos="6358"/>
        </w:tabs>
        <w:ind w:right="2500"/>
        <w:jc w:val="both"/>
        <w:rPr>
          <w:rFonts w:ascii="Calibri" w:eastAsia="Calibri" w:hAnsi="Calibri" w:cs="Calibri"/>
          <w:b/>
          <w:bCs/>
          <w:sz w:val="22"/>
          <w:szCs w:val="22"/>
        </w:rPr>
      </w:pPr>
    </w:p>
    <w:p w14:paraId="00000020" w14:textId="39065A3B" w:rsidR="00516D86" w:rsidRPr="00930B80" w:rsidRDefault="00661803">
      <w:pPr>
        <w:pBdr>
          <w:top w:val="nil"/>
          <w:left w:val="nil"/>
          <w:bottom w:val="nil"/>
          <w:right w:val="nil"/>
          <w:between w:val="nil"/>
        </w:pBdr>
        <w:tabs>
          <w:tab w:val="left" w:pos="6358"/>
        </w:tabs>
        <w:ind w:right="2500"/>
        <w:jc w:val="both"/>
        <w:rPr>
          <w:rFonts w:ascii="Calibri" w:eastAsia="Calibri" w:hAnsi="Calibri" w:cs="Calibri"/>
          <w:b/>
          <w:bCs/>
          <w:sz w:val="22"/>
          <w:szCs w:val="22"/>
        </w:rPr>
      </w:pPr>
      <w:r w:rsidRPr="00930B80">
        <w:rPr>
          <w:rFonts w:ascii="Calibri" w:eastAsia="Calibri" w:hAnsi="Calibri" w:cs="Calibri"/>
          <w:b/>
          <w:bCs/>
          <w:sz w:val="22"/>
          <w:szCs w:val="22"/>
        </w:rPr>
        <w:t>Keywords</w:t>
      </w:r>
    </w:p>
    <w:p w14:paraId="00000021" w14:textId="77777777" w:rsidR="00516D86" w:rsidRPr="00EC2E22" w:rsidRDefault="00661803">
      <w:p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Results analysis, database, healthcare, BARDENA</w:t>
      </w:r>
    </w:p>
    <w:p w14:paraId="00000022" w14:textId="77777777" w:rsidR="00516D86" w:rsidRPr="00EC2E22" w:rsidRDefault="00516D86">
      <w:pPr>
        <w:spacing w:before="26"/>
        <w:ind w:right="2500"/>
        <w:jc w:val="both"/>
        <w:rPr>
          <w:rFonts w:ascii="Calibri" w:eastAsia="Calibri" w:hAnsi="Calibri" w:cs="Calibri"/>
          <w:b/>
          <w:sz w:val="22"/>
          <w:szCs w:val="22"/>
        </w:rPr>
      </w:pPr>
    </w:p>
    <w:p w14:paraId="00000023" w14:textId="77777777" w:rsidR="00516D86" w:rsidRPr="00EC2E22" w:rsidRDefault="00661803">
      <w:pPr>
        <w:spacing w:before="26" w:after="120" w:line="360" w:lineRule="auto"/>
        <w:ind w:right="2500"/>
        <w:jc w:val="both"/>
        <w:rPr>
          <w:rFonts w:ascii="Calibri" w:eastAsia="Calibri" w:hAnsi="Calibri" w:cs="Calibri"/>
          <w:b/>
          <w:sz w:val="22"/>
          <w:szCs w:val="22"/>
        </w:rPr>
      </w:pPr>
      <w:r w:rsidRPr="00EC2E22">
        <w:rPr>
          <w:rFonts w:ascii="Calibri" w:eastAsia="Calibri" w:hAnsi="Calibri" w:cs="Calibri"/>
          <w:b/>
          <w:sz w:val="22"/>
          <w:szCs w:val="22"/>
        </w:rPr>
        <w:t>1</w:t>
      </w:r>
      <w:del w:id="74" w:author="Francisco Sánchez Sáez" w:date="2023-06-23T12:57:00Z">
        <w:r w:rsidRPr="00EC2E22" w:rsidDel="00B201CF">
          <w:rPr>
            <w:rFonts w:ascii="Calibri" w:eastAsia="Calibri" w:hAnsi="Calibri" w:cs="Calibri"/>
            <w:b/>
            <w:sz w:val="22"/>
            <w:szCs w:val="22"/>
          </w:rPr>
          <w:delText xml:space="preserve"> </w:delText>
        </w:r>
      </w:del>
      <w:r w:rsidRPr="00EC2E22">
        <w:rPr>
          <w:rFonts w:ascii="Calibri" w:eastAsia="Calibri" w:hAnsi="Calibri" w:cs="Calibri"/>
          <w:b/>
          <w:sz w:val="22"/>
          <w:szCs w:val="22"/>
        </w:rPr>
        <w:t>Data resource basics</w:t>
      </w:r>
    </w:p>
    <w:p w14:paraId="00000024" w14:textId="77777777" w:rsidR="00516D86" w:rsidRPr="00EC2E22" w:rsidRDefault="00661803">
      <w:pPr>
        <w:spacing w:before="1" w:after="120" w:line="360" w:lineRule="auto"/>
        <w:ind w:right="-30"/>
        <w:jc w:val="both"/>
        <w:rPr>
          <w:rFonts w:ascii="Calibri" w:eastAsia="Calibri" w:hAnsi="Calibri" w:cs="Calibri"/>
          <w:i/>
          <w:sz w:val="19"/>
          <w:szCs w:val="19"/>
        </w:rPr>
      </w:pPr>
      <w:del w:id="75" w:author="Francisco Sánchez Sáez" w:date="2023-06-23T12:57:00Z">
        <w:r w:rsidRPr="00EC2E22" w:rsidDel="00B201CF">
          <w:rPr>
            <w:rFonts w:ascii="Calibri" w:eastAsia="Calibri" w:hAnsi="Calibri" w:cs="Calibri"/>
            <w:i/>
            <w:sz w:val="19"/>
            <w:szCs w:val="19"/>
          </w:rPr>
          <w:delText xml:space="preserve">1.1 </w:delText>
        </w:r>
      </w:del>
      <w:r w:rsidRPr="00EC2E22">
        <w:rPr>
          <w:rFonts w:ascii="Calibri" w:eastAsia="Calibri" w:hAnsi="Calibri" w:cs="Calibri"/>
          <w:i/>
          <w:sz w:val="19"/>
          <w:szCs w:val="19"/>
        </w:rPr>
        <w:t>Spanish National Health System</w:t>
      </w:r>
    </w:p>
    <w:p w14:paraId="00000025" w14:textId="3649307F" w:rsidR="00516D86" w:rsidRPr="00EC2E22" w:rsidRDefault="00661803">
      <w:pPr>
        <w:spacing w:after="120" w:line="360" w:lineRule="auto"/>
        <w:jc w:val="both"/>
        <w:rPr>
          <w:rFonts w:ascii="Calibri" w:eastAsia="Calibri" w:hAnsi="Calibri" w:cs="Calibri"/>
          <w:sz w:val="19"/>
          <w:szCs w:val="19"/>
        </w:rPr>
      </w:pPr>
      <w:r w:rsidRPr="00EC2E22">
        <w:rPr>
          <w:rFonts w:ascii="Calibri" w:eastAsia="Calibri" w:hAnsi="Calibri" w:cs="Calibri"/>
          <w:sz w:val="18"/>
          <w:szCs w:val="18"/>
        </w:rPr>
        <w:t xml:space="preserve">Spain has a decentralized health system that operates as a network of 17 regional health services. It is publicly funded (mainly from taxes), and provides universal, free of charge, needs-based care coverage to the </w:t>
      </w:r>
      <w:r w:rsidRPr="00EC2E22">
        <w:rPr>
          <w:rFonts w:ascii="Calibri" w:eastAsia="Calibri" w:hAnsi="Calibri" w:cs="Calibri"/>
          <w:sz w:val="19"/>
          <w:szCs w:val="19"/>
        </w:rPr>
        <w:t xml:space="preserve">resident </w:t>
      </w:r>
      <w:r w:rsidRPr="00EC2E22">
        <w:rPr>
          <w:rFonts w:ascii="Calibri" w:eastAsia="Calibri" w:hAnsi="Calibri" w:cs="Calibri"/>
          <w:sz w:val="18"/>
          <w:szCs w:val="18"/>
        </w:rPr>
        <w:t>population</w:t>
      </w:r>
      <w:r w:rsidRPr="00EC2E22">
        <w:rPr>
          <w:rFonts w:ascii="Calibri" w:eastAsia="Calibri" w:hAnsi="Calibri" w:cs="Calibri"/>
          <w:sz w:val="19"/>
          <w:szCs w:val="19"/>
        </w:rPr>
        <w:t xml:space="preserve"> of Spain.</w:t>
      </w:r>
      <w:r w:rsidRPr="00EC2E22">
        <w:rPr>
          <w:rFonts w:ascii="Calibri" w:eastAsia="Calibri" w:hAnsi="Calibri" w:cs="Calibri"/>
          <w:sz w:val="18"/>
          <w:szCs w:val="18"/>
        </w:rPr>
        <w:t xml:space="preserve">  The Ministry of Health is responsible for the national health planning, coordination and regulation, but other competences such as the primary jurisdiction over operational planning, resource acquisition, allocation, and provision are devolved to the regional health authorities</w:t>
      </w:r>
      <w:r w:rsidR="00B33375" w:rsidRPr="00EC2E22">
        <w:rPr>
          <w:rFonts w:ascii="Calibri" w:eastAsia="Calibri" w:hAnsi="Calibri" w:cs="Calibri"/>
          <w:sz w:val="18"/>
          <w:szCs w:val="18"/>
        </w:rPr>
        <w:t>.</w:t>
      </w:r>
      <w:r w:rsidRPr="00EC2E22">
        <w:rPr>
          <w:rFonts w:ascii="Calibri" w:eastAsia="Calibri" w:hAnsi="Calibri" w:cs="Calibri"/>
          <w:sz w:val="18"/>
          <w:szCs w:val="18"/>
        </w:rPr>
        <w:t xml:space="preserve"> </w:t>
      </w:r>
      <w:r w:rsidR="00B33375" w:rsidRPr="00EC2E22">
        <w:rPr>
          <w:rFonts w:ascii="Calibri" w:eastAsia="Calibri" w:hAnsi="Calibri" w:cs="Calibri"/>
          <w:sz w:val="18"/>
          <w:szCs w:val="18"/>
        </w:rPr>
        <w:fldChar w:fldCharType="begin" w:fldLock="1"/>
      </w:r>
      <w:r w:rsidR="00A50C08">
        <w:rPr>
          <w:rFonts w:ascii="Calibri" w:eastAsia="Calibri" w:hAnsi="Calibri" w:cs="Calibri"/>
          <w:sz w:val="18"/>
          <w:szCs w:val="18"/>
        </w:rPr>
        <w:instrText>ADDIN CSL_CITATION { "citationItems" : [ { "id" : "ITEM-1", "itemData" : { "author" : [ { "dropping-particle" : "", "family" : "Paris/European Observatory on Health Systems and Policies", "given" : "Brussels.", "non-dropping-particle" : "", "parse-names" : false, "suffix" : "" } ], "id" : "ITEM-1", "issued" : { "date-parts" : [ [ "0" ] ] }, "publisher" : "OECD Publishing,", "title" : "OECD/European Observatory on Health Systems and Policies (2021), Spain: Country Health Profile 2021, State of Health in the EU", "type" : "article" }, "uris" : [ "http://www.mendeley.com/documents/?uuid=0d11ffa8-82f1-4674-8ce6-415209f9cbcc", "http://www.mendeley.com/documents/?uuid=a6a75602-6fc5-40a1-adf4-695dc84d1aca" ] } ], "mendeley" : { "formattedCitation" : "&lt;sup&gt;1&lt;/sup&gt;", "plainTextFormattedCitation" : "1", "previouslyFormattedCitation" : "&lt;sup&gt;1&lt;/sup&gt;" }, "properties" : {  }, "schema" : "https://github.com/citation-style-language/schema/raw/master/csl-citation.json" }</w:instrText>
      </w:r>
      <w:r w:rsidR="00B33375" w:rsidRPr="00EC2E22">
        <w:rPr>
          <w:rFonts w:ascii="Calibri" w:eastAsia="Calibri" w:hAnsi="Calibri" w:cs="Calibri"/>
          <w:sz w:val="18"/>
          <w:szCs w:val="18"/>
        </w:rPr>
        <w:fldChar w:fldCharType="separate"/>
      </w:r>
      <w:r w:rsidR="00B33375" w:rsidRPr="00EC2E22">
        <w:rPr>
          <w:rFonts w:ascii="Calibri" w:eastAsia="Calibri" w:hAnsi="Calibri" w:cs="Calibri"/>
          <w:noProof/>
          <w:sz w:val="18"/>
          <w:szCs w:val="18"/>
          <w:vertAlign w:val="superscript"/>
        </w:rPr>
        <w:t>1</w:t>
      </w:r>
      <w:r w:rsidR="00B33375" w:rsidRPr="00EC2E22">
        <w:rPr>
          <w:rFonts w:ascii="Calibri" w:eastAsia="Calibri" w:hAnsi="Calibri" w:cs="Calibri"/>
          <w:sz w:val="18"/>
          <w:szCs w:val="18"/>
        </w:rPr>
        <w:fldChar w:fldCharType="end"/>
      </w:r>
      <w:r w:rsidRPr="00EC2E22">
        <w:rPr>
          <w:rFonts w:ascii="Calibri" w:eastAsia="Calibri" w:hAnsi="Calibri" w:cs="Calibri"/>
          <w:b/>
          <w:sz w:val="18"/>
          <w:szCs w:val="18"/>
        </w:rPr>
        <w:t xml:space="preserve"> </w:t>
      </w:r>
      <w:r w:rsidRPr="00EC2E22">
        <w:rPr>
          <w:rFonts w:ascii="Calibri" w:eastAsia="Calibri" w:hAnsi="Calibri" w:cs="Calibri"/>
          <w:sz w:val="18"/>
          <w:szCs w:val="18"/>
        </w:rPr>
        <w:t>In practice,</w:t>
      </w:r>
      <w:r w:rsidRPr="00EC2E22">
        <w:rPr>
          <w:rFonts w:ascii="Calibri" w:eastAsia="Calibri" w:hAnsi="Calibri" w:cs="Calibri"/>
          <w:b/>
          <w:sz w:val="18"/>
          <w:szCs w:val="18"/>
        </w:rPr>
        <w:t xml:space="preserve"> </w:t>
      </w:r>
      <w:r w:rsidRPr="00EC2E22">
        <w:rPr>
          <w:rFonts w:ascii="Calibri" w:eastAsia="Calibri" w:hAnsi="Calibri" w:cs="Calibri"/>
          <w:sz w:val="18"/>
          <w:szCs w:val="18"/>
        </w:rPr>
        <w:t xml:space="preserve">the regional health services, such as the Navarre health service, are </w:t>
      </w:r>
      <w:r w:rsidRPr="00EC2E22">
        <w:rPr>
          <w:rFonts w:ascii="Calibri" w:eastAsia="Calibri" w:hAnsi="Calibri" w:cs="Calibri"/>
          <w:sz w:val="19"/>
          <w:szCs w:val="19"/>
        </w:rPr>
        <w:t>organized into Health Departments (each one grouping several primary healthcare districts each of one with an influence over 5000-25000 people</w:t>
      </w:r>
      <w:r w:rsidR="00A66F58" w:rsidRPr="00EC2E22">
        <w:rPr>
          <w:rFonts w:ascii="Calibri" w:eastAsia="Calibri" w:hAnsi="Calibri" w:cs="Calibri"/>
          <w:sz w:val="19"/>
          <w:szCs w:val="19"/>
        </w:rPr>
        <w:t>)</w:t>
      </w:r>
      <w:r w:rsidR="00A66F58" w:rsidRPr="00EC2E22">
        <w:rPr>
          <w:rFonts w:ascii="Calibri" w:eastAsia="Calibri" w:hAnsi="Calibri" w:cs="Calibri"/>
          <w:sz w:val="18"/>
          <w:szCs w:val="18"/>
        </w:rPr>
        <w:t xml:space="preserve"> and</w:t>
      </w:r>
      <w:r w:rsidRPr="00EC2E22">
        <w:rPr>
          <w:rFonts w:ascii="Calibri" w:eastAsia="Calibri" w:hAnsi="Calibri" w:cs="Calibri"/>
          <w:sz w:val="18"/>
          <w:szCs w:val="18"/>
        </w:rPr>
        <w:t xml:space="preserve"> are  responsible for providing  global health access to their population of influence in primary, </w:t>
      </w:r>
      <w:proofErr w:type="gramStart"/>
      <w:r w:rsidRPr="00EC2E22">
        <w:rPr>
          <w:rFonts w:ascii="Calibri" w:eastAsia="Calibri" w:hAnsi="Calibri" w:cs="Calibri"/>
          <w:sz w:val="19"/>
          <w:szCs w:val="19"/>
        </w:rPr>
        <w:t>hospital</w:t>
      </w:r>
      <w:proofErr w:type="gramEnd"/>
      <w:r w:rsidRPr="00EC2E22">
        <w:rPr>
          <w:rFonts w:ascii="Calibri" w:eastAsia="Calibri" w:hAnsi="Calibri" w:cs="Calibri"/>
          <w:sz w:val="19"/>
          <w:szCs w:val="19"/>
        </w:rPr>
        <w:t xml:space="preserve"> and specialized outpatient care.</w:t>
      </w:r>
    </w:p>
    <w:p w14:paraId="00000026" w14:textId="0BA9199B" w:rsidR="00516D86" w:rsidRPr="00EC2E22" w:rsidRDefault="00661803">
      <w:pPr>
        <w:spacing w:after="120" w:line="360" w:lineRule="auto"/>
        <w:jc w:val="both"/>
        <w:rPr>
          <w:rFonts w:ascii="Calibri" w:eastAsia="Calibri" w:hAnsi="Calibri" w:cs="Calibri"/>
          <w:sz w:val="19"/>
          <w:szCs w:val="19"/>
        </w:rPr>
      </w:pPr>
      <w:r w:rsidRPr="00EC2E22">
        <w:rPr>
          <w:rFonts w:ascii="Calibri" w:eastAsia="Calibri" w:hAnsi="Calibri" w:cs="Calibri"/>
          <w:sz w:val="19"/>
          <w:szCs w:val="19"/>
        </w:rPr>
        <w:t>However, it worth noting that while the health assistance is free of charge, medicines and medical devices (</w:t>
      </w:r>
      <w:r w:rsidRPr="00EC2E22">
        <w:rPr>
          <w:rFonts w:ascii="Calibri" w:eastAsia="Calibri" w:hAnsi="Calibri" w:cs="Calibri"/>
          <w:sz w:val="18"/>
          <w:szCs w:val="18"/>
        </w:rPr>
        <w:t xml:space="preserve">including orthoprosthetics such as wheelchairs, hearing aids, etc.) are </w:t>
      </w:r>
      <w:r w:rsidRPr="00EC2E22">
        <w:rPr>
          <w:rFonts w:ascii="Calibri" w:eastAsia="Calibri" w:hAnsi="Calibri" w:cs="Calibri"/>
          <w:sz w:val="19"/>
          <w:szCs w:val="19"/>
        </w:rPr>
        <w:t xml:space="preserve">subject to a co-payment </w:t>
      </w:r>
      <w:r w:rsidR="00B33375"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"author" : [ { "dropping-particle" : "", "family" : "Paris/European Observatory on Health Systems and Policies", "given" : "Brussels.", "non-dropping-particle" : "", "parse-names" : false, "suffix" : "" } ], "id" : "ITEM-1", "issued" : { "date-parts" : [ [ "0" ] ] }, "publisher" : "OECD Publishing,", "title" : "OECD/European Observatory on Health Systems and Policies (2021), Spain: Country Health Profile 2021, State of Health in the EU", "type" : "article" }, "uris" : [ "http://www.mendeley.com/documents/?uuid=a6a75602-6fc5-40a1-adf4-695dc84d1aca", "http://www.mendeley.com/documents/?uuid=0d11ffa8-82f1-4674-8ce6-415209f9cbcc" ] } ], "mendeley" : { "formattedCitation" : "&lt;sup&gt;1&lt;/sup&gt;", "plainTextFormattedCitation" : "1", "previouslyFormattedCitation" : "&lt;sup&gt;1&lt;/sup&gt;" }, "properties" : {  }, "schema" : "https://github.com/citation-style-language/schema/raw/master/csl-citation.json" }</w:instrText>
      </w:r>
      <w:r w:rsidR="00B33375" w:rsidRPr="00EC2E22">
        <w:rPr>
          <w:rFonts w:ascii="Calibri" w:eastAsia="Calibri" w:hAnsi="Calibri" w:cs="Calibri"/>
          <w:sz w:val="19"/>
          <w:szCs w:val="19"/>
        </w:rPr>
        <w:fldChar w:fldCharType="separate"/>
      </w:r>
      <w:r w:rsidR="00B33375" w:rsidRPr="00EC2E22">
        <w:rPr>
          <w:rFonts w:ascii="Calibri" w:eastAsia="Calibri" w:hAnsi="Calibri" w:cs="Calibri"/>
          <w:noProof/>
          <w:sz w:val="19"/>
          <w:szCs w:val="19"/>
          <w:vertAlign w:val="superscript"/>
        </w:rPr>
        <w:t>1</w:t>
      </w:r>
      <w:r w:rsidR="00B33375" w:rsidRPr="00EC2E22">
        <w:rPr>
          <w:rFonts w:ascii="Calibri" w:eastAsia="Calibri" w:hAnsi="Calibri" w:cs="Calibri"/>
          <w:sz w:val="19"/>
          <w:szCs w:val="19"/>
        </w:rPr>
        <w:fldChar w:fldCharType="end"/>
      </w:r>
      <w:r w:rsidRPr="00EC2E22">
        <w:rPr>
          <w:rFonts w:ascii="Calibri" w:eastAsia="Calibri" w:hAnsi="Calibri" w:cs="Calibri"/>
          <w:sz w:val="19"/>
          <w:szCs w:val="19"/>
        </w:rPr>
        <w:t>, which is established on the basis of the economic income and employment status of each individual.</w:t>
      </w:r>
    </w:p>
    <w:p w14:paraId="00000027" w14:textId="77777777" w:rsidR="00516D86" w:rsidRPr="00EC2E22" w:rsidRDefault="00516D86">
      <w:pPr>
        <w:spacing w:before="1" w:after="120" w:line="360" w:lineRule="auto"/>
        <w:ind w:right="-30"/>
        <w:jc w:val="both"/>
        <w:rPr>
          <w:rFonts w:ascii="Calibri" w:eastAsia="Calibri" w:hAnsi="Calibri" w:cs="Calibri"/>
          <w:i/>
          <w:sz w:val="19"/>
          <w:szCs w:val="19"/>
        </w:rPr>
      </w:pPr>
    </w:p>
    <w:p w14:paraId="00000028" w14:textId="77777777" w:rsidR="00516D86" w:rsidRPr="00EC2E22" w:rsidRDefault="00661803">
      <w:pPr>
        <w:spacing w:before="1" w:after="120" w:line="360" w:lineRule="auto"/>
        <w:ind w:right="-30"/>
        <w:jc w:val="both"/>
        <w:rPr>
          <w:rFonts w:ascii="Calibri" w:eastAsia="Calibri" w:hAnsi="Calibri" w:cs="Calibri"/>
          <w:i/>
          <w:sz w:val="19"/>
          <w:szCs w:val="19"/>
        </w:rPr>
      </w:pPr>
      <w:del w:id="76" w:author="Francisco Sánchez Sáez" w:date="2023-06-23T12:57:00Z">
        <w:r w:rsidRPr="00EC2E22" w:rsidDel="00B201CF">
          <w:rPr>
            <w:rFonts w:ascii="Calibri" w:eastAsia="Calibri" w:hAnsi="Calibri" w:cs="Calibri"/>
            <w:i/>
            <w:sz w:val="19"/>
            <w:szCs w:val="19"/>
          </w:rPr>
          <w:delText xml:space="preserve">1.2 </w:delText>
        </w:r>
      </w:del>
      <w:r w:rsidRPr="00EC2E22">
        <w:rPr>
          <w:rFonts w:ascii="Calibri" w:eastAsia="Calibri" w:hAnsi="Calibri" w:cs="Calibri"/>
          <w:i/>
          <w:sz w:val="19"/>
          <w:szCs w:val="19"/>
        </w:rPr>
        <w:t>The Spanish region of Navarre</w:t>
      </w:r>
    </w:p>
    <w:p w14:paraId="00000029" w14:textId="33D123BD"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Navarre is a region in the north of Spain with more than 660,000 inhabitants, representing 1.4% of the Spanish population, and approximately 1.5 per thousand of the European population. The mean age of the Navarre population is 43,8 years, slightly lower than the overall mean age in Spanish (44,1 years). The age distribution in Navarre is the following: ≤19 years 20%; 20-39 years: 22%; 40-59 years: 31%; 60-79 years: 20%; and ≥80 years: 6%. The annual birth rate is around 7 per 1000 inhabitants (4765 births in 2022)</w:t>
      </w:r>
      <w:r w:rsidR="001C6214"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"id" : "ITEM-1", "issued" : { "date-parts" : [ [ "0" ] ] }, "title" : "Spanish National Institute of Statistics", "type" : "webpage" }, "uris" : [ "http://www.mendeley.com/documents/?uuid=9bd10e3e-e64e-4266-ab90-404a917aa635", "http://www.mendeley.com/documents/?uuid=884636cf-955b-478b-ac5f-93b529106298" ] } ], "mendeley" : { "formattedCitation" : "&lt;sup&gt;2&lt;/sup&gt;", "plainTextFormattedCitation" : "2", "previouslyFormattedCitation" : "&lt;sup&gt;2&lt;/sup&gt;" }, "properties" : {  }, "schema" : "https://github.com/citation-style-language/schema/raw/master/csl-citation.json" }</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2</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t>
      </w:r>
    </w:p>
    <w:p w14:paraId="0000002A"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Health care for the population of Navarre is provided through the publicly financed Navarre health service, which includes three Health Departments and 56 Primary Healthcare Districts. The organization of the Health Service of Navarre  is represented in Figure 1.</w:t>
      </w:r>
    </w:p>
    <w:p w14:paraId="0000002B"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2C" w14:textId="77777777" w:rsidR="00516D86" w:rsidRPr="00EC2E22" w:rsidRDefault="00661803">
      <w:pPr>
        <w:spacing w:before="1" w:after="120" w:line="360" w:lineRule="auto"/>
        <w:ind w:right="-30"/>
        <w:jc w:val="both"/>
        <w:rPr>
          <w:rFonts w:ascii="Calibri" w:eastAsia="Calibri" w:hAnsi="Calibri" w:cs="Calibri"/>
          <w:i/>
          <w:sz w:val="19"/>
          <w:szCs w:val="19"/>
        </w:rPr>
      </w:pPr>
      <w:del w:id="77" w:author="Francisco Sánchez Sáez" w:date="2023-06-23T12:57:00Z">
        <w:r w:rsidRPr="00EC2E22" w:rsidDel="00B201CF">
          <w:rPr>
            <w:rFonts w:ascii="Calibri" w:eastAsia="Calibri" w:hAnsi="Calibri" w:cs="Calibri"/>
            <w:i/>
            <w:sz w:val="19"/>
            <w:szCs w:val="19"/>
          </w:rPr>
          <w:delText xml:space="preserve">1.3 </w:delText>
        </w:r>
      </w:del>
      <w:r w:rsidRPr="00EC2E22">
        <w:rPr>
          <w:rFonts w:ascii="Calibri" w:eastAsia="Calibri" w:hAnsi="Calibri" w:cs="Calibri"/>
          <w:i/>
          <w:sz w:val="19"/>
          <w:szCs w:val="19"/>
        </w:rPr>
        <w:t>The Results Analysis Base of Navarre (BARDENA)</w:t>
      </w:r>
    </w:p>
    <w:p w14:paraId="0000002D"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Each regional health system holds the health information of its reference population, and therefore develops and operates its own information systems. Navarre is no exception and here is where the Results Analysis Base of Navarre (BARDENA) comes into play by driving the integration of Navarres health information systems in Navarre.</w:t>
      </w:r>
    </w:p>
    <w:p w14:paraId="0000002E"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is a publicly funded data warehouse, property of the Department of Health of the Government of Navarre based in Pamplona. It is managed by administrators of the Navarre health service, who are responsible not only for its operation but also for the validity and quality of the information. It was created in 2015 in order to audit processes, evaluate health results, generate reports for the different health decision-makers, and to promote health research. </w:t>
      </w:r>
    </w:p>
    <w:p w14:paraId="0000002F" w14:textId="77777777" w:rsidR="00516D86" w:rsidRPr="00EC2E22" w:rsidRDefault="00661803">
      <w:pPr>
        <w:spacing w:before="1" w:after="120" w:line="360" w:lineRule="auto"/>
        <w:ind w:right="-30"/>
        <w:jc w:val="both"/>
      </w:pPr>
      <w:r w:rsidRPr="00EC2E22">
        <w:rPr>
          <w:rFonts w:ascii="Calibri" w:eastAsia="Calibri" w:hAnsi="Calibri" w:cs="Calibri"/>
          <w:sz w:val="19"/>
          <w:szCs w:val="19"/>
        </w:rPr>
        <w:t xml:space="preserve">As such, BARDENA sequentially includes health related information generated by the Navarre health service for the population of the region, regardless of the area or setting from which the care has been provided. At this moment, BARDENA includes health records of more than 600,000 people, approximately 97% of the Navarre population. </w:t>
      </w:r>
    </w:p>
    <w:p w14:paraId="00000030" w14:textId="02911956" w:rsidR="00516D86" w:rsidRDefault="00661803">
      <w:pPr>
        <w:spacing w:before="1" w:after="120" w:line="360" w:lineRule="auto"/>
        <w:ind w:right="-30"/>
        <w:jc w:val="both"/>
        <w:rPr>
          <w:ins w:id="78" w:author="x067634" w:date="2023-06-26T13:40:00Z"/>
          <w:rFonts w:ascii="Calibri" w:eastAsia="Calibri" w:hAnsi="Calibri" w:cs="Calibri"/>
          <w:sz w:val="19"/>
          <w:szCs w:val="19"/>
        </w:rPr>
      </w:pPr>
      <w:r w:rsidRPr="00EC2E22">
        <w:rPr>
          <w:rFonts w:ascii="Calibri" w:eastAsia="Calibri" w:hAnsi="Calibri" w:cs="Calibri"/>
          <w:sz w:val="19"/>
          <w:szCs w:val="19"/>
        </w:rPr>
        <w:t xml:space="preserve">The data warehouse </w:t>
      </w:r>
      <w:del w:id="79" w:author="x067634" w:date="2023-06-26T13:38:00Z">
        <w:r w:rsidRPr="00EC2E22" w:rsidDel="00F357D8">
          <w:rPr>
            <w:rFonts w:ascii="Calibri" w:eastAsia="Calibri" w:hAnsi="Calibri" w:cs="Calibri"/>
            <w:sz w:val="19"/>
            <w:szCs w:val="19"/>
          </w:rPr>
          <w:delText xml:space="preserve">is continuously monitored and updated. It </w:delText>
        </w:r>
      </w:del>
      <w:r w:rsidRPr="00EC2E22">
        <w:rPr>
          <w:rFonts w:ascii="Calibri" w:eastAsia="Calibri" w:hAnsi="Calibri" w:cs="Calibri"/>
          <w:sz w:val="19"/>
          <w:szCs w:val="19"/>
        </w:rPr>
        <w:t xml:space="preserve">includes exhaustive longitudinal patient level information, providing a wide follow-up of the population, which increases over time. This is done through the integration of all the information generated from each person´s first contact with the system (usually from birth) till death, and without any time limit. </w:t>
      </w:r>
    </w:p>
    <w:p w14:paraId="13859757" w14:textId="4184A021" w:rsidR="00F357D8" w:rsidRPr="00F357D8" w:rsidRDefault="00F357D8">
      <w:pPr>
        <w:spacing w:before="1" w:after="120" w:line="360" w:lineRule="auto"/>
        <w:ind w:right="-30"/>
        <w:jc w:val="both"/>
        <w:rPr>
          <w:rFonts w:ascii="Calibri" w:eastAsia="Calibri" w:hAnsi="Calibri" w:cs="Calibri"/>
          <w:sz w:val="19"/>
          <w:szCs w:val="19"/>
        </w:rPr>
      </w:pPr>
      <w:ins w:id="80" w:author="x067634" w:date="2023-06-26T13:40:00Z">
        <w:r w:rsidRPr="00643905">
          <w:rPr>
            <w:rFonts w:ascii="Calibri" w:eastAsia="Calibri" w:hAnsi="Calibri" w:cs="Calibri"/>
            <w:sz w:val="19"/>
            <w:szCs w:val="19"/>
          </w:rPr>
          <w:t>During the process of data gathering, transformation and integration, quality reports are automatically generated. These reports are revised and managed by the administrators of the database in order to detect and correct inconsistencies before entering data in BARDENA.</w:t>
        </w:r>
      </w:ins>
    </w:p>
    <w:p w14:paraId="00000031" w14:textId="77777777" w:rsidR="00516D86" w:rsidRPr="00EC2E22" w:rsidRDefault="00661803">
      <w:pPr>
        <w:spacing w:before="1" w:after="120" w:line="360" w:lineRule="auto"/>
        <w:ind w:right="-30"/>
        <w:jc w:val="both"/>
        <w:rPr>
          <w:rFonts w:ascii="Calibri" w:eastAsia="Calibri" w:hAnsi="Calibri" w:cs="Calibri"/>
          <w:b/>
          <w:sz w:val="19"/>
          <w:szCs w:val="19"/>
        </w:rPr>
      </w:pPr>
      <w:del w:id="81" w:author="Francisco Sánchez Sáez" w:date="2023-06-23T12:57:00Z">
        <w:r w:rsidRPr="00EC2E22" w:rsidDel="00B201CF">
          <w:rPr>
            <w:rFonts w:ascii="Calibri" w:eastAsia="Calibri" w:hAnsi="Calibri" w:cs="Calibri"/>
            <w:b/>
            <w:sz w:val="19"/>
            <w:szCs w:val="19"/>
          </w:rPr>
          <w:delText xml:space="preserve">2. </w:delText>
        </w:r>
      </w:del>
      <w:r w:rsidRPr="00EC2E22">
        <w:rPr>
          <w:rFonts w:ascii="Calibri" w:eastAsia="Calibri" w:hAnsi="Calibri" w:cs="Calibri"/>
          <w:b/>
          <w:sz w:val="19"/>
          <w:szCs w:val="19"/>
        </w:rPr>
        <w:t>Data collected</w:t>
      </w:r>
    </w:p>
    <w:p w14:paraId="00000032" w14:textId="1A85E855" w:rsidR="00516D86" w:rsidRDefault="00661803">
      <w:pPr>
        <w:spacing w:before="1" w:after="120" w:line="360" w:lineRule="auto"/>
        <w:ind w:right="-30"/>
        <w:jc w:val="both"/>
        <w:rPr>
          <w:ins w:id="82" w:author="x067634" w:date="2023-06-26T13:44:00Z"/>
          <w:rFonts w:ascii="Calibri" w:eastAsia="Calibri" w:hAnsi="Calibri" w:cs="Calibri"/>
          <w:sz w:val="19"/>
          <w:szCs w:val="19"/>
        </w:rPr>
      </w:pPr>
      <w:r w:rsidRPr="00EC2E22">
        <w:rPr>
          <w:rFonts w:ascii="Calibri" w:eastAsia="Calibri" w:hAnsi="Calibri" w:cs="Calibri"/>
          <w:sz w:val="19"/>
          <w:szCs w:val="19"/>
        </w:rPr>
        <w:t>As stated before, BARDENA is continuously supplied from different data sources, which together constitute the BARDENA Core</w:t>
      </w:r>
      <w:ins w:id="83" w:author="x067634" w:date="2023-06-26T14:02:00Z">
        <w:r w:rsidR="006F64CF">
          <w:rPr>
            <w:rFonts w:ascii="Calibri" w:eastAsia="Calibri" w:hAnsi="Calibri" w:cs="Calibri"/>
            <w:sz w:val="19"/>
            <w:szCs w:val="19"/>
          </w:rPr>
          <w:t>, which is</w:t>
        </w:r>
      </w:ins>
      <w:del w:id="84" w:author="x067634" w:date="2023-06-26T14:02:00Z">
        <w:r w:rsidRPr="00EC2E22" w:rsidDel="006F64CF">
          <w:rPr>
            <w:rFonts w:ascii="Calibri" w:eastAsia="Calibri" w:hAnsi="Calibri" w:cs="Calibri"/>
            <w:sz w:val="19"/>
            <w:szCs w:val="19"/>
          </w:rPr>
          <w:delText>. “BARDENA Core” is</w:delText>
        </w:r>
      </w:del>
      <w:r w:rsidRPr="00EC2E22">
        <w:rPr>
          <w:rFonts w:ascii="Calibri" w:eastAsia="Calibri" w:hAnsi="Calibri" w:cs="Calibri"/>
          <w:sz w:val="19"/>
          <w:szCs w:val="19"/>
        </w:rPr>
        <w:t xml:space="preserve"> the backbone of the data warehouse</w:t>
      </w:r>
      <w:ins w:id="85" w:author="x067634" w:date="2023-06-26T14:02:00Z">
        <w:r w:rsidR="006F64CF">
          <w:rPr>
            <w:rFonts w:ascii="Calibri" w:eastAsia="Calibri" w:hAnsi="Calibri" w:cs="Calibri"/>
            <w:sz w:val="19"/>
            <w:szCs w:val="19"/>
          </w:rPr>
          <w:t>.</w:t>
        </w:r>
      </w:ins>
      <w:del w:id="86" w:author="x067634" w:date="2023-06-26T14:02:00Z">
        <w:r w:rsidRPr="00EC2E22" w:rsidDel="006F64CF">
          <w:rPr>
            <w:rFonts w:ascii="Calibri" w:eastAsia="Calibri" w:hAnsi="Calibri" w:cs="Calibri"/>
            <w:sz w:val="19"/>
            <w:szCs w:val="19"/>
          </w:rPr>
          <w:delText xml:space="preserve">, </w:delText>
        </w:r>
      </w:del>
      <w:del w:id="87" w:author="x067634" w:date="2023-06-26T13:45:00Z">
        <w:r w:rsidRPr="00EC2E22" w:rsidDel="00F357D8">
          <w:rPr>
            <w:rFonts w:ascii="Calibri" w:eastAsia="Calibri" w:hAnsi="Calibri" w:cs="Calibri"/>
            <w:sz w:val="19"/>
            <w:szCs w:val="19"/>
          </w:rPr>
          <w:delText>where the different sources are stored in the backend and then linked all together</w:delText>
        </w:r>
      </w:del>
      <w:del w:id="88" w:author="x067634" w:date="2023-06-26T13:43:00Z">
        <w:r w:rsidRPr="00EC2E22" w:rsidDel="00F357D8">
          <w:rPr>
            <w:rFonts w:ascii="Calibri" w:eastAsia="Calibri" w:hAnsi="Calibri" w:cs="Calibri"/>
            <w:sz w:val="19"/>
            <w:szCs w:val="19"/>
          </w:rPr>
          <w:delText xml:space="preserve"> in a star schema design</w:delText>
        </w:r>
      </w:del>
      <w:del w:id="89" w:author="x067634" w:date="2023-06-26T13:45:00Z">
        <w:r w:rsidRPr="00EC2E22" w:rsidDel="00F357D8">
          <w:rPr>
            <w:rFonts w:ascii="Calibri" w:eastAsia="Calibri" w:hAnsi="Calibri" w:cs="Calibri"/>
            <w:sz w:val="19"/>
            <w:szCs w:val="19"/>
          </w:rPr>
          <w:delText>. It</w:delText>
        </w:r>
      </w:del>
      <w:del w:id="90" w:author="x067634" w:date="2023-06-26T14:02:00Z">
        <w:r w:rsidRPr="00EC2E22" w:rsidDel="006F64CF">
          <w:rPr>
            <w:rFonts w:ascii="Calibri" w:eastAsia="Calibri" w:hAnsi="Calibri" w:cs="Calibri"/>
            <w:sz w:val="19"/>
            <w:szCs w:val="19"/>
          </w:rPr>
          <w:delText xml:space="preserve"> is made up of main five dimensions common for all the fact tables: </w:delText>
        </w:r>
        <w:commentRangeStart w:id="91"/>
        <w:r w:rsidRPr="00EC2E22" w:rsidDel="006F64CF">
          <w:rPr>
            <w:rFonts w:ascii="Calibri" w:eastAsia="Calibri" w:hAnsi="Calibri" w:cs="Calibri"/>
            <w:sz w:val="19"/>
            <w:szCs w:val="19"/>
          </w:rPr>
          <w:delText>patient (the main data of all the people who have received assistance by the Navarre health service or who lived in Navarre), location (geolocation of patients and the reference healthcare centre), diagnosis (medical diagnosis coded through the International Statistical Classification of Diseases-ICD, and procedures), unity (healthcare center and provider), and professional (main characteristics of the professional profile).</w:delText>
        </w:r>
      </w:del>
      <w:commentRangeEnd w:id="91"/>
      <w:r w:rsidR="006F64CF">
        <w:rPr>
          <w:rStyle w:val="Refdecomentario"/>
        </w:rPr>
        <w:commentReference w:id="91"/>
      </w:r>
    </w:p>
    <w:p w14:paraId="00000033" w14:textId="35D1AAD2" w:rsidR="00516D86" w:rsidDel="007C3EF1" w:rsidRDefault="00661803">
      <w:pPr>
        <w:spacing w:after="120" w:line="360" w:lineRule="auto"/>
        <w:ind w:right="-20"/>
        <w:jc w:val="both"/>
        <w:rPr>
          <w:del w:id="92" w:author="x067634" w:date="2023-06-26T14:12:00Z"/>
          <w:rFonts w:ascii="Calibri" w:eastAsia="Calibri" w:hAnsi="Calibri" w:cs="Calibri"/>
          <w:sz w:val="19"/>
          <w:szCs w:val="19"/>
        </w:rPr>
      </w:pPr>
      <w:del w:id="93" w:author="x067634" w:date="2023-06-26T14:12:00Z">
        <w:r w:rsidRPr="00EC2E22" w:rsidDel="007C3EF1">
          <w:rPr>
            <w:rFonts w:ascii="Calibri" w:eastAsia="Calibri" w:hAnsi="Calibri" w:cs="Calibri"/>
            <w:sz w:val="19"/>
            <w:szCs w:val="19"/>
          </w:rPr>
          <w:delText xml:space="preserve">BARDENA includes an Analytic Countability Component (ACC) with costs from the health care perspective. </w:delText>
        </w:r>
      </w:del>
    </w:p>
    <w:p w14:paraId="2DE25280" w14:textId="77777777" w:rsidR="00B70BA6" w:rsidRPr="00EC2E22" w:rsidRDefault="00B70BA6" w:rsidP="00B70BA6">
      <w:pPr>
        <w:spacing w:before="1" w:after="120" w:line="360" w:lineRule="auto"/>
        <w:ind w:right="-30"/>
        <w:jc w:val="both"/>
        <w:rPr>
          <w:ins w:id="94" w:author="x067634" w:date="2023-06-26T13:55:00Z"/>
          <w:rFonts w:ascii="Calibri" w:eastAsia="Calibri" w:hAnsi="Calibri" w:cs="Calibri"/>
          <w:sz w:val="19"/>
          <w:szCs w:val="19"/>
        </w:rPr>
      </w:pPr>
      <w:ins w:id="95" w:author="x067634" w:date="2023-06-26T13:55:00Z">
        <w:r>
          <w:rPr>
            <w:rFonts w:ascii="Calibri" w:eastAsia="Calibri" w:hAnsi="Calibri" w:cs="Calibri"/>
            <w:sz w:val="19"/>
            <w:szCs w:val="19"/>
          </w:rPr>
          <w:t xml:space="preserve">BARDENA contains individual level information. </w:t>
        </w:r>
        <w:r w:rsidRPr="00EC2E22">
          <w:rPr>
            <w:rFonts w:ascii="Calibri" w:eastAsia="Calibri" w:hAnsi="Calibri" w:cs="Calibri"/>
            <w:sz w:val="19"/>
            <w:szCs w:val="19"/>
          </w:rPr>
          <w:t>The Populat</w:t>
        </w:r>
        <w:r>
          <w:rPr>
            <w:rFonts w:ascii="Calibri" w:eastAsia="Calibri" w:hAnsi="Calibri" w:cs="Calibri"/>
            <w:sz w:val="19"/>
            <w:szCs w:val="19"/>
          </w:rPr>
          <w:t xml:space="preserve">ion Information System (LAKORA) </w:t>
        </w:r>
        <w:r w:rsidRPr="00EC2E22">
          <w:rPr>
            <w:rFonts w:ascii="Calibri" w:eastAsia="Calibri" w:hAnsi="Calibri" w:cs="Calibri"/>
            <w:sz w:val="19"/>
            <w:szCs w:val="19"/>
          </w:rPr>
          <w:t xml:space="preserve">is the source of the exclusive and permanent pseudonymized identifier associated with each individual. This identifier is shared between the different </w:t>
        </w:r>
        <w:r>
          <w:rPr>
            <w:rFonts w:ascii="Calibri" w:eastAsia="Calibri" w:hAnsi="Calibri" w:cs="Calibri"/>
            <w:sz w:val="19"/>
            <w:szCs w:val="19"/>
          </w:rPr>
          <w:t>modules</w:t>
        </w:r>
        <w:r w:rsidRPr="00EC2E22">
          <w:rPr>
            <w:rFonts w:ascii="Calibri" w:eastAsia="Calibri" w:hAnsi="Calibri" w:cs="Calibri"/>
            <w:sz w:val="19"/>
            <w:szCs w:val="19"/>
          </w:rPr>
          <w:t xml:space="preserve"> of information that supply BARDENA, allowing data linkage across the multiple databases, and ensuring the traceability of the individuals through the Navarre health service. </w:t>
        </w:r>
      </w:ins>
    </w:p>
    <w:p w14:paraId="00000037" w14:textId="77777777" w:rsidR="00516D86" w:rsidRPr="00EC2E22" w:rsidRDefault="00661803">
      <w:pPr>
        <w:spacing w:before="1" w:after="120" w:line="360" w:lineRule="auto"/>
        <w:ind w:right="-30"/>
        <w:jc w:val="both"/>
        <w:rPr>
          <w:rFonts w:ascii="Calibri" w:eastAsia="Calibri" w:hAnsi="Calibri" w:cs="Calibri"/>
          <w:sz w:val="19"/>
          <w:szCs w:val="19"/>
        </w:rPr>
      </w:pPr>
      <w:del w:id="96" w:author="Francisco Sánchez Sáez" w:date="2023-06-23T12:57:00Z">
        <w:r w:rsidRPr="00EC2E22" w:rsidDel="00B201CF">
          <w:rPr>
            <w:rFonts w:ascii="Calibri" w:eastAsia="Calibri" w:hAnsi="Calibri" w:cs="Calibri"/>
            <w:sz w:val="19"/>
            <w:szCs w:val="19"/>
          </w:rPr>
          <w:delText xml:space="preserve">2.1 </w:delText>
        </w:r>
      </w:del>
      <w:r w:rsidRPr="00EC2E22">
        <w:rPr>
          <w:rFonts w:ascii="Calibri" w:eastAsia="Calibri" w:hAnsi="Calibri" w:cs="Calibri"/>
          <w:i/>
          <w:sz w:val="19"/>
          <w:szCs w:val="19"/>
        </w:rPr>
        <w:t>Data included in BARDENA</w:t>
      </w:r>
    </w:p>
    <w:p w14:paraId="00000038"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BARDENA incorporates the following type of information:  administrative data, socio-demographic data, economic data, lifestyle data, clinical data, pharmaceutical data, healthcare though hospitals, emergency services, specialized care centers (including mental and obstetrics care, among others), primary care centers, and other services provided by the Navarre health service.  Table 1 summarizes data available in BARDENA.</w:t>
      </w:r>
    </w:p>
    <w:p w14:paraId="00000039"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b/>
          <w:sz w:val="19"/>
          <w:szCs w:val="19"/>
        </w:rPr>
        <w:t>Table 1.</w:t>
      </w:r>
      <w:r w:rsidRPr="00EC2E22">
        <w:rPr>
          <w:rFonts w:ascii="Calibri" w:eastAsia="Calibri" w:hAnsi="Calibri" w:cs="Calibri"/>
          <w:sz w:val="19"/>
          <w:szCs w:val="19"/>
        </w:rPr>
        <w:t xml:space="preserve"> Data included in BARDENA</w:t>
      </w:r>
    </w:p>
    <w:tbl>
      <w:tblPr>
        <w:tblStyle w:val="a1"/>
        <w:tblW w:w="8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43"/>
      </w:tblGrid>
      <w:tr w:rsidR="00EC2E22" w:rsidRPr="00EC2E22" w14:paraId="37B7E75D" w14:textId="77777777">
        <w:tc>
          <w:tcPr>
            <w:tcW w:w="2405" w:type="dxa"/>
          </w:tcPr>
          <w:p w14:paraId="0000003A" w14:textId="77777777" w:rsidR="00516D86" w:rsidRPr="00EC2E22" w:rsidRDefault="00661803">
            <w:pPr>
              <w:spacing w:before="1" w:after="120" w:line="360" w:lineRule="auto"/>
              <w:ind w:right="-30"/>
              <w:jc w:val="both"/>
              <w:rPr>
                <w:b/>
                <w:sz w:val="19"/>
                <w:szCs w:val="19"/>
              </w:rPr>
            </w:pPr>
            <w:r w:rsidRPr="00EC2E22">
              <w:rPr>
                <w:b/>
                <w:sz w:val="19"/>
                <w:szCs w:val="19"/>
              </w:rPr>
              <w:t xml:space="preserve">Data category </w:t>
            </w:r>
          </w:p>
        </w:tc>
        <w:tc>
          <w:tcPr>
            <w:tcW w:w="6443" w:type="dxa"/>
          </w:tcPr>
          <w:p w14:paraId="0000003B" w14:textId="77777777" w:rsidR="00516D86" w:rsidRPr="00EC2E22" w:rsidRDefault="00661803">
            <w:pPr>
              <w:spacing w:before="1" w:after="120" w:line="360" w:lineRule="auto"/>
              <w:ind w:right="-30"/>
              <w:jc w:val="both"/>
              <w:rPr>
                <w:b/>
                <w:sz w:val="19"/>
                <w:szCs w:val="19"/>
              </w:rPr>
            </w:pPr>
            <w:r w:rsidRPr="00EC2E22">
              <w:rPr>
                <w:b/>
                <w:sz w:val="19"/>
                <w:szCs w:val="19"/>
              </w:rPr>
              <w:t>Data available</w:t>
            </w:r>
          </w:p>
        </w:tc>
      </w:tr>
      <w:tr w:rsidR="00EC2E22" w:rsidRPr="00EC2E22" w14:paraId="2533A56A" w14:textId="77777777">
        <w:tc>
          <w:tcPr>
            <w:tcW w:w="2405" w:type="dxa"/>
          </w:tcPr>
          <w:p w14:paraId="0000003C" w14:textId="77777777" w:rsidR="00516D86" w:rsidRPr="00EC2E22" w:rsidRDefault="00661803">
            <w:pPr>
              <w:spacing w:before="1" w:after="120" w:line="360" w:lineRule="auto"/>
              <w:ind w:right="-30"/>
              <w:jc w:val="both"/>
              <w:rPr>
                <w:sz w:val="19"/>
                <w:szCs w:val="19"/>
              </w:rPr>
            </w:pPr>
            <w:r w:rsidRPr="00EC2E22">
              <w:rPr>
                <w:sz w:val="19"/>
                <w:szCs w:val="19"/>
              </w:rPr>
              <w:t>Administrative data</w:t>
            </w:r>
          </w:p>
        </w:tc>
        <w:tc>
          <w:tcPr>
            <w:tcW w:w="6443" w:type="dxa"/>
          </w:tcPr>
          <w:p w14:paraId="0000003D" w14:textId="362DF651" w:rsidR="00516D86" w:rsidRPr="00EC2E22" w:rsidRDefault="00661803" w:rsidP="003074A5">
            <w:pPr>
              <w:spacing w:before="1" w:after="120" w:line="360" w:lineRule="auto"/>
              <w:ind w:right="-30"/>
              <w:jc w:val="both"/>
              <w:rPr>
                <w:sz w:val="19"/>
                <w:szCs w:val="19"/>
              </w:rPr>
            </w:pPr>
            <w:r w:rsidRPr="00EC2E22">
              <w:rPr>
                <w:sz w:val="19"/>
                <w:szCs w:val="19"/>
              </w:rPr>
              <w:t>Health insurance, date of birth, date of the first contact with the Navarre health service, date of death</w:t>
            </w:r>
            <w:del w:id="97" w:author="x067634" w:date="2023-06-26T14:11:00Z">
              <w:r w:rsidRPr="00EC2E22" w:rsidDel="003074A5">
                <w:rPr>
                  <w:sz w:val="19"/>
                  <w:szCs w:val="19"/>
                </w:rPr>
                <w:delText>, referring primary care physician.</w:delText>
              </w:r>
            </w:del>
          </w:p>
        </w:tc>
      </w:tr>
      <w:tr w:rsidR="0086354E" w:rsidRPr="00EC2E22" w14:paraId="6ECCBD39" w14:textId="77777777">
        <w:trPr>
          <w:ins w:id="98" w:author="x067634" w:date="2023-06-26T14:04:00Z"/>
        </w:trPr>
        <w:tc>
          <w:tcPr>
            <w:tcW w:w="2405" w:type="dxa"/>
          </w:tcPr>
          <w:p w14:paraId="4305806B" w14:textId="50EF7744" w:rsidR="0086354E" w:rsidRPr="00EC2E22" w:rsidRDefault="00B259D4">
            <w:pPr>
              <w:spacing w:before="1" w:after="120" w:line="360" w:lineRule="auto"/>
              <w:ind w:right="-30"/>
              <w:jc w:val="both"/>
              <w:rPr>
                <w:ins w:id="99" w:author="x067634" w:date="2023-06-26T14:04:00Z"/>
                <w:sz w:val="19"/>
                <w:szCs w:val="19"/>
              </w:rPr>
            </w:pPr>
            <w:ins w:id="100" w:author="x067634" w:date="2023-06-26T14:13:00Z">
              <w:r>
                <w:rPr>
                  <w:sz w:val="19"/>
                  <w:szCs w:val="19"/>
                </w:rPr>
                <w:t>Healthc</w:t>
              </w:r>
            </w:ins>
            <w:ins w:id="101" w:author="x067634" w:date="2023-06-26T14:12:00Z">
              <w:r w:rsidR="00FC4529">
                <w:rPr>
                  <w:sz w:val="19"/>
                  <w:szCs w:val="19"/>
                </w:rPr>
                <w:t>are unit</w:t>
              </w:r>
            </w:ins>
          </w:p>
        </w:tc>
        <w:tc>
          <w:tcPr>
            <w:tcW w:w="6443" w:type="dxa"/>
          </w:tcPr>
          <w:p w14:paraId="451C6EA0" w14:textId="28F654E2" w:rsidR="0086354E" w:rsidRDefault="003074A5" w:rsidP="0086354E">
            <w:pPr>
              <w:spacing w:before="1" w:after="120" w:line="360" w:lineRule="auto"/>
              <w:ind w:right="-30"/>
              <w:jc w:val="both"/>
              <w:rPr>
                <w:ins w:id="102" w:author="x067634" w:date="2023-06-26T14:04:00Z"/>
                <w:sz w:val="19"/>
                <w:szCs w:val="19"/>
              </w:rPr>
            </w:pPr>
            <w:ins w:id="103" w:author="x067634" w:date="2023-06-26T14:11:00Z">
              <w:r>
                <w:rPr>
                  <w:sz w:val="19"/>
                  <w:szCs w:val="19"/>
                </w:rPr>
                <w:t xml:space="preserve">Primary care center and physician of reference  </w:t>
              </w:r>
            </w:ins>
          </w:p>
        </w:tc>
      </w:tr>
      <w:tr w:rsidR="003074A5" w:rsidRPr="00EC2E22" w14:paraId="4C8F651F" w14:textId="77777777">
        <w:trPr>
          <w:ins w:id="104" w:author="x067634" w:date="2023-06-26T14:09:00Z"/>
        </w:trPr>
        <w:tc>
          <w:tcPr>
            <w:tcW w:w="2405" w:type="dxa"/>
          </w:tcPr>
          <w:p w14:paraId="28E57855" w14:textId="77CB53F9" w:rsidR="003074A5" w:rsidRPr="00EC2E22" w:rsidRDefault="003074A5">
            <w:pPr>
              <w:spacing w:before="1" w:after="120" w:line="360" w:lineRule="auto"/>
              <w:ind w:right="-30"/>
              <w:jc w:val="both"/>
              <w:rPr>
                <w:ins w:id="105" w:author="x067634" w:date="2023-06-26T14:09:00Z"/>
                <w:sz w:val="19"/>
                <w:szCs w:val="19"/>
              </w:rPr>
            </w:pPr>
            <w:ins w:id="106" w:author="x067634" w:date="2023-06-26T14:11:00Z">
              <w:r>
                <w:rPr>
                  <w:sz w:val="19"/>
                  <w:szCs w:val="19"/>
                </w:rPr>
                <w:t>Geographic location</w:t>
              </w:r>
            </w:ins>
          </w:p>
        </w:tc>
        <w:tc>
          <w:tcPr>
            <w:tcW w:w="6443" w:type="dxa"/>
          </w:tcPr>
          <w:p w14:paraId="06462894" w14:textId="54CBC94C" w:rsidR="003074A5" w:rsidRDefault="003074A5" w:rsidP="0086354E">
            <w:pPr>
              <w:spacing w:before="1" w:after="120" w:line="360" w:lineRule="auto"/>
              <w:ind w:right="-30"/>
              <w:jc w:val="both"/>
              <w:rPr>
                <w:ins w:id="107" w:author="x067634" w:date="2023-06-26T14:09:00Z"/>
                <w:sz w:val="19"/>
                <w:szCs w:val="19"/>
              </w:rPr>
            </w:pPr>
            <w:ins w:id="108" w:author="x067634" w:date="2023-06-26T14:11:00Z">
              <w:r>
                <w:rPr>
                  <w:sz w:val="19"/>
                  <w:szCs w:val="19"/>
                </w:rPr>
                <w:t>Geolocation of the residence and the primary care center of reference</w:t>
              </w:r>
            </w:ins>
          </w:p>
        </w:tc>
      </w:tr>
      <w:tr w:rsidR="00EC2E22" w:rsidRPr="00EC2E22" w14:paraId="495DAA0D" w14:textId="77777777">
        <w:tc>
          <w:tcPr>
            <w:tcW w:w="2405" w:type="dxa"/>
          </w:tcPr>
          <w:p w14:paraId="0000003E" w14:textId="77777777" w:rsidR="00516D86" w:rsidRPr="00EC2E22" w:rsidRDefault="00661803">
            <w:pPr>
              <w:spacing w:before="1" w:after="120" w:line="360" w:lineRule="auto"/>
              <w:ind w:right="-30"/>
              <w:jc w:val="both"/>
              <w:rPr>
                <w:sz w:val="19"/>
                <w:szCs w:val="19"/>
              </w:rPr>
            </w:pPr>
            <w:r w:rsidRPr="00EC2E22">
              <w:rPr>
                <w:sz w:val="19"/>
                <w:szCs w:val="19"/>
              </w:rPr>
              <w:t>Socio-demographic data</w:t>
            </w:r>
          </w:p>
        </w:tc>
        <w:tc>
          <w:tcPr>
            <w:tcW w:w="6443" w:type="dxa"/>
          </w:tcPr>
          <w:p w14:paraId="0000003F" w14:textId="7A674203" w:rsidR="00516D86" w:rsidRPr="00EC2E22" w:rsidRDefault="0086354E" w:rsidP="0086354E">
            <w:pPr>
              <w:spacing w:before="1" w:after="120" w:line="360" w:lineRule="auto"/>
              <w:ind w:right="-30"/>
              <w:jc w:val="both"/>
              <w:rPr>
                <w:sz w:val="19"/>
                <w:szCs w:val="19"/>
              </w:rPr>
            </w:pPr>
            <w:ins w:id="109" w:author="x067634" w:date="2023-06-26T14:03:00Z">
              <w:r>
                <w:rPr>
                  <w:sz w:val="19"/>
                  <w:szCs w:val="19"/>
                </w:rPr>
                <w:t>G</w:t>
              </w:r>
            </w:ins>
            <w:del w:id="110" w:author="x067634" w:date="2023-06-26T14:03:00Z">
              <w:r w:rsidR="00661803" w:rsidRPr="00EC2E22" w:rsidDel="0086354E">
                <w:rPr>
                  <w:sz w:val="19"/>
                  <w:szCs w:val="19"/>
                </w:rPr>
                <w:delText>g</w:delText>
              </w:r>
            </w:del>
            <w:r w:rsidR="00661803" w:rsidRPr="00EC2E22">
              <w:rPr>
                <w:sz w:val="19"/>
                <w:szCs w:val="19"/>
              </w:rPr>
              <w:t xml:space="preserve">ender, </w:t>
            </w:r>
            <w:ins w:id="111" w:author="x067634" w:date="2023-06-26T14:04:00Z">
              <w:r>
                <w:rPr>
                  <w:sz w:val="19"/>
                  <w:szCs w:val="19"/>
                </w:rPr>
                <w:t>c</w:t>
              </w:r>
            </w:ins>
            <w:del w:id="112" w:author="x067634" w:date="2023-06-26T14:04:00Z">
              <w:r w:rsidR="00661803" w:rsidRPr="00EC2E22" w:rsidDel="0086354E">
                <w:rPr>
                  <w:sz w:val="19"/>
                  <w:szCs w:val="19"/>
                </w:rPr>
                <w:delText>C</w:delText>
              </w:r>
            </w:del>
            <w:r w:rsidR="00661803" w:rsidRPr="00EC2E22">
              <w:rPr>
                <w:sz w:val="19"/>
                <w:szCs w:val="19"/>
              </w:rPr>
              <w:t>ountry of birth, nationality, employment status, risk of social exclusion,  address.</w:t>
            </w:r>
          </w:p>
        </w:tc>
      </w:tr>
      <w:tr w:rsidR="00EC2E22" w:rsidRPr="00EC2E22" w14:paraId="295186B2" w14:textId="77777777">
        <w:tc>
          <w:tcPr>
            <w:tcW w:w="2405" w:type="dxa"/>
          </w:tcPr>
          <w:p w14:paraId="00000040" w14:textId="4B4FFFD4" w:rsidR="00516D86" w:rsidRPr="00EC2E22" w:rsidRDefault="00661803">
            <w:pPr>
              <w:spacing w:before="1" w:after="120" w:line="360" w:lineRule="auto"/>
              <w:ind w:right="-30"/>
              <w:jc w:val="both"/>
              <w:rPr>
                <w:sz w:val="19"/>
                <w:szCs w:val="19"/>
              </w:rPr>
            </w:pPr>
            <w:r w:rsidRPr="00EC2E22">
              <w:rPr>
                <w:sz w:val="19"/>
                <w:szCs w:val="19"/>
              </w:rPr>
              <w:t>Economic data</w:t>
            </w:r>
            <w:ins w:id="113" w:author="x067634" w:date="2023-06-26T14:21:00Z">
              <w:r w:rsidR="00CD414B">
                <w:rPr>
                  <w:sz w:val="19"/>
                  <w:szCs w:val="19"/>
                </w:rPr>
                <w:t xml:space="preserve"> (analytical accountability)</w:t>
              </w:r>
            </w:ins>
          </w:p>
        </w:tc>
        <w:tc>
          <w:tcPr>
            <w:tcW w:w="6443" w:type="dxa"/>
          </w:tcPr>
          <w:p w14:paraId="00000041" w14:textId="52F8D846" w:rsidR="00516D86" w:rsidRPr="00EC2E22" w:rsidRDefault="00661803">
            <w:pPr>
              <w:spacing w:before="1" w:after="120" w:line="360" w:lineRule="auto"/>
              <w:ind w:right="-30"/>
              <w:jc w:val="both"/>
              <w:rPr>
                <w:sz w:val="19"/>
                <w:szCs w:val="19"/>
              </w:rPr>
            </w:pPr>
            <w:r w:rsidRPr="00EC2E22">
              <w:rPr>
                <w:sz w:val="19"/>
                <w:szCs w:val="19"/>
              </w:rPr>
              <w:t xml:space="preserve">Pharmaceutical co-payment </w:t>
            </w:r>
            <w:ins w:id="114" w:author="x067634" w:date="2023-06-26T14:25:00Z">
              <w:r w:rsidR="007A62B8">
                <w:rPr>
                  <w:sz w:val="19"/>
                  <w:szCs w:val="19"/>
                </w:rPr>
                <w:t xml:space="preserve">each individual </w:t>
              </w:r>
            </w:ins>
            <w:r w:rsidRPr="00EC2E22">
              <w:rPr>
                <w:sz w:val="19"/>
                <w:szCs w:val="19"/>
              </w:rPr>
              <w:t>according to income level.</w:t>
            </w:r>
          </w:p>
          <w:p w14:paraId="00000042" w14:textId="527C2B19" w:rsidR="00516D86" w:rsidRPr="00EC2E22" w:rsidRDefault="00661803" w:rsidP="002B7D76">
            <w:pPr>
              <w:spacing w:before="1" w:after="120" w:line="360" w:lineRule="auto"/>
              <w:ind w:right="-30"/>
              <w:jc w:val="both"/>
              <w:rPr>
                <w:sz w:val="19"/>
                <w:szCs w:val="19"/>
              </w:rPr>
            </w:pPr>
            <w:r w:rsidRPr="00EC2E22">
              <w:rPr>
                <w:sz w:val="19"/>
                <w:szCs w:val="19"/>
              </w:rPr>
              <w:t xml:space="preserve">Unit cost of </w:t>
            </w:r>
            <w:del w:id="115" w:author="x067634" w:date="2023-06-26T14:16:00Z">
              <w:r w:rsidRPr="00EC2E22" w:rsidDel="00307793">
                <w:rPr>
                  <w:sz w:val="19"/>
                  <w:szCs w:val="19"/>
                </w:rPr>
                <w:delText>all interventions</w:delText>
              </w:r>
              <w:r w:rsidR="004505BE" w:rsidDel="00307793">
                <w:rPr>
                  <w:sz w:val="19"/>
                  <w:szCs w:val="19"/>
                </w:rPr>
                <w:delText xml:space="preserve"> </w:delText>
              </w:r>
              <w:r w:rsidRPr="00EC2E22" w:rsidDel="00307793">
                <w:rPr>
                  <w:sz w:val="19"/>
                  <w:szCs w:val="19"/>
                </w:rPr>
                <w:delText>carried out in the Navarre health service</w:delText>
              </w:r>
              <w:r w:rsidR="004505BE" w:rsidDel="00307793">
                <w:rPr>
                  <w:sz w:val="19"/>
                  <w:szCs w:val="19"/>
                </w:rPr>
                <w:delText xml:space="preserve"> </w:delText>
              </w:r>
            </w:del>
            <w:ins w:id="116" w:author="x067634" w:date="2023-06-26T14:16:00Z">
              <w:r w:rsidR="004505BE">
                <w:rPr>
                  <w:sz w:val="19"/>
                  <w:szCs w:val="19"/>
                </w:rPr>
                <w:t xml:space="preserve">the </w:t>
              </w:r>
              <w:r w:rsidR="00307793">
                <w:rPr>
                  <w:sz w:val="19"/>
                  <w:szCs w:val="19"/>
                </w:rPr>
                <w:t>human</w:t>
              </w:r>
            </w:ins>
            <w:ins w:id="117" w:author="x067634" w:date="2023-06-26T14:18:00Z">
              <w:r w:rsidR="00307793" w:rsidRPr="00307793">
                <w:rPr>
                  <w:sz w:val="19"/>
                  <w:szCs w:val="19"/>
                  <w:vertAlign w:val="superscript"/>
                </w:rPr>
                <w:t>a</w:t>
              </w:r>
            </w:ins>
            <w:ins w:id="118" w:author="x067634" w:date="2023-06-26T14:16:00Z">
              <w:r w:rsidR="00307793">
                <w:rPr>
                  <w:sz w:val="19"/>
                  <w:szCs w:val="19"/>
                </w:rPr>
                <w:t xml:space="preserve"> and material </w:t>
              </w:r>
              <w:r w:rsidR="004505BE">
                <w:rPr>
                  <w:sz w:val="19"/>
                  <w:szCs w:val="19"/>
                </w:rPr>
                <w:t xml:space="preserve">resources </w:t>
              </w:r>
            </w:ins>
            <w:ins w:id="119" w:author="x067634" w:date="2023-06-26T14:21:00Z">
              <w:r w:rsidR="00A54E53">
                <w:rPr>
                  <w:sz w:val="19"/>
                  <w:szCs w:val="19"/>
                </w:rPr>
                <w:t>(</w:t>
              </w:r>
            </w:ins>
            <w:ins w:id="120" w:author="x067634" w:date="2023-06-26T14:22:00Z">
              <w:r w:rsidR="00A54E53">
                <w:rPr>
                  <w:sz w:val="19"/>
                  <w:szCs w:val="19"/>
                </w:rPr>
                <w:t xml:space="preserve">drugs, medical devices, etc.) </w:t>
              </w:r>
            </w:ins>
            <w:ins w:id="121" w:author="x067634" w:date="2023-06-26T14:17:00Z">
              <w:r w:rsidR="00307793">
                <w:rPr>
                  <w:sz w:val="19"/>
                  <w:szCs w:val="19"/>
                </w:rPr>
                <w:t xml:space="preserve">employed and of the </w:t>
              </w:r>
            </w:ins>
            <w:ins w:id="122" w:author="x067634" w:date="2023-06-26T14:23:00Z">
              <w:r w:rsidR="002B7D76">
                <w:rPr>
                  <w:sz w:val="19"/>
                  <w:szCs w:val="19"/>
                </w:rPr>
                <w:t xml:space="preserve">surgical and non-surgical </w:t>
              </w:r>
            </w:ins>
            <w:ins w:id="123" w:author="x067634" w:date="2023-06-26T14:17:00Z">
              <w:r w:rsidR="00307793">
                <w:rPr>
                  <w:sz w:val="19"/>
                  <w:szCs w:val="19"/>
                </w:rPr>
                <w:t>interventions carried out in the Navarre Health Service</w:t>
              </w:r>
            </w:ins>
            <w:ins w:id="124" w:author="x067634" w:date="2023-06-26T14:16:00Z">
              <w:r w:rsidR="004505BE">
                <w:rPr>
                  <w:sz w:val="19"/>
                  <w:szCs w:val="19"/>
                </w:rPr>
                <w:t xml:space="preserve"> </w:t>
              </w:r>
            </w:ins>
          </w:p>
        </w:tc>
      </w:tr>
      <w:tr w:rsidR="00EC2E22" w:rsidRPr="00EC2E22" w14:paraId="37A92990" w14:textId="77777777">
        <w:tc>
          <w:tcPr>
            <w:tcW w:w="2405" w:type="dxa"/>
          </w:tcPr>
          <w:p w14:paraId="00000043" w14:textId="77777777" w:rsidR="00516D86" w:rsidRPr="00EC2E22" w:rsidRDefault="00661803">
            <w:pPr>
              <w:spacing w:before="1" w:after="120" w:line="360" w:lineRule="auto"/>
              <w:ind w:right="-30"/>
              <w:jc w:val="both"/>
              <w:rPr>
                <w:sz w:val="19"/>
                <w:szCs w:val="19"/>
              </w:rPr>
            </w:pPr>
            <w:r w:rsidRPr="00EC2E22">
              <w:rPr>
                <w:sz w:val="19"/>
                <w:szCs w:val="19"/>
              </w:rPr>
              <w:t xml:space="preserve">Lifestyle data </w:t>
            </w:r>
          </w:p>
        </w:tc>
        <w:tc>
          <w:tcPr>
            <w:tcW w:w="6443" w:type="dxa"/>
          </w:tcPr>
          <w:p w14:paraId="00000044" w14:textId="77777777" w:rsidR="00516D86" w:rsidRPr="00EC2E22" w:rsidRDefault="00661803">
            <w:pPr>
              <w:spacing w:before="1" w:after="120" w:line="360" w:lineRule="auto"/>
              <w:ind w:right="-30"/>
              <w:jc w:val="both"/>
              <w:rPr>
                <w:sz w:val="19"/>
                <w:szCs w:val="19"/>
              </w:rPr>
            </w:pPr>
            <w:r w:rsidRPr="00EC2E22">
              <w:rPr>
                <w:sz w:val="19"/>
                <w:szCs w:val="19"/>
              </w:rPr>
              <w:t>Smoking, alcohol intake, physical activity</w:t>
            </w:r>
          </w:p>
        </w:tc>
      </w:tr>
      <w:tr w:rsidR="00EC2E22" w:rsidRPr="00EC2E22" w14:paraId="6FAC5D6A" w14:textId="77777777">
        <w:tc>
          <w:tcPr>
            <w:tcW w:w="2405" w:type="dxa"/>
          </w:tcPr>
          <w:p w14:paraId="00000045" w14:textId="77777777" w:rsidR="00516D86" w:rsidRPr="00EC2E22" w:rsidRDefault="00661803">
            <w:pPr>
              <w:spacing w:before="1" w:after="120" w:line="360" w:lineRule="auto"/>
              <w:ind w:right="-30"/>
              <w:jc w:val="both"/>
              <w:rPr>
                <w:sz w:val="19"/>
                <w:szCs w:val="19"/>
              </w:rPr>
            </w:pPr>
            <w:r w:rsidRPr="00EC2E22">
              <w:rPr>
                <w:sz w:val="19"/>
                <w:szCs w:val="19"/>
              </w:rPr>
              <w:t>Diagnostic procedures</w:t>
            </w:r>
          </w:p>
        </w:tc>
        <w:tc>
          <w:tcPr>
            <w:tcW w:w="6443" w:type="dxa"/>
          </w:tcPr>
          <w:p w14:paraId="00000046" w14:textId="7875E71B" w:rsidR="00516D86" w:rsidRPr="00EC2E22" w:rsidRDefault="00661803" w:rsidP="00602337">
            <w:pPr>
              <w:spacing w:before="1" w:after="120" w:line="360" w:lineRule="auto"/>
              <w:ind w:right="-30"/>
              <w:jc w:val="both"/>
              <w:rPr>
                <w:sz w:val="19"/>
                <w:szCs w:val="19"/>
              </w:rPr>
            </w:pPr>
            <w:del w:id="125" w:author="x067634" w:date="2023-06-27T14:55:00Z">
              <w:r w:rsidRPr="00EC2E22" w:rsidDel="00602337">
                <w:rPr>
                  <w:sz w:val="19"/>
                  <w:szCs w:val="19"/>
                </w:rPr>
                <w:delText xml:space="preserve">Analytical, </w:delText>
              </w:r>
            </w:del>
            <w:ins w:id="126" w:author="x067634" w:date="2023-06-27T14:55:00Z">
              <w:r w:rsidR="00602337">
                <w:rPr>
                  <w:sz w:val="19"/>
                  <w:szCs w:val="19"/>
                </w:rPr>
                <w:t>B</w:t>
              </w:r>
            </w:ins>
            <w:del w:id="127" w:author="x067634" w:date="2023-06-27T14:56:00Z">
              <w:r w:rsidRPr="00EC2E22" w:rsidDel="00602337">
                <w:rPr>
                  <w:sz w:val="19"/>
                  <w:szCs w:val="19"/>
                </w:rPr>
                <w:delText>b</w:delText>
              </w:r>
            </w:del>
            <w:r w:rsidRPr="00EC2E22">
              <w:rPr>
                <w:sz w:val="19"/>
                <w:szCs w:val="19"/>
              </w:rPr>
              <w:t>iochemical</w:t>
            </w:r>
            <w:ins w:id="128" w:author="x067634" w:date="2023-06-27T14:56:00Z">
              <w:r w:rsidR="00602337">
                <w:rPr>
                  <w:sz w:val="19"/>
                  <w:szCs w:val="19"/>
                </w:rPr>
                <w:t>/laboratory data</w:t>
              </w:r>
            </w:ins>
            <w:r w:rsidRPr="00EC2E22">
              <w:rPr>
                <w:sz w:val="19"/>
                <w:szCs w:val="19"/>
              </w:rPr>
              <w:t>, micr</w:t>
            </w:r>
            <w:r w:rsidR="00602337">
              <w:rPr>
                <w:sz w:val="19"/>
                <w:szCs w:val="19"/>
              </w:rPr>
              <w:t>obiological, anatomic pathology</w:t>
            </w:r>
            <w:r w:rsidRPr="00EC2E22">
              <w:rPr>
                <w:sz w:val="19"/>
                <w:szCs w:val="19"/>
              </w:rPr>
              <w:t xml:space="preserve">, radiological </w:t>
            </w:r>
            <w:ins w:id="129" w:author="x067634" w:date="2023-06-27T14:55:00Z">
              <w:r w:rsidR="00602337">
                <w:rPr>
                  <w:sz w:val="19"/>
                  <w:szCs w:val="19"/>
                </w:rPr>
                <w:t>data</w:t>
              </w:r>
            </w:ins>
            <w:del w:id="130" w:author="x067634" w:date="2023-06-27T14:55:00Z">
              <w:r w:rsidRPr="00EC2E22" w:rsidDel="00602337">
                <w:rPr>
                  <w:sz w:val="19"/>
                  <w:szCs w:val="19"/>
                </w:rPr>
                <w:delText>results.</w:delText>
              </w:r>
            </w:del>
          </w:p>
        </w:tc>
      </w:tr>
      <w:tr w:rsidR="00EC2E22" w:rsidRPr="00EC2E22" w14:paraId="42889F1F" w14:textId="77777777">
        <w:tc>
          <w:tcPr>
            <w:tcW w:w="2405" w:type="dxa"/>
          </w:tcPr>
          <w:p w14:paraId="00000047" w14:textId="77777777" w:rsidR="00516D86" w:rsidRPr="00EC2E22" w:rsidRDefault="00661803">
            <w:pPr>
              <w:spacing w:before="1" w:after="120" w:line="360" w:lineRule="auto"/>
              <w:ind w:right="-30"/>
              <w:jc w:val="both"/>
              <w:rPr>
                <w:sz w:val="19"/>
                <w:szCs w:val="19"/>
              </w:rPr>
            </w:pPr>
            <w:r w:rsidRPr="00EC2E22">
              <w:rPr>
                <w:sz w:val="19"/>
                <w:szCs w:val="19"/>
              </w:rPr>
              <w:t>Medical diagnoses</w:t>
            </w:r>
          </w:p>
        </w:tc>
        <w:tc>
          <w:tcPr>
            <w:tcW w:w="6443" w:type="dxa"/>
          </w:tcPr>
          <w:p w14:paraId="00000048" w14:textId="77777777" w:rsidR="00516D86" w:rsidRPr="00EC2E22" w:rsidRDefault="00661803">
            <w:pPr>
              <w:spacing w:before="1" w:after="120" w:line="360" w:lineRule="auto"/>
              <w:ind w:right="-30"/>
              <w:jc w:val="both"/>
              <w:rPr>
                <w:sz w:val="19"/>
                <w:szCs w:val="19"/>
              </w:rPr>
            </w:pPr>
            <w:r w:rsidRPr="00EC2E22">
              <w:rPr>
                <w:sz w:val="19"/>
                <w:szCs w:val="19"/>
              </w:rPr>
              <w:t>Medical diagnoses registered at any level of care.</w:t>
            </w:r>
          </w:p>
        </w:tc>
      </w:tr>
      <w:tr w:rsidR="00EC2E22" w:rsidRPr="00EC2E22" w14:paraId="0E4D4C98" w14:textId="77777777">
        <w:tc>
          <w:tcPr>
            <w:tcW w:w="2405" w:type="dxa"/>
          </w:tcPr>
          <w:p w14:paraId="00000049" w14:textId="77777777" w:rsidR="00516D86" w:rsidRPr="00EC2E22" w:rsidRDefault="00661803">
            <w:pPr>
              <w:spacing w:before="1" w:after="120" w:line="360" w:lineRule="auto"/>
              <w:ind w:right="-30"/>
              <w:jc w:val="both"/>
              <w:rPr>
                <w:sz w:val="19"/>
                <w:szCs w:val="19"/>
              </w:rPr>
            </w:pPr>
            <w:r w:rsidRPr="00EC2E22">
              <w:rPr>
                <w:sz w:val="19"/>
                <w:szCs w:val="19"/>
              </w:rPr>
              <w:t>Preventive procedures</w:t>
            </w:r>
          </w:p>
        </w:tc>
        <w:tc>
          <w:tcPr>
            <w:tcW w:w="6443" w:type="dxa"/>
          </w:tcPr>
          <w:p w14:paraId="0000004A" w14:textId="77777777" w:rsidR="00516D86" w:rsidRPr="00EC2E22" w:rsidRDefault="00661803">
            <w:pPr>
              <w:spacing w:before="1" w:after="120" w:line="360" w:lineRule="auto"/>
              <w:ind w:right="-30"/>
              <w:jc w:val="both"/>
              <w:rPr>
                <w:sz w:val="19"/>
                <w:szCs w:val="19"/>
              </w:rPr>
            </w:pPr>
            <w:r w:rsidRPr="00EC2E22">
              <w:rPr>
                <w:sz w:val="19"/>
                <w:szCs w:val="19"/>
              </w:rPr>
              <w:t>Vaccination (type of vaccine, manufacturer, batch number, number of doses, administration date and location, adverse reactions related to vaccines, rejected vaccinations and, if applicable, risk groups).</w:t>
            </w:r>
          </w:p>
        </w:tc>
      </w:tr>
      <w:tr w:rsidR="00EC2E22" w:rsidRPr="00EC2E22" w14:paraId="46801F03" w14:textId="77777777">
        <w:tc>
          <w:tcPr>
            <w:tcW w:w="2405" w:type="dxa"/>
          </w:tcPr>
          <w:p w14:paraId="0000004B" w14:textId="77777777" w:rsidR="00516D86" w:rsidRPr="00EC2E22" w:rsidRDefault="00661803">
            <w:pPr>
              <w:spacing w:before="1" w:after="120" w:line="360" w:lineRule="auto"/>
              <w:ind w:right="-30"/>
              <w:jc w:val="both"/>
              <w:rPr>
                <w:sz w:val="19"/>
                <w:szCs w:val="19"/>
              </w:rPr>
            </w:pPr>
            <w:r w:rsidRPr="00EC2E22">
              <w:rPr>
                <w:sz w:val="19"/>
                <w:szCs w:val="19"/>
              </w:rPr>
              <w:t>Medical interventions</w:t>
            </w:r>
          </w:p>
        </w:tc>
        <w:tc>
          <w:tcPr>
            <w:tcW w:w="6443" w:type="dxa"/>
          </w:tcPr>
          <w:p w14:paraId="0000004C" w14:textId="77777777" w:rsidR="00516D86" w:rsidRPr="00EC2E22" w:rsidRDefault="00661803">
            <w:pPr>
              <w:spacing w:before="1" w:after="120" w:line="360" w:lineRule="auto"/>
              <w:ind w:right="-30"/>
              <w:jc w:val="both"/>
              <w:rPr>
                <w:sz w:val="19"/>
                <w:szCs w:val="19"/>
              </w:rPr>
            </w:pPr>
            <w:r w:rsidRPr="00EC2E22">
              <w:rPr>
                <w:sz w:val="19"/>
                <w:szCs w:val="19"/>
              </w:rPr>
              <w:t>Surgical and non-surgical medical procedures.</w:t>
            </w:r>
          </w:p>
        </w:tc>
      </w:tr>
      <w:tr w:rsidR="00EC2E22" w:rsidRPr="00EC2E22" w14:paraId="3C328DFB" w14:textId="77777777">
        <w:tc>
          <w:tcPr>
            <w:tcW w:w="2405" w:type="dxa"/>
          </w:tcPr>
          <w:p w14:paraId="0000004D" w14:textId="2A624681" w:rsidR="00516D86" w:rsidRPr="00EC2E22" w:rsidRDefault="00661803">
            <w:pPr>
              <w:spacing w:before="1" w:after="120" w:line="360" w:lineRule="auto"/>
              <w:ind w:right="-30"/>
              <w:jc w:val="both"/>
              <w:rPr>
                <w:sz w:val="19"/>
                <w:szCs w:val="19"/>
              </w:rPr>
            </w:pPr>
            <w:r w:rsidRPr="00EC2E22">
              <w:rPr>
                <w:sz w:val="19"/>
                <w:szCs w:val="19"/>
              </w:rPr>
              <w:t>Nursing interventions</w:t>
            </w:r>
            <w:ins w:id="131" w:author="x067634" w:date="2023-06-27T14:59:00Z">
              <w:r w:rsidR="00227930">
                <w:rPr>
                  <w:sz w:val="19"/>
                  <w:szCs w:val="19"/>
                </w:rPr>
                <w:t xml:space="preserve"> and measurements</w:t>
              </w:r>
            </w:ins>
          </w:p>
        </w:tc>
        <w:tc>
          <w:tcPr>
            <w:tcW w:w="6443" w:type="dxa"/>
          </w:tcPr>
          <w:p w14:paraId="0000004E" w14:textId="06F1A4FD" w:rsidR="00516D86" w:rsidRPr="00EC2E22" w:rsidRDefault="00661803" w:rsidP="00227930">
            <w:pPr>
              <w:spacing w:before="1" w:after="120" w:line="360" w:lineRule="auto"/>
              <w:ind w:right="-30"/>
              <w:jc w:val="both"/>
              <w:rPr>
                <w:sz w:val="19"/>
                <w:szCs w:val="19"/>
              </w:rPr>
            </w:pPr>
            <w:del w:id="132" w:author="x067634" w:date="2023-06-27T14:59:00Z">
              <w:r w:rsidRPr="00EC2E22" w:rsidDel="00227930">
                <w:rPr>
                  <w:sz w:val="19"/>
                  <w:szCs w:val="19"/>
                </w:rPr>
                <w:delText xml:space="preserve">Vital signs, </w:delText>
              </w:r>
            </w:del>
            <w:ins w:id="133" w:author="x067634" w:date="2023-06-27T14:59:00Z">
              <w:r w:rsidR="00227930">
                <w:rPr>
                  <w:sz w:val="19"/>
                  <w:szCs w:val="19"/>
                </w:rPr>
                <w:t>Blood pressure, pulse, heart rate, respiratory rate</w:t>
              </w:r>
            </w:ins>
            <w:ins w:id="134" w:author="x067634" w:date="2023-06-27T15:00:00Z">
              <w:r w:rsidR="00227930">
                <w:rPr>
                  <w:sz w:val="19"/>
                  <w:szCs w:val="19"/>
                </w:rPr>
                <w:t xml:space="preserve">, oxygen saturation, </w:t>
              </w:r>
            </w:ins>
            <w:r w:rsidRPr="00EC2E22">
              <w:rPr>
                <w:sz w:val="19"/>
                <w:szCs w:val="19"/>
              </w:rPr>
              <w:t>weight, height, body mass index.</w:t>
            </w:r>
          </w:p>
        </w:tc>
      </w:tr>
      <w:tr w:rsidR="00EC2E22" w:rsidRPr="00EC2E22" w14:paraId="7A7DB27E" w14:textId="77777777">
        <w:tc>
          <w:tcPr>
            <w:tcW w:w="2405" w:type="dxa"/>
          </w:tcPr>
          <w:p w14:paraId="0000004F" w14:textId="77777777" w:rsidR="00516D86" w:rsidRPr="00EC2E22" w:rsidRDefault="00661803">
            <w:pPr>
              <w:spacing w:before="1" w:after="120" w:line="360" w:lineRule="auto"/>
              <w:ind w:right="-30"/>
              <w:jc w:val="both"/>
              <w:rPr>
                <w:sz w:val="19"/>
                <w:szCs w:val="19"/>
              </w:rPr>
            </w:pPr>
            <w:r w:rsidRPr="00EC2E22">
              <w:rPr>
                <w:sz w:val="19"/>
                <w:szCs w:val="19"/>
              </w:rPr>
              <w:t>Social assistance</w:t>
            </w:r>
          </w:p>
        </w:tc>
        <w:tc>
          <w:tcPr>
            <w:tcW w:w="6443" w:type="dxa"/>
          </w:tcPr>
          <w:p w14:paraId="6F5F81DB" w14:textId="77777777" w:rsidR="00516D86" w:rsidRDefault="00661803" w:rsidP="00746E15">
            <w:pPr>
              <w:spacing w:before="1" w:after="120" w:line="360" w:lineRule="auto"/>
              <w:ind w:right="-30"/>
              <w:jc w:val="both"/>
              <w:rPr>
                <w:ins w:id="135" w:author="x067634" w:date="2023-06-27T15:11:00Z"/>
                <w:sz w:val="19"/>
                <w:szCs w:val="19"/>
              </w:rPr>
            </w:pPr>
            <w:r w:rsidRPr="00EC2E22">
              <w:rPr>
                <w:sz w:val="19"/>
                <w:szCs w:val="19"/>
              </w:rPr>
              <w:t xml:space="preserve">Interventions </w:t>
            </w:r>
            <w:ins w:id="136" w:author="x067634" w:date="2023-06-27T15:00:00Z">
              <w:r w:rsidR="00227930">
                <w:rPr>
                  <w:sz w:val="19"/>
                  <w:szCs w:val="19"/>
                </w:rPr>
                <w:t>conducted by</w:t>
              </w:r>
            </w:ins>
            <w:del w:id="137" w:author="x067634" w:date="2023-06-27T15:00:00Z">
              <w:r w:rsidRPr="00EC2E22" w:rsidDel="00227930">
                <w:rPr>
                  <w:sz w:val="19"/>
                  <w:szCs w:val="19"/>
                </w:rPr>
                <w:delText>of</w:delText>
              </w:r>
            </w:del>
            <w:r w:rsidRPr="00EC2E22">
              <w:rPr>
                <w:sz w:val="19"/>
                <w:szCs w:val="19"/>
              </w:rPr>
              <w:t xml:space="preserve"> social workers</w:t>
            </w:r>
            <w:ins w:id="138" w:author="x067634" w:date="2023-06-27T15:09:00Z">
              <w:r w:rsidR="008C2420">
                <w:rPr>
                  <w:sz w:val="19"/>
                  <w:szCs w:val="19"/>
                </w:rPr>
                <w:t xml:space="preserve"> (e.g. </w:t>
              </w:r>
            </w:ins>
            <w:ins w:id="139" w:author="x067634" w:date="2023-06-27T15:10:00Z">
              <w:r w:rsidR="008C2420" w:rsidRPr="008C2420">
                <w:rPr>
                  <w:sz w:val="19"/>
                  <w:szCs w:val="19"/>
                </w:rPr>
                <w:t>providing  support to patients and caregivers, assisting patients in health care transitions, managing social health centers, processing the applications for financial and social assistance,  building community connections, and patients´ functional capacity assessment)</w:t>
              </w:r>
            </w:ins>
            <w:r w:rsidRPr="00EC2E22">
              <w:rPr>
                <w:sz w:val="19"/>
                <w:szCs w:val="19"/>
              </w:rPr>
              <w:t>.</w:t>
            </w:r>
          </w:p>
          <w:p w14:paraId="00000050" w14:textId="254C4E63" w:rsidR="003904EF" w:rsidRPr="00746E15" w:rsidRDefault="003904EF" w:rsidP="00746E15">
            <w:pPr>
              <w:jc w:val="both"/>
              <w:rPr>
                <w:color w:val="4F81BD" w:themeColor="accent1"/>
              </w:rPr>
            </w:pPr>
            <w:ins w:id="140" w:author="x067634" w:date="2023-06-27T15:11:00Z">
              <w:r w:rsidRPr="00746E15">
                <w:rPr>
                  <w:sz w:val="19"/>
                  <w:szCs w:val="19"/>
                </w:rPr>
                <w:t>The type of intervention done, the result of the intervention, and of the beginning and end of the intervention are registered.</w:t>
              </w:r>
              <w:r w:rsidRPr="00D40D72">
                <w:rPr>
                  <w:color w:val="4F81BD" w:themeColor="accent1"/>
                </w:rPr>
                <w:t xml:space="preserve"> </w:t>
              </w:r>
            </w:ins>
          </w:p>
        </w:tc>
      </w:tr>
      <w:tr w:rsidR="00EC2E22" w:rsidRPr="00EC2E22" w14:paraId="43358395" w14:textId="77777777">
        <w:tc>
          <w:tcPr>
            <w:tcW w:w="2405" w:type="dxa"/>
          </w:tcPr>
          <w:p w14:paraId="00000051" w14:textId="77777777" w:rsidR="00516D86" w:rsidRPr="00EC2E22" w:rsidRDefault="00661803">
            <w:pPr>
              <w:spacing w:before="1" w:after="120" w:line="360" w:lineRule="auto"/>
              <w:ind w:right="-30"/>
              <w:jc w:val="both"/>
              <w:rPr>
                <w:sz w:val="19"/>
                <w:szCs w:val="19"/>
              </w:rPr>
            </w:pPr>
            <w:r w:rsidRPr="00EC2E22">
              <w:rPr>
                <w:sz w:val="19"/>
                <w:szCs w:val="19"/>
              </w:rPr>
              <w:lastRenderedPageBreak/>
              <w:t>Pharmaceutical data</w:t>
            </w:r>
          </w:p>
        </w:tc>
        <w:tc>
          <w:tcPr>
            <w:tcW w:w="6443" w:type="dxa"/>
          </w:tcPr>
          <w:p w14:paraId="00000052" w14:textId="77777777" w:rsidR="00516D86" w:rsidRPr="00EC2E22" w:rsidRDefault="00661803">
            <w:pPr>
              <w:spacing w:before="1" w:after="120" w:line="360" w:lineRule="auto"/>
              <w:ind w:right="-30"/>
              <w:jc w:val="both"/>
              <w:rPr>
                <w:sz w:val="19"/>
                <w:szCs w:val="19"/>
              </w:rPr>
            </w:pPr>
            <w:r w:rsidRPr="00EC2E22">
              <w:rPr>
                <w:sz w:val="19"/>
                <w:szCs w:val="19"/>
              </w:rPr>
              <w:t>Drug prescription (date of prescription, treatment duration, drug prescribed, dose, prescriber, etc.) both in the inpatient and in the outpatient setting.</w:t>
            </w:r>
          </w:p>
          <w:p w14:paraId="00000053" w14:textId="77777777" w:rsidR="00516D86" w:rsidRPr="00EC2E22" w:rsidRDefault="00661803">
            <w:pPr>
              <w:spacing w:before="1" w:after="120" w:line="360" w:lineRule="auto"/>
              <w:ind w:right="-30"/>
              <w:jc w:val="both"/>
              <w:rPr>
                <w:sz w:val="19"/>
                <w:szCs w:val="19"/>
              </w:rPr>
            </w:pPr>
            <w:r w:rsidRPr="00EC2E22">
              <w:rPr>
                <w:sz w:val="19"/>
                <w:szCs w:val="19"/>
              </w:rPr>
              <w:t>Drug dispensing to outpatients (number of packages dispensed, date of dispensation, etc.).</w:t>
            </w:r>
          </w:p>
        </w:tc>
      </w:tr>
      <w:tr w:rsidR="00EC2E22" w:rsidRPr="00EC2E22" w14:paraId="7705D60C" w14:textId="77777777">
        <w:tc>
          <w:tcPr>
            <w:tcW w:w="2405" w:type="dxa"/>
          </w:tcPr>
          <w:p w14:paraId="00000054" w14:textId="77777777" w:rsidR="00516D86" w:rsidRPr="00EC2E22" w:rsidRDefault="00661803">
            <w:pPr>
              <w:spacing w:before="1" w:after="120" w:line="360" w:lineRule="auto"/>
              <w:ind w:right="-30"/>
              <w:jc w:val="both"/>
              <w:rPr>
                <w:sz w:val="19"/>
                <w:szCs w:val="19"/>
              </w:rPr>
            </w:pPr>
            <w:r w:rsidRPr="00EC2E22">
              <w:rPr>
                <w:sz w:val="19"/>
                <w:szCs w:val="19"/>
              </w:rPr>
              <w:t>Contact with health services</w:t>
            </w:r>
          </w:p>
        </w:tc>
        <w:tc>
          <w:tcPr>
            <w:tcW w:w="6443" w:type="dxa"/>
          </w:tcPr>
          <w:p w14:paraId="00000055" w14:textId="7A58942B" w:rsidR="00516D86" w:rsidRPr="00EC2E22" w:rsidRDefault="00661803">
            <w:pPr>
              <w:spacing w:before="1" w:after="120" w:line="360" w:lineRule="auto"/>
              <w:ind w:right="-30"/>
              <w:jc w:val="both"/>
              <w:rPr>
                <w:sz w:val="19"/>
                <w:szCs w:val="19"/>
              </w:rPr>
            </w:pPr>
            <w:r w:rsidRPr="00EC2E22">
              <w:rPr>
                <w:sz w:val="19"/>
                <w:szCs w:val="19"/>
              </w:rPr>
              <w:t>Contact with hospitals, emergency services, specialized care centers (including mental and obstetrics care, among others), primary care centers, and other services provided by the Navarre health service</w:t>
            </w:r>
            <w:ins w:id="141" w:author="x067634" w:date="2023-06-27T15:14:00Z">
              <w:r w:rsidR="004A65C3">
                <w:rPr>
                  <w:sz w:val="19"/>
                  <w:szCs w:val="19"/>
                </w:rPr>
                <w:t>, such as palliative care and home hospitalization units</w:t>
              </w:r>
            </w:ins>
            <w:ins w:id="142" w:author="x067634" w:date="2023-06-27T15:15:00Z">
              <w:r w:rsidR="00083894">
                <w:rPr>
                  <w:sz w:val="19"/>
                  <w:szCs w:val="19"/>
                </w:rPr>
                <w:t>, and public social care centers</w:t>
              </w:r>
            </w:ins>
            <w:r w:rsidRPr="00EC2E22">
              <w:rPr>
                <w:sz w:val="19"/>
                <w:szCs w:val="19"/>
              </w:rPr>
              <w:t>.</w:t>
            </w:r>
          </w:p>
          <w:p w14:paraId="00000056" w14:textId="77777777" w:rsidR="00516D86" w:rsidRPr="00EC2E22" w:rsidRDefault="00661803">
            <w:pPr>
              <w:spacing w:before="1" w:after="120" w:line="360" w:lineRule="auto"/>
              <w:ind w:right="-30"/>
              <w:jc w:val="both"/>
              <w:rPr>
                <w:sz w:val="19"/>
                <w:szCs w:val="19"/>
              </w:rPr>
            </w:pPr>
            <w:r w:rsidRPr="00EC2E22">
              <w:rPr>
                <w:sz w:val="19"/>
                <w:szCs w:val="19"/>
              </w:rPr>
              <w:t>Both visits and admissions (including the date of admission and discharge) are registered.</w:t>
            </w:r>
          </w:p>
        </w:tc>
      </w:tr>
    </w:tbl>
    <w:p w14:paraId="00000057" w14:textId="6181CF0D" w:rsidR="00516D86" w:rsidRPr="00307793" w:rsidRDefault="00307793">
      <w:pPr>
        <w:spacing w:before="1" w:after="120" w:line="360" w:lineRule="auto"/>
        <w:ind w:right="-30"/>
        <w:jc w:val="both"/>
        <w:rPr>
          <w:rFonts w:ascii="Calibri" w:eastAsia="Calibri" w:hAnsi="Calibri" w:cs="Calibri"/>
          <w:sz w:val="19"/>
          <w:szCs w:val="19"/>
        </w:rPr>
      </w:pPr>
      <w:ins w:id="143" w:author="x067634" w:date="2023-06-26T14:18:00Z">
        <w:r w:rsidRPr="00307793">
          <w:rPr>
            <w:sz w:val="19"/>
            <w:szCs w:val="19"/>
            <w:vertAlign w:val="superscript"/>
          </w:rPr>
          <w:t>a</w:t>
        </w:r>
      </w:ins>
      <w:ins w:id="144" w:author="x067634" w:date="2023-06-26T14:19:00Z">
        <w:r>
          <w:rPr>
            <w:sz w:val="19"/>
            <w:szCs w:val="19"/>
          </w:rPr>
          <w:t>The cost of the human resources is estimated through salaries.</w:t>
        </w:r>
      </w:ins>
    </w:p>
    <w:p w14:paraId="00000058" w14:textId="77777777" w:rsidR="00516D86" w:rsidRPr="00EC2E22" w:rsidRDefault="00661803">
      <w:pPr>
        <w:spacing w:before="1" w:after="120" w:line="360" w:lineRule="auto"/>
        <w:ind w:right="-30"/>
        <w:jc w:val="both"/>
        <w:rPr>
          <w:rFonts w:ascii="Calibri" w:eastAsia="Calibri" w:hAnsi="Calibri" w:cs="Calibri"/>
          <w:sz w:val="19"/>
          <w:szCs w:val="19"/>
        </w:rPr>
      </w:pPr>
      <w:del w:id="145" w:author="Francisco Sánchez Sáez" w:date="2023-06-23T12:57:00Z">
        <w:r w:rsidRPr="00EC2E22" w:rsidDel="00B201CF">
          <w:rPr>
            <w:rFonts w:ascii="Calibri" w:eastAsia="Calibri" w:hAnsi="Calibri" w:cs="Calibri"/>
            <w:sz w:val="19"/>
            <w:szCs w:val="19"/>
          </w:rPr>
          <w:delText xml:space="preserve">2.2 </w:delText>
        </w:r>
      </w:del>
      <w:r w:rsidRPr="00EC2E22">
        <w:rPr>
          <w:rFonts w:ascii="Calibri" w:eastAsia="Calibri" w:hAnsi="Calibri" w:cs="Calibri"/>
          <w:i/>
          <w:sz w:val="19"/>
          <w:szCs w:val="19"/>
        </w:rPr>
        <w:t>Sources of data</w:t>
      </w:r>
    </w:p>
    <w:p w14:paraId="00000059"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different sources of information from which BARDENA draws are shown in figure 2 and described below.</w:t>
      </w:r>
    </w:p>
    <w:p w14:paraId="0000005A" w14:textId="28AD6772"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Population Information System (LAKORA) is the module that provides administrative, socio-demographic, and economic data. LAKORA is the source of the </w:t>
      </w:r>
      <w:del w:id="146" w:author="x067634" w:date="2023-06-26T13:58:00Z">
        <w:r w:rsidRPr="00EC2E22" w:rsidDel="00643905">
          <w:rPr>
            <w:rFonts w:ascii="Calibri" w:eastAsia="Calibri" w:hAnsi="Calibri" w:cs="Calibri"/>
            <w:sz w:val="19"/>
            <w:szCs w:val="19"/>
          </w:rPr>
          <w:delText xml:space="preserve">exclusive and permanent </w:delText>
        </w:r>
      </w:del>
      <w:del w:id="147" w:author="x067634" w:date="2023-06-26T13:59:00Z">
        <w:r w:rsidRPr="00EC2E22" w:rsidDel="00643905">
          <w:rPr>
            <w:rFonts w:ascii="Calibri" w:eastAsia="Calibri" w:hAnsi="Calibri" w:cs="Calibri"/>
            <w:sz w:val="19"/>
            <w:szCs w:val="19"/>
          </w:rPr>
          <w:delText>pseudonymized</w:delText>
        </w:r>
      </w:del>
      <w:r w:rsidRPr="00EC2E22">
        <w:rPr>
          <w:rFonts w:ascii="Calibri" w:eastAsia="Calibri" w:hAnsi="Calibri" w:cs="Calibri"/>
          <w:sz w:val="19"/>
          <w:szCs w:val="19"/>
        </w:rPr>
        <w:t xml:space="preserve"> </w:t>
      </w:r>
      <w:ins w:id="148" w:author="x067634" w:date="2023-06-26T13:59:00Z">
        <w:r w:rsidR="00643905">
          <w:rPr>
            <w:rFonts w:ascii="Calibri" w:eastAsia="Calibri" w:hAnsi="Calibri" w:cs="Calibri"/>
            <w:sz w:val="19"/>
            <w:szCs w:val="19"/>
          </w:rPr>
          <w:t xml:space="preserve">personal </w:t>
        </w:r>
      </w:ins>
      <w:r w:rsidRPr="00EC2E22">
        <w:rPr>
          <w:rFonts w:ascii="Calibri" w:eastAsia="Calibri" w:hAnsi="Calibri" w:cs="Calibri"/>
          <w:sz w:val="19"/>
          <w:szCs w:val="19"/>
        </w:rPr>
        <w:t>identifier</w:t>
      </w:r>
      <w:del w:id="149" w:author="x067634" w:date="2023-06-26T13:59:00Z">
        <w:r w:rsidRPr="00EC2E22" w:rsidDel="00643905">
          <w:rPr>
            <w:rFonts w:ascii="Calibri" w:eastAsia="Calibri" w:hAnsi="Calibri" w:cs="Calibri"/>
            <w:sz w:val="19"/>
            <w:szCs w:val="19"/>
          </w:rPr>
          <w:delText xml:space="preserve"> associated with each individual</w:delText>
        </w:r>
      </w:del>
      <w:r w:rsidRPr="00EC2E22">
        <w:rPr>
          <w:rFonts w:ascii="Calibri" w:eastAsia="Calibri" w:hAnsi="Calibri" w:cs="Calibri"/>
          <w:sz w:val="19"/>
          <w:szCs w:val="19"/>
        </w:rPr>
        <w:t xml:space="preserve">. </w:t>
      </w:r>
      <w:del w:id="150" w:author="x067634" w:date="2023-06-26T13:58:00Z">
        <w:r w:rsidRPr="00EC2E22" w:rsidDel="00643905">
          <w:rPr>
            <w:rFonts w:ascii="Calibri" w:eastAsia="Calibri" w:hAnsi="Calibri" w:cs="Calibri"/>
            <w:sz w:val="19"/>
            <w:szCs w:val="19"/>
          </w:rPr>
          <w:delText xml:space="preserve">This identifier is shared between the different sources of information that supply BARDENA, allowing data linkage across the multiple databases, and ensuring the traceability of the individuals through the Navarre health service. </w:delText>
        </w:r>
      </w:del>
    </w:p>
    <w:p w14:paraId="0000005B" w14:textId="4F97910B"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module of primary care information (ATENEA), implemented in 2003, includes the electronic medical records of primary care, reaching a 95% coverage of the population in 2008. ATENEA includes information on both pediatric and adult primary care, as well as any related social assistance and nursing care. Diagnoses are coded in ATENEA vía the 2</w:t>
      </w:r>
      <w:r w:rsidRPr="00EC2E22">
        <w:rPr>
          <w:rFonts w:ascii="Calibri" w:eastAsia="Calibri" w:hAnsi="Calibri" w:cs="Calibri"/>
          <w:sz w:val="19"/>
          <w:szCs w:val="19"/>
          <w:vertAlign w:val="superscript"/>
        </w:rPr>
        <w:t>nd</w:t>
      </w:r>
      <w:r w:rsidRPr="00EC2E22">
        <w:rPr>
          <w:rFonts w:ascii="Calibri" w:eastAsia="Calibri" w:hAnsi="Calibri" w:cs="Calibri"/>
          <w:sz w:val="19"/>
          <w:szCs w:val="19"/>
        </w:rPr>
        <w:t xml:space="preserve"> Edition of the International Classification of Primary Care (ICPC-2) </w:t>
      </w:r>
      <w:r w:rsidR="001C6214"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"URL" : "https://www.who.int/standards/classifications/other-classifications/international-classification-of-primary-care", "id" : "ITEM-1", "issued" : { "date-parts" : [ [ "0" ] ] }, "title" : "International Classification of Primary Care, 2nd edition (ICPC-2)", "type" : "webpage" }, "uris" : [ "http://www.mendeley.com/documents/?uuid=a4eaf506-0218-49de-9e80-0cd1119845ea" ] } ], "mendeley" : { "formattedCitation" : "&lt;sup&gt;3&lt;/sup&gt;", "plainTextFormattedCitation" : "3", "previouslyFormattedCitation" : "&lt;sup&gt;3&lt;/sup&gt;" }, "properties" : {  }, "schema" : "https://github.com/citation-style-language/schema/raw/master/csl-citation.json" }</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3</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w:t>
      </w:r>
    </w:p>
    <w:p w14:paraId="0000005C" w14:textId="0F917934"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pharmaceutical data is registered in two modules according to the dispensation setting: LAMIA and FARHO. LAMIA includes drugs prescriptions and dispensations in outpatients (drug prescription in primary care), and FARHO includes drugs prescription in inpatients and in ambulatory patients (drugs prescription in the hospital or other specialized care setting). Both of them use of the Anatomical Therapeutic Chemical (ATC) classification system </w:t>
      </w:r>
      <w:r w:rsidR="001C6214"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"URL" : "https://www.who.int/tools/atc-ddd-toolkit/atc-classification", "id" : "ITEM-1", "issued" : { "date-parts" : [ [ "0" ] ] }, "title" : "Anatomical Therapeutic Chemical (ATC) Classification", "type" : "webpage" }, "uris" : [ "http://www.mendeley.com/documents/?uuid=d5501af6-101f-4e93-a95e-a638bfa2723c" ] } ], "mendeley" : { "formattedCitation" : "&lt;sup&gt;4&lt;/sup&gt;", "plainTextFormattedCitation" : "4", "previouslyFormattedCitation" : "&lt;sup&gt;4&lt;/sup&gt;" }, "properties" : {  }, "schema" : "https://github.com/citation-style-language/schema/raw/master/csl-citation.json" }</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4</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and the (Spanish) National Pharmaceutical Catalog for drug prescription, allowing the identification of the exact content of each drug prescription and dispensation. LAMIA includes a comprehensive e-prescription system connected to all community pharmacies in Spain. This system links each drug prescription to the corresponding dispensation by the community pharmacy through a specific prescription identification number.</w:t>
      </w:r>
    </w:p>
    <w:p w14:paraId="0000005D"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Hospital Medical Records module was created in 2001 and  provides  comprehensive  information   covering   all   areas   of   specialized   care. Includes data on hospital admissions (both convention and home hospitalization), specialized care consultations (including mental health care and prenatal care, among others),  emergencies, </w:t>
      </w:r>
      <w:r w:rsidRPr="00EC2E22">
        <w:rPr>
          <w:rFonts w:ascii="Calibri" w:eastAsia="Calibri" w:hAnsi="Calibri" w:cs="Calibri"/>
          <w:sz w:val="19"/>
          <w:szCs w:val="19"/>
        </w:rPr>
        <w:lastRenderedPageBreak/>
        <w:t xml:space="preserve">diagnostic procedures, medical and nursing procedures, surgeries, prevention and safety measures, and interventions by social workers in inpatients.      </w:t>
      </w:r>
    </w:p>
    <w:p w14:paraId="0000005E" w14:textId="0086B1FD" w:rsidR="00516D86" w:rsidRPr="00EC2E22" w:rsidRDefault="00661803">
      <w:pPr>
        <w:spacing w:before="1" w:after="120" w:line="360" w:lineRule="auto"/>
        <w:ind w:right="-30"/>
        <w:jc w:val="both"/>
        <w:rPr>
          <w:rFonts w:ascii="Calibri" w:eastAsia="Calibri" w:hAnsi="Calibri" w:cs="Calibri"/>
          <w:sz w:val="19"/>
          <w:szCs w:val="19"/>
          <w:highlight w:val="yellow"/>
        </w:rPr>
      </w:pPr>
      <w:r w:rsidRPr="00EC2E22">
        <w:rPr>
          <w:rFonts w:ascii="Calibri" w:eastAsia="Calibri" w:hAnsi="Calibri" w:cs="Calibri"/>
          <w:sz w:val="19"/>
          <w:szCs w:val="19"/>
        </w:rPr>
        <w:t>Information on medical diagnoses and procedures included in the Hospital Medical Records module is obtained from the Minimum Basic Data Set at Hospital Discharge (MBDS). This is a synopsis of clinical and administrative information on all hospital admissions and major ambulatory surgery that all hospitals from the whole national health system are mandatorily required to complete. Since its implementation in 1987, information from public partnership hospitals and private hospitals has been progressively incorporated. To date, MBDS is the largest administrative and clinical database available in the Spanish health system.</w:t>
      </w:r>
      <w:r w:rsidR="00B8094A"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"10.1016/j.arbres.2019.04.009", "ISSN" : "15792129", "PMID" : "31640902", "author" : [ { "dropping-particle" : "", "family" : "Miguel D\u00edez", "given" : "Javier", "non-dropping-particle" : "de", "parse-names" : false, "suffix" : "" }, { "dropping-particle" : "", "family" : "L\u00f3pez de Andr\u00e9s", "given" : "Ana", "non-dropping-particle" : "", "parse-names" : false, "suffix" : "" }, { "dropping-particle" : "", "family" : "Jim\u00e9nez Garc\u00eda", "given" : "Rodrigo", "non-dropping-particle" : "", "parse-names" : false, "suffix" : "" } ], "container-title" : "Archivos de Bronconeumologia", "id" : "ITEM-1", "issue" : "5", "issued" : { "date-parts" : [ [ "2020" ] ] }, "page" : "267-268", "title" : "The Minimum Basic Data Set (MBDS), Our Big Data for the Epidemiological Investigation of Respiratory Diseases", "type" : "article-journal", "volume" : "56" }, "uris" : [ "http://www.mendeley.com/documents/?uuid=7bb7249a-14e6-4784-ae46-b3750b271a63" ] } ], "mendeley" : { "formattedCitation" : "&lt;sup&gt;5&lt;/sup&gt;", "plainTextFormattedCitation" : "5", "previouslyFormattedCitation" : "&lt;sup&gt;5&lt;/sup&gt;" }, "properties" : {  }, "schema" : "https://github.com/citation-style-language/schema/raw/master/csl-citation.json" }</w:instrText>
      </w:r>
      <w:r w:rsidR="00B8094A"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B8094A" w:rsidRPr="00EC2E22">
        <w:rPr>
          <w:rFonts w:ascii="Calibri" w:eastAsia="Calibri" w:hAnsi="Calibri" w:cs="Calibri"/>
          <w:sz w:val="19"/>
          <w:szCs w:val="19"/>
        </w:rPr>
        <w:fldChar w:fldCharType="end"/>
      </w:r>
    </w:p>
    <w:p w14:paraId="0000005F" w14:textId="5EF2335E"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MBDS includes information on age, sex, geographical area and hospital, hospital admission and discharge dates, principal and secondary diagnoses at hospital discharge, diagnostic and therapeutics procedures conducted during the hospital stay, complications, in-hospital mortality, and destination at discharge. In each hospital, the MBDS database is completed by trained coding staff based on the medical discharge report and other information available in the clinical records.</w:t>
      </w:r>
      <w:r w:rsidR="00113715"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"10.1016/j.arbres.2019.04.009", "ISSN" : "15792129", "PMID" : "31640902", "author" : [ { "dropping-particle" : "", "family" : "Miguel D\u00edez", "given" : "Javier", "non-dropping-particle" : "de", "parse-names" : false, "suffix" : "" }, { "dropping-particle" : "", "family" : "L\u00f3pez de Andr\u00e9s", "given" : "Ana", "non-dropping-particle" : "", "parse-names" : false, "suffix" : "" }, { "dropping-particle" : "", "family" : "Jim\u00e9nez Garc\u00eda", "given" : "Rodrigo", "non-dropping-particle" : "", "parse-names" : false, "suffix" : "" } ], "container-title" : "Archivos de Bronconeumologia", "id" : "ITEM-1", "issue" : "5", "issued" : { "date-parts" : [ [ "2020" ] ] }, "page" : "267-268", "title" : "The Minimum Basic Data Set (MBDS), Our Big Data for the Epidemiological Investigation of Respiratory Diseases", "type" : "article-journal", "volume" : "56" }, "uris" : [ "http://www.mendeley.com/documents/?uuid=7bb7249a-14e6-4784-ae46-b3750b271a63" ] } ], "mendeley" : { "formattedCitation" : "&lt;sup&gt;5&lt;/sup&gt;", "plainTextFormattedCitation" : "5", "previouslyFormattedCitation" : "&lt;sup&gt;5&lt;/sup&gt;" }, "properties" : {  }, "schema" : "https://github.com/citation-style-language/schema/raw/master/csl-citation.json" }</w:instrText>
      </w:r>
      <w:r w:rsidR="0011371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113715" w:rsidRPr="00EC2E22">
        <w:rPr>
          <w:rFonts w:ascii="Calibri" w:eastAsia="Calibri" w:hAnsi="Calibri" w:cs="Calibri"/>
          <w:sz w:val="19"/>
          <w:szCs w:val="19"/>
        </w:rPr>
        <w:fldChar w:fldCharType="end"/>
      </w:r>
      <w:r w:rsidRPr="00EC2E22">
        <w:rPr>
          <w:rFonts w:ascii="Calibri" w:eastAsia="Calibri" w:hAnsi="Calibri" w:cs="Calibri"/>
          <w:sz w:val="19"/>
          <w:szCs w:val="19"/>
        </w:rPr>
        <w:t>Medical diagnoses and procedures are coded in MBDS through the ICD.</w:t>
      </w:r>
      <w:r w:rsidR="001C6214"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"id" : "ITEM-1", "issued" : { "date-parts" : [ [ "0" ] ] }, "title" : "International Statistical Classification of Diseases and Related Health Problems (ICD)", "type" : "article-journal" }, "uris" : [ "http://www.mendeley.com/documents/?uuid=0b2ce8dd-5fd1-460b-9e8c-c9f24ba2e46c" ] } ], "mendeley" : { "formattedCitation" : "&lt;sup&gt;6&lt;/sup&gt;", "plainTextFormattedCitation" : "6", "previouslyFormattedCitation" : "&lt;sup&gt;6&lt;/sup&gt;" }, "properties" : {  }, "schema" : "https://github.com/citation-style-language/schema/raw/master/csl-citation.json" }</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6</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The 9</w:t>
      </w:r>
      <w:r w:rsidRPr="00EC2E22">
        <w:rPr>
          <w:rFonts w:ascii="Calibri" w:eastAsia="Calibri" w:hAnsi="Calibri" w:cs="Calibri"/>
          <w:sz w:val="19"/>
          <w:szCs w:val="19"/>
          <w:vertAlign w:val="superscript"/>
        </w:rPr>
        <w:t>th</w:t>
      </w:r>
      <w:r w:rsidRPr="00EC2E22">
        <w:rPr>
          <w:rFonts w:ascii="Calibri" w:eastAsia="Calibri" w:hAnsi="Calibri" w:cs="Calibri"/>
          <w:sz w:val="19"/>
          <w:szCs w:val="19"/>
        </w:rPr>
        <w:t xml:space="preserve"> version of the ICD (ICD-9) was used until December 2015 and the 10</w:t>
      </w:r>
      <w:r w:rsidRPr="00EC2E22">
        <w:rPr>
          <w:rFonts w:ascii="Calibri" w:eastAsia="Calibri" w:hAnsi="Calibri" w:cs="Calibri"/>
          <w:sz w:val="19"/>
          <w:szCs w:val="19"/>
          <w:vertAlign w:val="superscript"/>
        </w:rPr>
        <w:t>th</w:t>
      </w:r>
      <w:r w:rsidRPr="00EC2E22">
        <w:rPr>
          <w:rFonts w:ascii="Calibri" w:eastAsia="Calibri" w:hAnsi="Calibri" w:cs="Calibri"/>
          <w:sz w:val="19"/>
          <w:szCs w:val="19"/>
        </w:rPr>
        <w:t xml:space="preserve"> version (ICD-10) was adopted thereafter. </w:t>
      </w:r>
    </w:p>
    <w:p w14:paraId="00000060"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All the data related to laboratory analyses are recorded in the SILNA module. There is also a specific module that includes blood management related information  (blood transfusions, donations, etc.).</w:t>
      </w:r>
    </w:p>
    <w:p w14:paraId="00000061"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Vaccine Information System (INMUNIS) module stores all the information on vaccination in Navarre since 2000. Available data includes the type of vaccine, manufacturer, batch number, number of doses, administration date and location, adverse reactions related to vaccines, rejected vaccinations and, if applicable, risk groups. Besides, COVID-19 vaccine data is included.</w:t>
      </w:r>
    </w:p>
    <w:p w14:paraId="00000062"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In addition, BARDENA also includes information from specific databases and registries, such as acute stroke or diabetes registries. </w:t>
      </w:r>
    </w:p>
    <w:p w14:paraId="0000006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64" w14:textId="77777777" w:rsidR="00516D86" w:rsidRPr="00EC2E22" w:rsidRDefault="00661803">
      <w:pPr>
        <w:spacing w:before="1" w:after="120" w:line="360" w:lineRule="auto"/>
        <w:ind w:right="-30"/>
        <w:jc w:val="both"/>
        <w:rPr>
          <w:rFonts w:ascii="Calibri" w:eastAsia="Calibri" w:hAnsi="Calibri" w:cs="Calibri"/>
          <w:i/>
          <w:sz w:val="19"/>
          <w:szCs w:val="19"/>
        </w:rPr>
      </w:pPr>
      <w:del w:id="151" w:author="Francisco Sánchez Sáez" w:date="2023-06-23T12:57:00Z">
        <w:r w:rsidRPr="00EC2E22" w:rsidDel="00B201CF">
          <w:rPr>
            <w:rFonts w:ascii="Calibri" w:eastAsia="Calibri" w:hAnsi="Calibri" w:cs="Calibri"/>
            <w:i/>
            <w:sz w:val="19"/>
            <w:szCs w:val="19"/>
          </w:rPr>
          <w:delText xml:space="preserve">2.3 </w:delText>
        </w:r>
      </w:del>
      <w:r w:rsidRPr="00EC2E22">
        <w:rPr>
          <w:rFonts w:ascii="Calibri" w:eastAsia="Calibri" w:hAnsi="Calibri" w:cs="Calibri"/>
          <w:i/>
          <w:sz w:val="19"/>
          <w:szCs w:val="19"/>
        </w:rPr>
        <w:t xml:space="preserve">Data integration, traceability, validation </w:t>
      </w:r>
    </w:p>
    <w:p w14:paraId="00000065" w14:textId="77777777" w:rsidR="00516D86" w:rsidRPr="00EC2E22" w:rsidRDefault="00661803">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BARDENA data collection started in 2012, but gathered all historical data from the existing information systems in Navarre Health Service (hospitalizations and clinical diagnosis since 1996).</w:t>
      </w:r>
    </w:p>
    <w:p w14:paraId="00000066"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All the information coming from different sources and belonging to the same individual are coded with the same identifier, which is the aforementioned LAKORA personal pseudonymized identification code. This allows a holistic view of the individual and guarantees the  confidentiality of the information.</w:t>
      </w:r>
    </w:p>
    <w:p w14:paraId="00000067"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information generated as the routine clinical care is weekly collected. Accordingly, datasets are updated daily and hence, data are generally available in BARDENA from the same day they are extracted. In the case of MBDS, data are subject to a consolidation, quality check and validation processes before data become available in BARDENA, so in this case data from the last quarter before the data extraction may be missing or non-consolidated </w:t>
      </w:r>
      <w:r w:rsidRPr="00EC2E22">
        <w:rPr>
          <w:rFonts w:ascii="Calibri" w:eastAsia="Calibri" w:hAnsi="Calibri" w:cs="Calibri"/>
          <w:sz w:val="19"/>
          <w:szCs w:val="19"/>
        </w:rPr>
        <w:lastRenderedPageBreak/>
        <w:t>in BARDENA. In case of any inconsistency or incorrect value detected during the validation processes, they are flagged and returned to the module of origin for revision, not being transformed in BARDENA.</w:t>
      </w:r>
    </w:p>
    <w:p w14:paraId="00000068" w14:textId="77777777" w:rsidR="00516D86" w:rsidRPr="00EC2E22" w:rsidRDefault="00661803">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 xml:space="preserve">In relation to the processes of data hosting, extraction, and analysis, BARDENA is hosted on local servers using SQL Server 2016. It makes use of the SQL Server Integration Service for the Extract, Transform, Load (ETL) processes, to make up BARDENA data wareHouse. </w:t>
      </w:r>
    </w:p>
    <w:p w14:paraId="00000069" w14:textId="3F12AFA8" w:rsidR="00516D86" w:rsidRPr="00EC2E22" w:rsidDel="00312EAA" w:rsidRDefault="00661803">
      <w:pPr>
        <w:spacing w:after="120" w:line="360" w:lineRule="auto"/>
        <w:ind w:right="-20"/>
        <w:jc w:val="both"/>
        <w:rPr>
          <w:del w:id="152" w:author="x067634" w:date="2023-06-27T12:49:00Z"/>
          <w:rFonts w:ascii="Calibri" w:eastAsia="Calibri" w:hAnsi="Calibri" w:cs="Calibri"/>
          <w:sz w:val="19"/>
          <w:szCs w:val="19"/>
        </w:rPr>
      </w:pPr>
      <w:commentRangeStart w:id="153"/>
      <w:del w:id="154" w:author="x067634" w:date="2023-06-27T12:49:00Z">
        <w:r w:rsidRPr="00EC2E22" w:rsidDel="00312EAA">
          <w:rPr>
            <w:rFonts w:ascii="Calibri" w:eastAsia="Calibri" w:hAnsi="Calibri" w:cs="Calibri"/>
            <w:sz w:val="19"/>
            <w:szCs w:val="19"/>
          </w:rPr>
          <w:delText>Since BARDENA complies with the Observational Medical Outcomes Partnership (OMOP) Common Data Model (CM),</w:delText>
        </w:r>
        <w:r w:rsidR="00B33375" w:rsidRPr="00EC2E22" w:rsidDel="00312EAA">
          <w:rPr>
            <w:rFonts w:ascii="Calibri" w:eastAsia="Calibri" w:hAnsi="Calibri" w:cs="Calibri"/>
            <w:sz w:val="19"/>
            <w:szCs w:val="19"/>
          </w:rPr>
          <w:fldChar w:fldCharType="begin" w:fldLock="1"/>
        </w:r>
        <w:r w:rsidR="001C6214" w:rsidRPr="00EC2E22" w:rsidDel="00312EAA">
          <w:rPr>
            <w:rFonts w:ascii="Calibri" w:eastAsia="Calibri" w:hAnsi="Calibri" w:cs="Calibri"/>
            <w:sz w:val="19"/>
            <w:szCs w:val="19"/>
          </w:rPr>
          <w:delInstrText>ADDIN CSL_CITATION {"citationItems":[{"id":"ITEM-1","itemData":{"URL":"https://ohdsi.github.io/CommonDataModel/","id":"ITEM-1","issued":{"date-parts":[["0"]]},"title":"OMOP Common Data Model.","type":"webpage"},"uris":["http://www.mendeley.com/documents/?uuid=98b431e6-8482-406f-8333-36d9b1e47e3f"]}],"mendeley":{"formattedCitation":"&lt;sup&gt;7&lt;/sup&gt;","plainTextFormattedCitation":"7","previouslyFormattedCitation":"&lt;sup&gt;7&lt;/sup&gt;"},"properties":{"noteIndex":0},"schema":"https://github.com/citation-style-language/schema/raw/master/csl-citation.json"}</w:delInstrText>
        </w:r>
        <w:r w:rsidR="00B33375" w:rsidRPr="00EC2E22" w:rsidDel="00312EAA">
          <w:rPr>
            <w:rFonts w:ascii="Calibri" w:eastAsia="Calibri" w:hAnsi="Calibri" w:cs="Calibri"/>
            <w:sz w:val="19"/>
            <w:szCs w:val="19"/>
          </w:rPr>
          <w:fldChar w:fldCharType="separate"/>
        </w:r>
        <w:r w:rsidR="001C6214" w:rsidRPr="00EC2E22" w:rsidDel="00312EAA">
          <w:rPr>
            <w:rFonts w:ascii="Calibri" w:eastAsia="Calibri" w:hAnsi="Calibri" w:cs="Calibri"/>
            <w:noProof/>
            <w:sz w:val="19"/>
            <w:szCs w:val="19"/>
            <w:vertAlign w:val="superscript"/>
          </w:rPr>
          <w:delText>7</w:delText>
        </w:r>
        <w:r w:rsidR="00B33375" w:rsidRPr="00EC2E22" w:rsidDel="00312EAA">
          <w:rPr>
            <w:rFonts w:ascii="Calibri" w:eastAsia="Calibri" w:hAnsi="Calibri" w:cs="Calibri"/>
            <w:sz w:val="19"/>
            <w:szCs w:val="19"/>
          </w:rPr>
          <w:fldChar w:fldCharType="end"/>
        </w:r>
        <w:r w:rsidRPr="00EC2E22" w:rsidDel="00312EAA">
          <w:rPr>
            <w:rFonts w:ascii="Calibri" w:eastAsia="Calibri" w:hAnsi="Calibri" w:cs="Calibri"/>
            <w:sz w:val="19"/>
            <w:szCs w:val="19"/>
          </w:rPr>
          <w:delText xml:space="preserve"> </w:delText>
        </w:r>
      </w:del>
      <w:customXmlDelRangeStart w:id="155" w:author="x067634" w:date="2023-06-27T12:49:00Z"/>
      <w:sdt>
        <w:sdtPr>
          <w:tag w:val="goog_rdk_0"/>
          <w:id w:val="1043326308"/>
        </w:sdtPr>
        <w:sdtContent>
          <w:customXmlDelRangeEnd w:id="155"/>
          <w:customXmlDelRangeStart w:id="156" w:author="x067634" w:date="2023-06-27T12:49:00Z"/>
        </w:sdtContent>
      </w:sdt>
      <w:customXmlDelRangeEnd w:id="156"/>
      <w:del w:id="157" w:author="x067634" w:date="2023-06-27T12:49:00Z">
        <w:r w:rsidRPr="00EC2E22" w:rsidDel="00312EAA">
          <w:rPr>
            <w:rFonts w:ascii="Calibri" w:eastAsia="Calibri" w:hAnsi="Calibri" w:cs="Calibri"/>
            <w:sz w:val="19"/>
            <w:szCs w:val="19"/>
          </w:rPr>
          <w:delText>it is possible for other organizations to analyze or consult our data warehouse, using Observational Health Data Sciences and Informations (OHDSI) tools as ATLAS.</w:delText>
        </w:r>
        <w:r w:rsidR="00AF48FE" w:rsidRPr="00EC2E22" w:rsidDel="00312EAA">
          <w:rPr>
            <w:rFonts w:ascii="Calibri" w:eastAsia="Calibri" w:hAnsi="Calibri" w:cs="Calibri"/>
            <w:sz w:val="19"/>
            <w:szCs w:val="19"/>
          </w:rPr>
          <w:fldChar w:fldCharType="begin" w:fldLock="1"/>
        </w:r>
        <w:r w:rsidR="00AF48FE" w:rsidRPr="00EC2E22" w:rsidDel="00312EAA">
          <w:rPr>
            <w:rFonts w:ascii="Calibri" w:eastAsia="Calibri" w:hAnsi="Calibri" w:cs="Calibri"/>
            <w:sz w:val="19"/>
            <w:szCs w:val="19"/>
          </w:rPr>
          <w:delInstrText>ADDIN CSL_CITATION {"citationItems":[{"id":"ITEM-1","itemData":{"id":"ITEM-1","issued":{"date-parts":[["0"]]},"title":"OHDSI software-tools","type":"article"},"uris":["http://www.mendeley.com/documents/?uuid=6478c4b4-b120-4842-99db-e81fbe6169a7"]}],"mendeley":{"formattedCitation":"&lt;sup&gt;8&lt;/sup&gt;","plainTextFormattedCitation":"8","previouslyFormattedCitation":"&lt;sup&gt;8&lt;/sup&gt;"},"properties":{"noteIndex":0},"schema":"https://github.com/citation-style-language/schema/raw/master/csl-citation.json"}</w:delInstrText>
        </w:r>
        <w:r w:rsidR="00AF48FE" w:rsidRPr="00EC2E22" w:rsidDel="00312EAA">
          <w:rPr>
            <w:rFonts w:ascii="Calibri" w:eastAsia="Calibri" w:hAnsi="Calibri" w:cs="Calibri"/>
            <w:sz w:val="19"/>
            <w:szCs w:val="19"/>
          </w:rPr>
          <w:fldChar w:fldCharType="separate"/>
        </w:r>
        <w:r w:rsidR="00AF48FE" w:rsidRPr="00EC2E22" w:rsidDel="00312EAA">
          <w:rPr>
            <w:rFonts w:ascii="Calibri" w:eastAsia="Calibri" w:hAnsi="Calibri" w:cs="Calibri"/>
            <w:noProof/>
            <w:sz w:val="19"/>
            <w:szCs w:val="19"/>
            <w:vertAlign w:val="superscript"/>
          </w:rPr>
          <w:delText>8</w:delText>
        </w:r>
        <w:r w:rsidR="00AF48FE" w:rsidRPr="00EC2E22" w:rsidDel="00312EAA">
          <w:rPr>
            <w:rFonts w:ascii="Calibri" w:eastAsia="Calibri" w:hAnsi="Calibri" w:cs="Calibri"/>
            <w:sz w:val="19"/>
            <w:szCs w:val="19"/>
          </w:rPr>
          <w:fldChar w:fldCharType="end"/>
        </w:r>
      </w:del>
      <w:commentRangeEnd w:id="153"/>
      <w:r w:rsidR="00312EAA">
        <w:rPr>
          <w:rStyle w:val="Refdecomentario"/>
        </w:rPr>
        <w:commentReference w:id="153"/>
      </w:r>
    </w:p>
    <w:p w14:paraId="0000006D"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6E" w14:textId="0C7728AC" w:rsidR="00516D86" w:rsidRPr="00EC2E22" w:rsidDel="007A62B8" w:rsidRDefault="00661803">
      <w:pPr>
        <w:spacing w:before="1" w:after="120" w:line="360" w:lineRule="auto"/>
        <w:ind w:right="-30"/>
        <w:jc w:val="both"/>
        <w:rPr>
          <w:del w:id="158" w:author="x067634" w:date="2023-06-26T14:31:00Z"/>
          <w:rFonts w:ascii="Calibri" w:eastAsia="Calibri" w:hAnsi="Calibri" w:cs="Calibri"/>
          <w:sz w:val="19"/>
          <w:szCs w:val="19"/>
        </w:rPr>
      </w:pPr>
      <w:del w:id="159" w:author="x067634" w:date="2023-06-26T14:31:00Z">
        <w:r w:rsidRPr="00EC2E22" w:rsidDel="007A62B8">
          <w:rPr>
            <w:rFonts w:ascii="Calibri" w:eastAsia="Calibri" w:hAnsi="Calibri" w:cs="Calibri"/>
            <w:sz w:val="19"/>
            <w:szCs w:val="19"/>
          </w:rPr>
          <w:delText xml:space="preserve">2.3 </w:delText>
        </w:r>
        <w:r w:rsidRPr="00EC2E22" w:rsidDel="007A62B8">
          <w:rPr>
            <w:rFonts w:ascii="Calibri" w:eastAsia="Calibri" w:hAnsi="Calibri" w:cs="Calibri"/>
            <w:i/>
            <w:sz w:val="19"/>
            <w:szCs w:val="19"/>
          </w:rPr>
          <w:delText>Access to BARDENA information, data visualization, and data mining</w:delText>
        </w:r>
      </w:del>
    </w:p>
    <w:p w14:paraId="0000006F" w14:textId="5A4B7C41" w:rsidR="00516D86" w:rsidRPr="00EC2E22" w:rsidDel="007A62B8" w:rsidRDefault="00661803">
      <w:pPr>
        <w:spacing w:before="1" w:after="120" w:line="360" w:lineRule="auto"/>
        <w:ind w:right="-30"/>
        <w:jc w:val="both"/>
        <w:rPr>
          <w:del w:id="160" w:author="x067634" w:date="2023-06-26T14:31:00Z"/>
          <w:rFonts w:ascii="Calibri" w:eastAsia="Calibri" w:hAnsi="Calibri" w:cs="Calibri"/>
          <w:sz w:val="19"/>
          <w:szCs w:val="19"/>
        </w:rPr>
      </w:pPr>
      <w:del w:id="161" w:author="x067634" w:date="2023-06-26T14:31:00Z">
        <w:r w:rsidRPr="00EC2E22" w:rsidDel="007A62B8">
          <w:rPr>
            <w:rFonts w:ascii="Calibri" w:eastAsia="Calibri" w:hAnsi="Calibri" w:cs="Calibri"/>
            <w:sz w:val="19"/>
            <w:szCs w:val="19"/>
          </w:rPr>
          <w:delText>The information stored in BARDENA Core can be accessed by health decision-makers and researchers via Tableau server</w:delText>
        </w:r>
        <w:r w:rsidR="001C6214" w:rsidRPr="00EC2E22" w:rsidDel="007A62B8">
          <w:rPr>
            <w:rFonts w:ascii="Calibri" w:eastAsia="Calibri" w:hAnsi="Calibri" w:cs="Calibri"/>
            <w:sz w:val="19"/>
            <w:szCs w:val="19"/>
          </w:rPr>
          <w:fldChar w:fldCharType="begin" w:fldLock="1"/>
        </w:r>
        <w:r w:rsidR="00AF48FE" w:rsidRPr="00EC2E22" w:rsidDel="007A62B8">
          <w:rPr>
            <w:rFonts w:ascii="Calibri" w:eastAsia="Calibri" w:hAnsi="Calibri" w:cs="Calibri"/>
            <w:sz w:val="19"/>
            <w:szCs w:val="19"/>
          </w:rPr>
          <w:delInstrText>ADDIN CSL_CITATION {"citationItems":[{"id":"ITEM-1","itemData":{"id":"ITEM-1","issued":{"date-parts":[["0"]]},"title":"Tableau Server","type":"article"},"uris":["http://www.mendeley.com/documents/?uuid=9c5bda02-943c-42ac-8ad4-c7b7bd42c225"]}],"mendeley":{"formattedCitation":"&lt;sup&gt;9&lt;/sup&gt;","plainTextFormattedCitation":"9","previouslyFormattedCitation":"&lt;sup&gt;9&lt;/sup&gt;"},"properties":{"noteIndex":0},"schema":"https://github.com/citation-style-language/schema/raw/master/csl-citation.json"}</w:delInstrText>
        </w:r>
        <w:r w:rsidR="001C6214" w:rsidRPr="00EC2E22" w:rsidDel="007A62B8">
          <w:rPr>
            <w:rFonts w:ascii="Calibri" w:eastAsia="Calibri" w:hAnsi="Calibri" w:cs="Calibri"/>
            <w:sz w:val="19"/>
            <w:szCs w:val="19"/>
          </w:rPr>
          <w:fldChar w:fldCharType="separate"/>
        </w:r>
        <w:r w:rsidR="00AF48FE" w:rsidRPr="00EC2E22" w:rsidDel="007A62B8">
          <w:rPr>
            <w:rFonts w:ascii="Calibri" w:eastAsia="Calibri" w:hAnsi="Calibri" w:cs="Calibri"/>
            <w:noProof/>
            <w:sz w:val="19"/>
            <w:szCs w:val="19"/>
            <w:vertAlign w:val="superscript"/>
          </w:rPr>
          <w:delText>9</w:delText>
        </w:r>
        <w:r w:rsidR="001C6214" w:rsidRPr="00EC2E22" w:rsidDel="007A62B8">
          <w:rPr>
            <w:rFonts w:ascii="Calibri" w:eastAsia="Calibri" w:hAnsi="Calibri" w:cs="Calibri"/>
            <w:sz w:val="19"/>
            <w:szCs w:val="19"/>
          </w:rPr>
          <w:fldChar w:fldCharType="end"/>
        </w:r>
        <w:r w:rsidRPr="00EC2E22" w:rsidDel="007A62B8">
          <w:rPr>
            <w:rFonts w:ascii="Calibri" w:eastAsia="Calibri" w:hAnsi="Calibri" w:cs="Calibri"/>
            <w:sz w:val="19"/>
            <w:szCs w:val="19"/>
          </w:rPr>
          <w:delText xml:space="preserve">. This is the BARDENA diffusion product that allows producing analysis tables and visuals of the key information of the BARDENA Core. </w:delText>
        </w:r>
      </w:del>
    </w:p>
    <w:p w14:paraId="00000070" w14:textId="1CEAB729" w:rsidR="00516D86" w:rsidRPr="00EC2E22" w:rsidDel="007A62B8" w:rsidRDefault="00516D86">
      <w:pPr>
        <w:spacing w:after="120" w:line="360" w:lineRule="auto"/>
        <w:ind w:right="-20"/>
        <w:jc w:val="both"/>
        <w:rPr>
          <w:del w:id="162" w:author="x067634" w:date="2023-06-26T14:31:00Z"/>
          <w:rFonts w:ascii="Calibri" w:eastAsia="Calibri" w:hAnsi="Calibri" w:cs="Calibri"/>
          <w:sz w:val="19"/>
          <w:szCs w:val="19"/>
        </w:rPr>
      </w:pPr>
    </w:p>
    <w:p w14:paraId="00000071" w14:textId="608533CA" w:rsidR="00516D86" w:rsidRPr="00EC2E22" w:rsidDel="007A62B8" w:rsidRDefault="00661803">
      <w:pPr>
        <w:spacing w:before="1" w:after="120" w:line="360" w:lineRule="auto"/>
        <w:ind w:right="-30"/>
        <w:jc w:val="both"/>
        <w:rPr>
          <w:del w:id="163" w:author="x067634" w:date="2023-06-26T14:31:00Z"/>
          <w:rFonts w:ascii="Calibri" w:eastAsia="Calibri" w:hAnsi="Calibri" w:cs="Calibri"/>
          <w:sz w:val="19"/>
          <w:szCs w:val="19"/>
        </w:rPr>
      </w:pPr>
      <w:del w:id="164" w:author="x067634" w:date="2023-06-26T14:31:00Z">
        <w:r w:rsidRPr="00EC2E22" w:rsidDel="007A62B8">
          <w:rPr>
            <w:rFonts w:ascii="Calibri" w:eastAsia="Calibri" w:hAnsi="Calibri" w:cs="Calibri"/>
            <w:sz w:val="19"/>
            <w:szCs w:val="19"/>
          </w:rPr>
          <w:delText>BARDENA Milenia is the tool that BARDENA Suite could perform data mining of its data through the</w:delText>
        </w:r>
        <w:r w:rsidRPr="00EC2E22" w:rsidDel="007A62B8">
          <w:rPr>
            <w:rFonts w:ascii="Calibri" w:eastAsia="Calibri" w:hAnsi="Calibri" w:cs="Calibri"/>
            <w:b/>
            <w:sz w:val="19"/>
            <w:szCs w:val="19"/>
          </w:rPr>
          <w:delText xml:space="preserve"> </w:delText>
        </w:r>
        <w:r w:rsidRPr="00EC2E22" w:rsidDel="007A62B8">
          <w:rPr>
            <w:rFonts w:ascii="Calibri" w:eastAsia="Calibri" w:hAnsi="Calibri" w:cs="Calibri"/>
            <w:sz w:val="19"/>
            <w:szCs w:val="19"/>
          </w:rPr>
          <w:delText xml:space="preserve">tool, which permits BARDENA Suite to perform data mining at the same time as the data are generated in clinical practice. </w:delText>
        </w:r>
      </w:del>
    </w:p>
    <w:p w14:paraId="00000072" w14:textId="6C8FEF18" w:rsidR="00516D86" w:rsidRPr="00EC2E22" w:rsidDel="007A62B8" w:rsidRDefault="00661803">
      <w:pPr>
        <w:spacing w:after="120" w:line="360" w:lineRule="auto"/>
        <w:ind w:right="-20"/>
        <w:jc w:val="both"/>
        <w:rPr>
          <w:del w:id="165" w:author="x067634" w:date="2023-06-26T14:31:00Z"/>
          <w:rFonts w:ascii="Calibri" w:eastAsia="Calibri" w:hAnsi="Calibri" w:cs="Calibri"/>
          <w:sz w:val="19"/>
          <w:szCs w:val="19"/>
        </w:rPr>
      </w:pPr>
      <w:del w:id="166" w:author="x067634" w:date="2023-06-26T14:31:00Z">
        <w:r w:rsidRPr="00EC2E22" w:rsidDel="007A62B8">
          <w:rPr>
            <w:rFonts w:ascii="Calibri" w:eastAsia="Calibri" w:hAnsi="Calibri" w:cs="Calibri"/>
            <w:sz w:val="19"/>
            <w:szCs w:val="19"/>
          </w:rPr>
          <w:delText xml:space="preserve">These data analyses  can be carried out using platforms such as R, Python platforms, and ProM, providing BARDENA with advanced functionality. </w:delText>
        </w:r>
      </w:del>
    </w:p>
    <w:p w14:paraId="0000007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74" w14:textId="77777777" w:rsidR="00516D86" w:rsidRPr="00EC2E22" w:rsidRDefault="00661803">
      <w:pPr>
        <w:spacing w:before="1" w:after="120" w:line="360" w:lineRule="auto"/>
        <w:ind w:right="-30"/>
        <w:jc w:val="both"/>
        <w:rPr>
          <w:rFonts w:ascii="Calibri" w:eastAsia="Calibri" w:hAnsi="Calibri" w:cs="Calibri"/>
          <w:b/>
          <w:sz w:val="22"/>
          <w:szCs w:val="22"/>
        </w:rPr>
      </w:pPr>
      <w:del w:id="167" w:author="Francisco Sánchez Sáez" w:date="2023-06-23T12:57:00Z">
        <w:r w:rsidRPr="00EC2E22" w:rsidDel="00B201CF">
          <w:rPr>
            <w:rFonts w:ascii="Calibri" w:eastAsia="Calibri" w:hAnsi="Calibri" w:cs="Calibri"/>
            <w:b/>
            <w:sz w:val="22"/>
            <w:szCs w:val="22"/>
          </w:rPr>
          <w:delText xml:space="preserve">3. </w:delText>
        </w:r>
      </w:del>
      <w:r w:rsidRPr="00EC2E22">
        <w:rPr>
          <w:rFonts w:ascii="Calibri" w:eastAsia="Calibri" w:hAnsi="Calibri" w:cs="Calibri"/>
          <w:b/>
          <w:sz w:val="22"/>
          <w:szCs w:val="22"/>
        </w:rPr>
        <w:t>Ethical clearance</w:t>
      </w:r>
    </w:p>
    <w:p w14:paraId="00000075" w14:textId="02B26AFE" w:rsidR="00516D86" w:rsidRPr="00EC2E22" w:rsidRDefault="00F53B6F">
      <w:pPr>
        <w:spacing w:before="1" w:after="120" w:line="360" w:lineRule="auto"/>
        <w:ind w:right="-30"/>
        <w:jc w:val="both"/>
        <w:rPr>
          <w:rFonts w:ascii="Calibri" w:eastAsia="Calibri" w:hAnsi="Calibri" w:cs="Calibri"/>
          <w:sz w:val="19"/>
          <w:szCs w:val="19"/>
        </w:rPr>
      </w:pPr>
      <w:ins w:id="168" w:author="x067634" w:date="2023-06-27T11:00:00Z">
        <w:r>
          <w:rPr>
            <w:rFonts w:ascii="Calibri" w:eastAsia="Calibri" w:hAnsi="Calibri" w:cs="Calibri"/>
            <w:sz w:val="19"/>
            <w:szCs w:val="19"/>
          </w:rPr>
          <w:t>E</w:t>
        </w:r>
        <w:r w:rsidRPr="00EC2E22">
          <w:rPr>
            <w:rFonts w:ascii="Calibri" w:eastAsia="Calibri" w:hAnsi="Calibri" w:cs="Calibri"/>
            <w:sz w:val="19"/>
            <w:szCs w:val="19"/>
          </w:rPr>
          <w:t xml:space="preserve">thical approval </w:t>
        </w:r>
      </w:ins>
      <w:ins w:id="169" w:author="x067634" w:date="2023-06-27T11:03:00Z">
        <w:r w:rsidR="004265C6">
          <w:rPr>
            <w:rFonts w:ascii="Calibri" w:eastAsia="Calibri" w:hAnsi="Calibri" w:cs="Calibri"/>
            <w:sz w:val="19"/>
            <w:szCs w:val="19"/>
          </w:rPr>
          <w:t xml:space="preserve">of the study protocol </w:t>
        </w:r>
      </w:ins>
      <w:ins w:id="170" w:author="x067634" w:date="2023-06-27T11:00:00Z">
        <w:r w:rsidRPr="00EC2E22">
          <w:rPr>
            <w:rFonts w:ascii="Calibri" w:eastAsia="Calibri" w:hAnsi="Calibri" w:cs="Calibri"/>
            <w:sz w:val="19"/>
            <w:szCs w:val="19"/>
          </w:rPr>
          <w:t>by an accredited ethical research committee is required when data from BARDENA are used for research purposes.</w:t>
        </w:r>
        <w:r>
          <w:rPr>
            <w:rFonts w:ascii="Calibri" w:eastAsia="Calibri" w:hAnsi="Calibri" w:cs="Calibri"/>
            <w:sz w:val="19"/>
            <w:szCs w:val="19"/>
          </w:rPr>
          <w:t xml:space="preserve"> </w:t>
        </w:r>
      </w:ins>
      <w:r w:rsidR="00661803" w:rsidRPr="00EC2E22">
        <w:rPr>
          <w:rFonts w:ascii="Calibri" w:eastAsia="Calibri" w:hAnsi="Calibri" w:cs="Calibri"/>
          <w:sz w:val="19"/>
          <w:szCs w:val="19"/>
        </w:rPr>
        <w:t>The Health Department of the Government of Navarre ensures the pseudonymization of the data extracted from BARDENA by providing to the recipients (health decision-makers or researchers) de-identified datasets</w:t>
      </w:r>
      <w:del w:id="171" w:author="Francisco Sánchez Sáez" w:date="2023-06-23T13:55:00Z">
        <w:r w:rsidR="00661803" w:rsidRPr="00EC2E22" w:rsidDel="00142E72">
          <w:rPr>
            <w:rFonts w:ascii="Calibri" w:eastAsia="Calibri" w:hAnsi="Calibri" w:cs="Calibri"/>
            <w:sz w:val="19"/>
            <w:szCs w:val="19"/>
          </w:rPr>
          <w:delText>, unless informed consent is obtained from patients allowing  access to their data</w:delText>
        </w:r>
      </w:del>
      <w:del w:id="172" w:author="x067634" w:date="2023-06-27T11:00:00Z">
        <w:r w:rsidR="00661803" w:rsidRPr="00EC2E22" w:rsidDel="00F53B6F">
          <w:rPr>
            <w:rFonts w:ascii="Calibri" w:eastAsia="Calibri" w:hAnsi="Calibri" w:cs="Calibri"/>
            <w:sz w:val="19"/>
            <w:szCs w:val="19"/>
          </w:rPr>
          <w:delText>. In addition, ethical approval by an accredited ethical research committee is required when data from BARDENA are used for research purposes.</w:delText>
        </w:r>
      </w:del>
      <w:ins w:id="173" w:author="Francisco Sánchez Sáez" w:date="2023-06-23T14:20:00Z">
        <w:del w:id="174" w:author="x067634" w:date="2023-06-27T11:00:00Z">
          <w:r w:rsidR="000047A0" w:rsidDel="00F53B6F">
            <w:rPr>
              <w:rFonts w:ascii="Calibri" w:eastAsia="Calibri" w:hAnsi="Calibri" w:cs="Calibri"/>
              <w:sz w:val="19"/>
              <w:szCs w:val="19"/>
            </w:rPr>
            <w:delText xml:space="preserve"> Lastly,</w:delText>
          </w:r>
        </w:del>
      </w:ins>
      <w:ins w:id="175" w:author="Francisco Sánchez Sáez" w:date="2023-06-23T14:19:00Z">
        <w:del w:id="176" w:author="x067634" w:date="2023-06-27T11:00:00Z">
          <w:r w:rsidR="000047A0" w:rsidDel="00F53B6F">
            <w:rPr>
              <w:rFonts w:ascii="Calibri" w:eastAsia="Calibri" w:hAnsi="Calibri" w:cs="Calibri"/>
              <w:sz w:val="19"/>
              <w:szCs w:val="19"/>
            </w:rPr>
            <w:delText xml:space="preserve"> </w:delText>
          </w:r>
        </w:del>
      </w:ins>
      <w:ins w:id="177" w:author="Francisco Sánchez Sáez" w:date="2023-06-23T14:20:00Z">
        <w:del w:id="178" w:author="x067634" w:date="2023-06-27T11:00:00Z">
          <w:r w:rsidR="000047A0" w:rsidRPr="000047A0" w:rsidDel="00F53B6F">
            <w:rPr>
              <w:rFonts w:ascii="Calibri" w:eastAsia="Calibri" w:hAnsi="Calibri" w:cs="Calibri"/>
              <w:sz w:val="19"/>
              <w:szCs w:val="19"/>
            </w:rPr>
            <w:delText>t</w:delText>
          </w:r>
        </w:del>
      </w:ins>
      <w:ins w:id="179" w:author="x067634" w:date="2023-06-27T11:00:00Z">
        <w:r>
          <w:rPr>
            <w:rFonts w:ascii="Calibri" w:eastAsia="Calibri" w:hAnsi="Calibri" w:cs="Calibri"/>
            <w:sz w:val="19"/>
            <w:szCs w:val="19"/>
          </w:rPr>
          <w:t xml:space="preserve"> T</w:t>
        </w:r>
      </w:ins>
      <w:ins w:id="180" w:author="Francisco Sánchez Sáez" w:date="2023-06-23T14:20:00Z">
        <w:r w:rsidR="000047A0" w:rsidRPr="000047A0">
          <w:rPr>
            <w:rFonts w:ascii="Calibri" w:eastAsia="Calibri" w:hAnsi="Calibri" w:cs="Calibri"/>
            <w:sz w:val="19"/>
            <w:szCs w:val="19"/>
          </w:rPr>
          <w:t xml:space="preserve">he </w:t>
        </w:r>
      </w:ins>
      <w:ins w:id="181" w:author="Francisco Sánchez Sáez" w:date="2023-06-23T14:31:00Z">
        <w:r w:rsidR="003F2916" w:rsidRPr="003F2916">
          <w:rPr>
            <w:rFonts w:ascii="Calibri" w:eastAsia="Calibri" w:hAnsi="Calibri" w:cs="Calibri"/>
            <w:sz w:val="19"/>
            <w:szCs w:val="19"/>
          </w:rPr>
          <w:t>Navarre Health Service</w:t>
        </w:r>
      </w:ins>
      <w:ins w:id="182" w:author="Francisco Sánchez Sáez" w:date="2023-06-23T14:20:00Z">
        <w:r w:rsidR="000047A0" w:rsidRPr="000047A0">
          <w:rPr>
            <w:rFonts w:ascii="Calibri" w:eastAsia="Calibri" w:hAnsi="Calibri" w:cs="Calibri"/>
            <w:sz w:val="19"/>
            <w:szCs w:val="19"/>
          </w:rPr>
          <w:t xml:space="preserve"> serves as the data custodian for BARDENA, ensuring the proper management, safeguarding, and responsible use of the collected data. </w:t>
        </w:r>
      </w:ins>
      <w:ins w:id="183" w:author="x067634" w:date="2023-06-27T10:46:00Z">
        <w:r w:rsidR="00101BF5">
          <w:rPr>
            <w:rFonts w:ascii="Calibri" w:eastAsia="Calibri" w:hAnsi="Calibri" w:cs="Calibri"/>
            <w:sz w:val="19"/>
            <w:szCs w:val="19"/>
          </w:rPr>
          <w:t>It is</w:t>
        </w:r>
      </w:ins>
      <w:ins w:id="184" w:author="Francisco Sánchez Sáez" w:date="2023-06-23T14:20:00Z">
        <w:del w:id="185" w:author="x067634" w:date="2023-06-27T10:46:00Z">
          <w:r w:rsidR="000047A0" w:rsidRPr="000047A0" w:rsidDel="00101BF5">
            <w:rPr>
              <w:rFonts w:ascii="Calibri" w:eastAsia="Calibri" w:hAnsi="Calibri" w:cs="Calibri"/>
              <w:sz w:val="19"/>
              <w:szCs w:val="19"/>
            </w:rPr>
            <w:delText>They are</w:delText>
          </w:r>
        </w:del>
        <w:r w:rsidR="000047A0" w:rsidRPr="000047A0">
          <w:rPr>
            <w:rFonts w:ascii="Calibri" w:eastAsia="Calibri" w:hAnsi="Calibri" w:cs="Calibri"/>
            <w:sz w:val="19"/>
            <w:szCs w:val="19"/>
          </w:rPr>
          <w:t xml:space="preserve"> committed to upholding privacy, security, and ethical standards in handling the data.</w:t>
        </w:r>
      </w:ins>
    </w:p>
    <w:p w14:paraId="00000076"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     </w:t>
      </w:r>
    </w:p>
    <w:p w14:paraId="00000077" w14:textId="77777777" w:rsidR="00516D86" w:rsidRPr="00EC2E22" w:rsidRDefault="00661803">
      <w:pPr>
        <w:spacing w:before="1" w:after="120" w:line="360" w:lineRule="auto"/>
        <w:ind w:right="-30"/>
        <w:jc w:val="both"/>
        <w:rPr>
          <w:rFonts w:ascii="Calibri" w:eastAsia="Calibri" w:hAnsi="Calibri" w:cs="Calibri"/>
          <w:sz w:val="22"/>
          <w:szCs w:val="22"/>
        </w:rPr>
      </w:pPr>
      <w:del w:id="186" w:author="Francisco Sánchez Sáez" w:date="2023-06-23T12:57:00Z">
        <w:r w:rsidRPr="00EC2E22" w:rsidDel="00B201CF">
          <w:rPr>
            <w:rFonts w:ascii="Calibri" w:eastAsia="Calibri" w:hAnsi="Calibri" w:cs="Calibri"/>
            <w:sz w:val="22"/>
            <w:szCs w:val="22"/>
          </w:rPr>
          <w:delText xml:space="preserve">4. </w:delText>
        </w:r>
      </w:del>
      <w:r w:rsidRPr="00EC2E22">
        <w:rPr>
          <w:rFonts w:ascii="Calibri" w:eastAsia="Calibri" w:hAnsi="Calibri" w:cs="Calibri"/>
          <w:b/>
          <w:sz w:val="22"/>
          <w:szCs w:val="22"/>
        </w:rPr>
        <w:t>Data resource use</w:t>
      </w:r>
      <w:r w:rsidRPr="00EC2E22">
        <w:rPr>
          <w:rFonts w:ascii="Calibri" w:eastAsia="Calibri" w:hAnsi="Calibri" w:cs="Calibri"/>
          <w:sz w:val="22"/>
          <w:szCs w:val="22"/>
        </w:rPr>
        <w:t xml:space="preserve"> </w:t>
      </w:r>
    </w:p>
    <w:p w14:paraId="00000078" w14:textId="77777777" w:rsidR="00516D86" w:rsidRPr="00EC2E22" w:rsidRDefault="00661803">
      <w:pPr>
        <w:spacing w:before="1" w:after="120" w:line="360" w:lineRule="auto"/>
        <w:ind w:right="-30"/>
        <w:jc w:val="both"/>
        <w:rPr>
          <w:rFonts w:ascii="Calibri" w:eastAsia="Calibri" w:hAnsi="Calibri" w:cs="Calibri"/>
          <w:i/>
          <w:sz w:val="19"/>
          <w:szCs w:val="19"/>
        </w:rPr>
      </w:pPr>
      <w:del w:id="187" w:author="Francisco Sánchez Sáez" w:date="2023-06-23T12:57:00Z">
        <w:r w:rsidRPr="00EC2E22" w:rsidDel="00B201CF">
          <w:rPr>
            <w:rFonts w:ascii="Calibri" w:eastAsia="Calibri" w:hAnsi="Calibri" w:cs="Calibri"/>
            <w:i/>
            <w:sz w:val="19"/>
            <w:szCs w:val="19"/>
          </w:rPr>
          <w:delText xml:space="preserve">4.1 </w:delText>
        </w:r>
      </w:del>
      <w:r w:rsidRPr="00EC2E22">
        <w:rPr>
          <w:rFonts w:ascii="Calibri" w:eastAsia="Calibri" w:hAnsi="Calibri" w:cs="Calibri"/>
          <w:i/>
          <w:sz w:val="19"/>
          <w:szCs w:val="19"/>
        </w:rPr>
        <w:t>Experience with the use of BARDENA in research projects and studies</w:t>
      </w:r>
    </w:p>
    <w:p w14:paraId="00000079"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Information in BARDENA has been used as a basis for multiple research projects and studies on various clinical and epidemiological issues, both nationally and internationally. Table 2 includes mention of these studies.</w:t>
      </w:r>
    </w:p>
    <w:p w14:paraId="0000007A"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7B"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b/>
          <w:sz w:val="19"/>
          <w:szCs w:val="19"/>
        </w:rPr>
        <w:t>Table 2.</w:t>
      </w:r>
      <w:r w:rsidRPr="00EC2E22">
        <w:rPr>
          <w:rFonts w:ascii="Calibri" w:eastAsia="Calibri" w:hAnsi="Calibri" w:cs="Calibri"/>
          <w:sz w:val="19"/>
          <w:szCs w:val="19"/>
        </w:rPr>
        <w:t xml:space="preserve"> Studies conducted with information from BARDENA</w:t>
      </w:r>
    </w:p>
    <w:tbl>
      <w:tblPr>
        <w:tblStyle w:val="a2"/>
        <w:tblW w:w="117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635"/>
        <w:gridCol w:w="2950"/>
        <w:gridCol w:w="2950"/>
      </w:tblGrid>
      <w:tr w:rsidR="00E97D50" w:rsidRPr="00EC2E22" w14:paraId="13F82408" w14:textId="77777777" w:rsidTr="00E97D50">
        <w:trPr>
          <w:trHeight w:val="332"/>
        </w:trPr>
        <w:tc>
          <w:tcPr>
            <w:tcW w:w="2263" w:type="dxa"/>
          </w:tcPr>
          <w:p w14:paraId="0000007C" w14:textId="77777777" w:rsidR="00E97D50" w:rsidRPr="00EC2E22" w:rsidRDefault="00E97D50">
            <w:pPr>
              <w:spacing w:before="1" w:after="120" w:line="360" w:lineRule="auto"/>
              <w:ind w:right="-30"/>
              <w:jc w:val="both"/>
              <w:rPr>
                <w:b/>
                <w:sz w:val="19"/>
                <w:szCs w:val="19"/>
              </w:rPr>
            </w:pPr>
            <w:r w:rsidRPr="00EC2E22">
              <w:rPr>
                <w:b/>
                <w:sz w:val="19"/>
                <w:szCs w:val="19"/>
              </w:rPr>
              <w:t>Thematic area</w:t>
            </w:r>
          </w:p>
        </w:tc>
        <w:tc>
          <w:tcPr>
            <w:tcW w:w="3635" w:type="dxa"/>
          </w:tcPr>
          <w:p w14:paraId="0000007D" w14:textId="77777777" w:rsidR="00E97D50" w:rsidRPr="00EC2E22" w:rsidRDefault="00E97D50">
            <w:pPr>
              <w:spacing w:before="1" w:after="120" w:line="360" w:lineRule="auto"/>
              <w:ind w:right="-30"/>
              <w:jc w:val="both"/>
              <w:rPr>
                <w:b/>
                <w:sz w:val="19"/>
                <w:szCs w:val="19"/>
              </w:rPr>
            </w:pPr>
            <w:r w:rsidRPr="00EC2E22">
              <w:rPr>
                <w:b/>
                <w:sz w:val="19"/>
                <w:szCs w:val="19"/>
              </w:rPr>
              <w:t>Specific topic</w:t>
            </w:r>
          </w:p>
        </w:tc>
        <w:tc>
          <w:tcPr>
            <w:tcW w:w="2950" w:type="dxa"/>
          </w:tcPr>
          <w:p w14:paraId="6CC5B31A" w14:textId="23CD2955" w:rsidR="00E97D50" w:rsidRPr="00EC2E22" w:rsidRDefault="00E97D50">
            <w:pPr>
              <w:spacing w:before="1" w:after="120" w:line="360" w:lineRule="auto"/>
              <w:ind w:right="-30"/>
              <w:jc w:val="both"/>
              <w:rPr>
                <w:b/>
                <w:sz w:val="19"/>
                <w:szCs w:val="19"/>
              </w:rPr>
            </w:pPr>
            <w:ins w:id="188" w:author="x067634" w:date="2023-06-27T15:18:00Z">
              <w:r>
                <w:rPr>
                  <w:b/>
                  <w:sz w:val="19"/>
                  <w:szCs w:val="19"/>
                </w:rPr>
                <w:t>Information modules used</w:t>
              </w:r>
            </w:ins>
          </w:p>
        </w:tc>
        <w:tc>
          <w:tcPr>
            <w:tcW w:w="2950" w:type="dxa"/>
          </w:tcPr>
          <w:p w14:paraId="0000007E" w14:textId="0C672A12" w:rsidR="00E97D50" w:rsidRPr="00EC2E22" w:rsidRDefault="00E97D50">
            <w:pPr>
              <w:spacing w:before="1" w:after="120" w:line="360" w:lineRule="auto"/>
              <w:ind w:right="-30"/>
              <w:jc w:val="both"/>
              <w:rPr>
                <w:b/>
                <w:sz w:val="19"/>
                <w:szCs w:val="19"/>
              </w:rPr>
            </w:pPr>
            <w:r w:rsidRPr="00EC2E22">
              <w:rPr>
                <w:b/>
                <w:sz w:val="19"/>
                <w:szCs w:val="19"/>
              </w:rPr>
              <w:t>Reference</w:t>
            </w:r>
          </w:p>
        </w:tc>
      </w:tr>
      <w:tr w:rsidR="00E97D50" w:rsidRPr="00EC2E22" w14:paraId="318B0E50" w14:textId="77777777" w:rsidTr="00E97D50">
        <w:tc>
          <w:tcPr>
            <w:tcW w:w="2263" w:type="dxa"/>
          </w:tcPr>
          <w:p w14:paraId="0000007F" w14:textId="77777777" w:rsidR="00E97D50" w:rsidRPr="00EC2E22" w:rsidRDefault="00E97D50">
            <w:pPr>
              <w:spacing w:before="1" w:after="120" w:line="360" w:lineRule="auto"/>
              <w:ind w:right="-30"/>
              <w:jc w:val="both"/>
              <w:rPr>
                <w:sz w:val="19"/>
                <w:szCs w:val="19"/>
              </w:rPr>
            </w:pPr>
            <w:r w:rsidRPr="00EC2E22">
              <w:rPr>
                <w:sz w:val="19"/>
                <w:szCs w:val="19"/>
              </w:rPr>
              <w:t>Infectious diseases</w:t>
            </w:r>
          </w:p>
        </w:tc>
        <w:tc>
          <w:tcPr>
            <w:tcW w:w="3635" w:type="dxa"/>
          </w:tcPr>
          <w:p w14:paraId="00000080" w14:textId="77777777" w:rsidR="00E97D50" w:rsidRPr="00EC2E22" w:rsidRDefault="00E97D50">
            <w:pPr>
              <w:spacing w:before="1" w:after="120" w:line="360" w:lineRule="auto"/>
              <w:ind w:right="-30"/>
              <w:jc w:val="both"/>
              <w:rPr>
                <w:sz w:val="19"/>
                <w:szCs w:val="19"/>
              </w:rPr>
            </w:pPr>
            <w:r w:rsidRPr="00EC2E22">
              <w:rPr>
                <w:sz w:val="19"/>
                <w:szCs w:val="19"/>
              </w:rPr>
              <w:t xml:space="preserve">COVID-19 </w:t>
            </w:r>
          </w:p>
        </w:tc>
        <w:tc>
          <w:tcPr>
            <w:tcW w:w="2950" w:type="dxa"/>
          </w:tcPr>
          <w:p w14:paraId="59C1A3FB" w14:textId="77777777" w:rsidR="00E97D50" w:rsidRPr="00EC2E22" w:rsidRDefault="00E97D50" w:rsidP="00A50C08">
            <w:pPr>
              <w:spacing w:before="1" w:after="120" w:line="360" w:lineRule="auto"/>
              <w:ind w:right="-30"/>
              <w:jc w:val="both"/>
              <w:rPr>
                <w:sz w:val="19"/>
                <w:szCs w:val="19"/>
              </w:rPr>
            </w:pPr>
          </w:p>
        </w:tc>
        <w:tc>
          <w:tcPr>
            <w:tcW w:w="2950" w:type="dxa"/>
          </w:tcPr>
          <w:p w14:paraId="00000081" w14:textId="7774DFFB"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"10.1002/oby.23029", "ISSN" : "1930739X", "PMID" : "32885905", "abstract" : "Objectives: This study analyzed the association between severe obesity and coronavirus disease 2019 (COVID-19) hospitalization and severe disease. Methods: The incidence of hospitalization for laboratory-confirmed COVID-19 was evaluated in a prospective population-based cohort of 433,995 persons aged 25 to 79 years in Spain during March and April of 2020. Persons with and without class 3 obesity were compared using Poisson regression to estimate the adjusted relative risk (aRR) from class 3 obesity of COVID-19 hospitalization and of severe disease (intensive care unit admission or death). Differences in the effect by age, sex, and chronic conditions were evaluated. Results: Individuals with class 3 obesity had a higher risk of hospitalization (aRR = 2.20, 95% CI: 1.66-2.93) and developing severe COVID-19 (aRR = 2.30, 95% CI: 1.20-4.40). In people younger than 50 years, these effects were more pronounced (aRR = 5.02, 95% CI: 3.19-7.90 and aRR = 13.80, 95% CI: 3.11-61.17, respectively), whereas no significant effects were observed in those aged 65 to 79 years (aRR = 1.22, 95% CI: 0.70-2.12 and aRR = 1.42, 95% CI: 0.52-3.88, respectively). Sex and chronic conditions did not modify the effect of class 3 obesity in any of the outcomes. Conclusions: Severe obesity is a relevant risk factor for COVID-19 hospitalization and severity in young adults, having a magnitude similar to that of aging. Tackling the current obesity pandemic could alleviate the impact of chronic and infectious diseases.", "author" : [ { "dropping-particle" : "", "family" : "Fres\u00e1n", "given" : "Uju\u00e9", "non-dropping-particle" : "", "parse-names" : false, "suffix" : "" }, { "dropping-particle" : "", "family" : "Guevara", "given" : "Marcela", "non-dropping-particle" : "", "parse-names" : false, "suffix" : "" }, { "dropping-particle" : "", "family" : "El\u00eda", "given" : "Fernando", "non-dropping-particle" : "", "parse-names" : false, "suffix" : "" }, { "dropping-particle" : "", "family" : "Alb\u00e9niz", "given" : "Esther", "non-dropping-particle" : "", "parse-names" : false, "suffix" : "" }, { "dropping-particle" : "", "family" : "Burgui", "given" : "Cristina", "non-dropping-particle" : "", "parse-names" : false, "suffix" : "" }, { "dropping-particle" : "", "family" : "Castilla", "given" : "Jes\u00fas", "non-dropping-particle" : "", "parse-names" : false, "suffix" : "" }, { "dropping-particle" : "", "family" : "Mart\u00edn", "given" : "Carmen", "non-dropping-particle" : "", "parse-names" : false, "suffix" : "" }, { "dropping-particle" : "", "family" : "Navascu\u00e9s", "given" : "Ana", "non-dropping-particle" : "", "parse-names" : false, "suffix" : "" }, { "dropping-particle" : "", "family" : "Portillo", "given" : "Mar\u00eda Eugenia", "non-dropping-particle" : "", "parse-names" : false, "suffix" : "" }, { "dropping-particle" : "", "family" : "Polo", "given" : "Isabel", "non-dropping-particle" : "", "parse-names" : false, "suffix" : "" }, { "dropping-particle" : "", "family" : "Ezpeleta", "given" : "Carmen", "non-dropping-particle" : "", "parse-names" : false, "suffix" : "" }, { "dropping-particle" : "", "family" : "Alb\u00e9niz", "given" : "Esther", "non-dropping-particle" : "", "parse-names" : false, "suffix" : "" }, { "dropping-particle" : "", "family" : "El\u00eda", "given" : "Fernando", "non-dropping-particle" : "", "parse-names" : false, "suffix" : "" }, { "dropping-particle" : "", "family" : "Gorricho", "given" : "Javier", "non-dropping-particle" : "", "parse-names" : false, "suffix" : "" }, { "dropping-particle" : "", "family" : "Ardanaz", "given" : "Eva", "non-dropping-particle" : "", "parse-names" : false, "suffix" : "" }, { "dropping-particle" : "", "family" : "Ascunce", "given" : "Nieves", "non-dropping-particle" : "", "parse-names" : false, "suffix" : "" }, { "dropping-particle" : "", "family" : "Arriazu", "given" : "Maite", "non-dropping-particle" : "", "parse-names" : false, "suffix" : "" }, { "dropping-particle" : "", "family" : "Barricarte", "given" : "Aurelio", "non-dropping-particle" : "", "parse-names" : false, "suffix" : "" }, { "dropping-particle" : "", "family" : "Barriuso", "given" : "Laura", "non-dropping-particle" : "", "parse-names" : false, "suffix" : "" }, { "dropping-particle" : "", "family" : "Burgui", "given" : "Cristina", "non-dropping-particle" : "", "parse-names" : false, "suffix" : "" }, { "dropping-particle" : "", "family" : "Casado", "given" : "Itziar", "non-dropping-particle" : "", "parse-names" : false, "suffix" : "" }, { "dropping-particle" : "", "family" : "D\u00edaz", "given" : "Jorge", "non-dropping-particle" : "", "parse-names" : false, "suffix" : "" }, { "dropping-particle" : "", "family" : "Ederra", "given" : "Mar\u00eda", "non-dropping-particle" : "", "parse-names" : false, "suffix" : "" }, { "dropping-particle" : "", "family" : "Eg\u00fc\u00e9s", "given" : "Nerea", "non-dropping-particle" : "", "parse-names" : false, "suffix" : "" }, { "dropping-particle" : "", "family" : "Fres\u00e1n", "given" : "Uju\u00e9", "non-dropping-particle" : "", "parse-names" : false, "suffix" : "" }, { "dropping-particle" : "", "family" : "Garde", "given" : "Carmen", "non-dropping-particle" : "", "parse-names" : false, "suffix" : "" }, { "dropping-particle" : "", "family" : "G\u00f3mez-Ib\u00e1\u00f1ez", "given" : "Carlos", "non-dropping-particle" : "", "parse-names" : false, "suffix" : "" }, { "dropping-particle" : "", "family" : "Garc\u00eda Cenoz", "given" : "Manuel", "non-dropping-particle" : "", "parse-names" : false, "suffix" : "" }, { "dropping-particle" : "", "family" : "Garc\u00eda", "given" : "Vega", "non-dropping-particle" : "", "parse-names" : false, "suffix" : "" }, { "dropping-particle" : "", "family" : "Iriarte", "given" : "Nerea", "non-dropping-particle" : "", "parse-names" : false, "suffix" : "" }, { "dropping-particle" : "", "family" : "Mart\u00ednez-Baz", "given" : "Iv\u00e1n", "non-dropping-particle" : "", "parse-names" : false, "suffix" : "" }, { "dropping-particle" : "", "family" : "Moreno-Iribas", "given" : "Conchi", "non-dropping-particle" : "", "parse-names" : false, "suffix" : "" }, { "dropping-particle" : "", "family" : "Say\u00f3n", "given" : "Carmen", "non-dropping-particle" : "", "parse-names" : false, "suffix" : "" }, { "dropping-particle" : "", "family" : "Vid\u00e1n", "given" : "Juana", "non-dropping-particle" : "", "parse-names" : false, "suffix" : "" }, { "dropping-particle" : "", "family" : "Castilla", "given" : "Jes\u00fas", "non-dropping-particle" : "", "parse-names" : false, "suffix" : "" } ], "container-title" : "Obesity", "id" : "ITEM-1", "issue" : "1", "issued" : { "date-parts" : [ [ "2021" ] ] }, "page" : "29-37", "title" : "Independent Role of Severe Obesity as a Risk Factor for COVID-19 Hospitalization: A Spanish Population-Based Cohort Study", "type" : "article-journal", "volume" : "29" }, "uris" : [ "http://www.mendeley.com/documents/?uuid=967ada56-144c-49da-bf24-6e00cd8fde17" ] }, { "id" : "ITEM-2", "itemData" : { "DOI" : "10.2807/1560-7917.ES.2021.26.21.2100438", "ISSN" : "15607917", "PMID" : "34047271", "abstract" : "COVID-19 vaccine effectiveness was evaluated in close contactsofcasesdiagnosedduringJanuary\u2013April2021. Among 20,961 contacts, 7,240 SARS-CoV-2 infections were confirmed, with 5,467 being symptomatic and 559 leading to hospitalisations. Non-brand-specific one and two dose vaccine effectiveness were respectively, 35%(95%confidence interval (CI):25to44) and 66%(95%CI:57to74) against infections, 42%(95%CI:31to52)and82%(95%CI:74to88)against symptomatic infection, and 72%(95%CI:47to85) and 95%(95%CI:62to99) against COVID-19 hospitalisation. The second dose significantly increased effectiveness. Findings support continuing complete vaccination.", "author" : [ { "dropping-particle" : "", "family" : "Mart\u00ednez-Baz", "given" : "Iv\u00e1n", "non-dropping-particle" : "", "parse-names" : false, "suffix" : "" }, { "dropping-particle" : "", "family" : "Miqueleiz", "given" : "Ana", "non-dropping-particle" : "", "parse-names" : false, "suffix" : "" }, { "dropping-particle" : "", "family" : "Casado", "given" : "Itziar", "non-dropping-particle" : "", "parse-names" : false, "suffix" : "" }, { "dropping-particle" : "", "family" : "Navascu\u00e9s", "given" : "Ana", "non-dropping-particle" : "", "parse-names" : false, "suffix" : "" }, { "dropping-particle" : "", "family" : "Trobajo-Sanmart\u00edn", "given" : "Camino", "non-dropping-particle" : "", "parse-names" : false, "suffix" : "" }, { "dropping-particle" : "", "family" : "Burgui", "given" : "Cristina", "non-dropping-particle" : "", "parse-names" : false, "suffix" : "" }, { "dropping-particle" : "", "family" : "Guevara", "given" : "Marcela", "non-dropping-particle" : "", "parse-names" : false, "suffix" : "" }, { "dropping-particle" : "", "family" : "Ezpeleta", "given" : "Carmen", "non-dropping-particle" : "", "parse-names" : false, "suffix" : "" }, { "dropping-particle" : "", "family" : "Castilla", "given" : "Jes\u00fas", "non-dropping-particle" : "", "parse-names" : false, "suffix" : "" }, { "dropping-particle" : "", "family" : "Esparza", "given" : "Carlos Ibero", "non-dropping-particle" : "", "parse-names" : false, "suffix" : "" }, { "dropping-particle" : "", "family" : "Herranz", "given" : "Mercedes", "non-dropping-particle" : "", "parse-names" : false, "suffix" : "" }, { "dropping-particle" : "", "family" : "Arregui", "given" : "Irati", "non-dropping-particle" : "", "parse-names" : false, "suffix" : "" }, { "dropping-particle" : "", "family" : "Mart\u00edn", "given" : "Carmen", "non-dropping-particle" : "", "parse-names" : false, "suffix" : "" }, { "dropping-particle" : "", "family" : "Polo", "given" : "Isabel", "non-dropping-particle" : "", "parse-names" : false, "suffix" : "" }, { "dropping-particle" : "", "family" : "Est\u00e9vez", "given" : "Ingrid", "non-dropping-particle" : "", "parse-names" : false, "suffix" : "" }, { "dropping-particle" : "", "family" : "Tordoya", "given" : "Igberto", "non-dropping-particle" : "", "parse-names" : false, "suffix" : "" }, { "dropping-particle" : "", "family" : "Qu\u00edlez", "given" : "Delia", "non-dropping-particle" : "", "parse-names" : false, "suffix" : "" }, { "dropping-particle" : "", "family" : "Lameiro", "given" : "Francisco", "non-dropping-particle" : "", "parse-names" : false, "suffix" : "" }, { "dropping-particle" : "", "family" : "\u00c1lvaro", "given" : "Ana Isabel", "non-dropping-particle" : "", "parse-names" : false, "suffix" : "" }, { "dropping-particle" : "", "family" : "Moreno", "given" : "Paulal\u00f3pez L.", "non-dropping-particle" : "", "parse-names" : false, "suffix" : "" }, { "dropping-particle" : "", "family" : "Alb\u00e9niz", "given" : "Esther", "non-dropping-particle" : "", "parse-names" : false, "suffix" : "" }, { "dropping-particle" : "", "family" : "El\u00eda", "given" : "Fernando", "non-dropping-particle" : "", "parse-names" : false, "suffix" : "" }, { "dropping-particle" : "", "family" : "Gorricho", "given" : "Javier", "non-dropping-particle" : "", "parse-names" : false, "suffix" : "" }, { "dropping-particle" : "", "family" : "Ardanaz", "given" : "Eva", "non-dropping-particle" : "", "parse-names" : false, "suffix" : "" }, { "dropping-particle" : "", "family" : "Ascunce", "given" : "Nieves", "non-dropping-particle" : "", "parse-names" : false, "suffix" : "" }, { "dropping-particle" : "", "family" : "Arriazu", "given" : "Maite", "non-dropping-particle" : "", "parse-names" : false, "suffix" : "" }, { "dropping-particle" : "", "family" : "Baigorria", "given" : "Fernando", "non-dropping-particle" : "", "parse-names" : false, "suffix" : "" }, { "dropping-particle" : "", "family" : "Barricarte", "given" : "Aurelio", "non-dropping-particle" : "", "parse-names" : false, "suffix" : "" }, { "dropping-particle" : "", "family" : "la Cruz", "given" : "Enrique", "non-dropping-particle" : "de", "parse-names" : false, "suffix" : "" }, { "dropping-particle" : "", "family" : "D\u00edaz", "given" : "Jorge", "non-dropping-particle" : "", "parse-names" : false, "suffix" : "" }, { "dropping-particle" : "", "family" : "Ederra", "given" : "Mar\u00eda", "non-dropping-particle" : "", "parse-names" : false, "suffix" : "" }, { "dropping-particle" : "", "family" : "Eg\u00fc\u00e9s", "given" : "Nerea", "non-dropping-particle" : "", "parse-names" : false, "suffix" : "" }, { "dropping-particle" : "", "family" : "Cenoz", "given" : "Manuel Garc\u00eda", "non-dropping-particle" : "", "parse-names" : false, "suffix" : "" }, { "dropping-particle" : "", "family" : "Iriarte", "given" : "Nerea", "non-dropping-particle" : "", "parse-names" : false, "suffix" : "" }, { "dropping-particle" : "", "family" : "Moreno-Iribas", "given" : "Conchi", "non-dropping-particle" : "", "parse-names" : false, "suffix" : "" }, { "dropping-particle" : "", "family" : "Say\u00f3n", "given" : "Carmen", "non-dropping-particle" : "", "parse-names" : false, "suffix" : "" }, { "dropping-particle" : "", "family" : "Vid\u00e1n", "given" : "Juana", "non-dropping-particle" : "", "parse-names" : false, "suffix" : "" }, { "dropping-particle" : "", "family" : "Nu\u00edn", "given" : "Marian", "non-dropping-particle" : "", "parse-names" : false, "suffix" : "" } ], "container-title" : "Eurosurveillance", "id" : "ITEM-2", "issue" : "21", "issued" : { "date-parts" : [ [ "2021" ] ] }, "page" : "1-7", "title" : "Effectiveness of COVID-19 vaccines in preventing SARS-CoV-2 infection and hospitalisation, Navarre, Spain, January to April 2021", "type" : "article-journal", "volume" : "26" }, "uris" : [ "http://www.mendeley.com/documents/?uuid=15e8bfc8-287f-4b76-92db-712bda80cc46" ] }, { "id" : "ITEM-3", "itemData" : { "DOI" : "10.2807/1560-7917.ES.2021.26.29.2100670", "ISSN" : "15607917", "PMID" : "34296676", "abstract" : "We measured COVID-19 vaccine effectiveness (VE) against symptomatic SARS-CoV-2 infection at primary care/outpatient level among adults \u2265 65 years old using a multicentre test-negative design in eight European countries. We included 592 SARS-CoV-2 cases and 4,372 test-negative controls in the main analysis. The VE was 62% (95% CI: 45-74) for one dose only and 89% (95% CI: 79-94) for complete vaccination. COVID-19 vaccines provide good protection against COVID-19 presentation at primary care/outpatient level, particularly among fully vaccinated individuals.", "author" : [ { "dropping-particle" : "", "family" : "Kissling", "given" : "Esther", "non-dropping-particle" : "", "parse-names" : false, "suffix" : "" }, { "dropping-particle" : "", "family" : "Hooiveld", "given" : "Mariette", "non-dropping-particle" : "", "parse-names" : false, "suffix" : "" }, { "dropping-particle" : "", "family" : "Sandonis Mart\u00edn", "given" : "Virginia", "non-dropping-particle" : "", "parse-names" : false, "suffix" : "" }, { "dropping-particle" : "", "family" : "Mart\u00ednez-Baz", "given" : "Iv\u00e1n", "non-dropping-particle" : "", "parse-names" : false, "suffix" : "" }, { "dropping-particle" : "", "family" : "William", "given" : "Naoma", "non-dropping-particle" : "", "parse-names" : false, "suffix" : "" }, { "dropping-particle" : "", "family" : "Vilcu", "given" : "Ana Maria", "non-dropping-particle" : "", "parse-names" : false, "suffix" : "" }, { "dropping-particle" : "", "family" : "Mazagatos", "given" : "Clara", "non-dropping-particle" : "", "parse-names" : false, "suffix" : "" }, { "dropping-particle" : "", "family" : "Domegan", "given" : "Lisa", "non-dropping-particle" : "", "parse-names" : false, "suffix" : "" }, { "dropping-particle" : "", "family" : "Lusignan", "given" : "Simon", "non-dropping-particle" : "de", "parse-names" : false, "suffix" : "" }, { "dropping-particle" : "", "family" : "Meijer", "given" : "Adam", "non-dropping-particle" : "", "parse-names" : false, "suffix" : "" }, { "dropping-particle" : "", "family" : "Machado", "given" : "Ausenda", "non-dropping-particle" : "", "parse-names" : false, "suffix" : "" }, { "dropping-particle" : "", "family" : "Brytting", "given" : "Mia", "non-dropping-particle" : "", "parse-names" : false, "suffix" : "" }, { "dropping-particle" : "", "family" : "Casado", "given" : "Itziar", "non-dropping-particle" : "", "parse-names" : false, "suffix" : "" }, { "dropping-particle" : "", "family" : "Murray", "given" : "Josephine L.K.", "non-dropping-particle" : "", "parse-names" : false, "suffix" : "" }, { "dropping-particle" : "", "family" : "Belhillil", "given" : "Sylvie", "non-dropping-particle" : "", "parse-names" : false, "suffix" : "" }, { "dropping-particle" : "", "family" : "Larrauri", "given" : "Amparo", "non-dropping-particle" : "", "parse-names" : false, "suffix" : "" }, { "dropping-particle" : "", "family" : "O'Donnell", "given" : "Joan", "non-dropping-particle" : "", "parse-names" : false, "suffix" : "" }, { "dropping-particle" : "", "family" : "Tsang", "given" : "Ruby", "non-dropping-particle" : "", "parse-names" : false, "suffix" : "" }, { "dropping-particle" : "", "family" : "Lange", "given" : "Marit", "non-dropping-particle" : "de", "parse-names" : false, "suffix" : "" }, { "dropping-particle" : "", "family" : "Rodrigues", "given" : "Ana Paula", "non-dropping-particle" : "", "parse-names" : false, "suffix" : "" }, { "dropping-particle" : "", "family" : "Riess", "given" : "Maximilian", "non-dropping-particle" : "", "parse-names" : false, "suffix" : "" }, { "dropping-particle" : "", "family" : "Castilla", "given" : "Jes\u00fas", "non-dropping-particle" : "", "parse-names" : false, "suffix" : "" }, { "dropping-particle" : "", "family" : "Hamilton", "given" : "Mark", "non-dropping-particle" : "", "parse-names" : false, "suffix" : "" }, { "dropping-particle" : "", "family" : "Falchi", "given" : "Alessandra", "non-dropping-particle" : "", "parse-names" : false, "suffix" : "" }, { "dropping-particle" : "", "family" : "Pozo", "given" : "Francisco", "non-dropping-particle" : "", "parse-names" : false, "suffix" : "" }, { "dropping-particle" : "", "family" : "Dunford", "given" : "Linda", "non-dropping-particle" : "", "parse-names" : false, "suffix" : "" }, { "dropping-particle" : "", "family" : "Cogdale", "given" : "Jade", "non-dropping-particle" : "", "parse-names" : false, "suffix" : "" }, { "dropping-particle" : "", "family" : "Jansen", "given" : "Tessa", "non-dropping-particle" : "", "parse-names" : false, "suffix" : "" }, { "dropping-particle" : "", "family" : "Guiomar", "given" : "Raquel", "non-dropping-particle" : "", "parse-names" : false, "suffix" : "" }, { "dropping-particle" : "", "family" : "Enkirch", "given" : "Theresa", "non-dropping-particle" : "", "parse-names" : false, "suffix" : "" }, { "dropping-particle" : "", "family" : "Burgui", "given" : "Cristina", "non-dropping-particle" : "", "parse-names" : false, "suffix" : "" }, { "dropping-particle" : "", "family" : "Sigerson", "given" : "Debbie", "non-dropping-particle" : "", "parse-names" : false, "suffix" : "" }, { "dropping-particle" : "", "family" : "Blanchon", "given" : "Thierry", "non-dropping-particle" : "", "parse-names" : false, "suffix" : "" }, { "dropping-particle" : "", "family" : "Mart\u00ednez Ochoa", "given" : "Eva Mar\u00eda", "non-dropping-particle" : "", "parse-names" : false, "suffix" : "" }, { "dropping-particle" : "", "family" : "Connell", "given" : "Jeff", "non-dropping-particle" : "", "parse-names" : false, "suffix" : "" }, { "dropping-particle" : "", "family" : "Ellis", "given" : "Joanna", "non-dropping-particle" : "", "parse-names" : false, "suffix" : "" }, { "dropping-particle" : "", "family" : "Gageldonk-Lafeber", "given" : "Rianne", "non-dropping-particle" : "van", "parse-names" : false, "suffix" : "" }, { "dropping-particle" : "", "family" : "Kislaya", "given" : "Irina", "non-dropping-particle" : "", "parse-names" : false, "suffix" : "" }, { "dropping-particle" : "", "family" : "Rose", "given" : "Angela Mc", "non-dropping-particle" : "", "parse-names" : false, "suffix" : "" }, { "dropping-particle" : "", "family" : "Valenciano", "given" : "Marta", "non-dropping-particle" : "", "parse-names" : false, "suffix" : "" } ], "container-title" : "Euro surveillance : bulletin Europeen sur les maladies transmissibles = European communicable disease bulletin", "id" : "ITEM-3", "issue" : "29", "issued" : { "date-parts" : [ [ "2021" ] ] }, "page" : "1-7", "publisher" : "European Centre for Disease Prevention and Control (ECDC)", "title" : "Vaccine effectiveness against symptomatic SARS-CoV-2 infection in adults aged 65 years and older in primary care: I-MOVE-COVID-19 project, Europe, December 2020 to May 2021", "type" : "article-journal", "volume" : "26" }, "uris" : [ "http://www.mendeley.com/documents/?uuid=3ab2c100-d8ac-407e-83b4-38a97627860b" ] }, { "id" : "ITEM-4", "itemData" : { "DOI" : "10.2807/1560-7917.ES.2021.26.39.2100894", "ISSN" : "15607917", "PMID" : "34596016", "abstract" : "COVID-19 vaccine effectiveness by product (two doses Comirnaty, Spikevax or Vaxzevria and one of Janssen), against infection ranged from 50% (95% CI: 42 to 57) for Janssen to 86% (70 to 93) for Vaxzevria-Comirnaty combination; among \u226560 year-olds, from 17% (\u221226 to 45) for Janssen to 68% (48 to 80) for Spikevax; and against hospitalisation from 74% (43 to 88) for Janssen to&gt;90% for other products. Two doses of vaccine were highly effective against hospitalisation, but suboptimal for infection control.", "author" : [ { "dropping-particle" : "", "family" : "Mart\u00ednez-Baz", "given" : "Iv\u00e1n", "non-dropping-particle" : "", "parse-names" : false, "suffix" : "" }, { "dropping-particle" : "", "family" : "Trobajo-Sanmart\u00edn", "given" : "Camino", "non-dropping-particle" : "", "parse-names" : false, "suffix" : "" }, { "dropping-particle" : "", "family" : "Miqueleiz", "given" : "Ana", "non-dropping-particle" : "", "parse-names" : false, "suffix" : "" }, { "dropping-particle" : "", "family" : "Guevara", "given" : "Marcela", "non-dropping-particle" : "", "parse-names" : false, "suffix" : "" }, { "dropping-particle" : "", "family" : "Fern\u00e1ndez-Huerta", "given" : "Miguel", "non-dropping-particle" : "", "parse-names" : false, "suffix" : "" }, { "dropping-particle" : "", "family" : "Burgui", "given" : "Cristina", "non-dropping-particle" : "", "parse-names" : false, "suffix" : "" }, { "dropping-particle" : "", "family" : "Casado", "given" : "Itziar", "non-dropping-particle" : "", "parse-names" : false, "suffix" : "" }, { "dropping-particle" : "", "family" : "Portillo", "given" : "Mar\u00eda Eugenia", "non-dropping-particle" : "", "parse-names" : false, "suffix" : "" }, { "dropping-particle" : "", "family" : "Navascu\u00e9s", "given" : "Ana", "non-dropping-particle" : "", "parse-names" : false, "suffix" : "" }, { "dropping-particle" : "", "family" : "Ezpeleta", "given" : "Carmen", "non-dropping-particle" : "", "parse-names" : false, "suffix" : "" }, { "dropping-particle" : "", "family" : "Castilla", "given" : "Jes\u00fas", "non-dropping-particle" : "", "parse-names" : false, "suffix" : "" }, { "dropping-particle" : "", "family" : "Mart\u00edn", "given" : "Carmen", "non-dropping-particle" : "", "parse-names" : false, "suffix" : "" }, { "dropping-particle" : "", "family" : "Polo", "given" : "Isabel", "non-dropping-particle" : "", "parse-names" : false, "suffix" : "" }, { "dropping-particle" : "", "family" : "Bacaicoa", "given" : "Amaya", "non-dropping-particle" : "", "parse-names" : false, "suffix" : "" }, { "dropping-particle" : "", "family" : "Chamorro", "given" : "Judith", "non-dropping-particle" : "", "parse-names" : false, "suffix" : "" }, { "dropping-particle" : "", "family" : "Vid\u00e1n", "given" : "Juana", "non-dropping-particle" : "", "parse-names" : false, "suffix" : "" }, { "dropping-particle" : "", "family" : "Est\u00e9vez", "given" : "Ingrid", "non-dropping-particle" : "", "parse-names" : false, "suffix" : "" }, { "dropping-particle" : "", "family" : "Tordoya", "given" : "Igberto", "non-dropping-particle" : "", "parse-names" : false, "suffix" : "" }, { "dropping-particle" : "", "family" : "Qu\u00edlez", "given" : "Delia", "non-dropping-particle" : "", "parse-names" : false, "suffix" : "" }, { "dropping-particle" : "", "family" : "Lameiro", "given" : "Francisco", "non-dropping-particle" : "", "parse-names" : false, "suffix" : "" }, { "dropping-particle" : "", "family" : "\u00c1lvaro", "given" : "Ana Isabel", "non-dropping-particle" : "", "parse-names" : false, "suffix" : "" }, { "dropping-particle" : "", "family" : "Alb\u00e9niz", "given" : "Esther", "non-dropping-particle" : "", "parse-names" : false, "suffix" : "" }, { "dropping-particle" : "", "family" : "Echeverr\u00eda", "given" : "Aitziber", "non-dropping-particle" : "", "parse-names" : false, "suffix" : "" }, { "dropping-particle" : "", "family" : "Moreno", "given" : "Paula L\u00f3pez", "non-dropping-particle" : "", "parse-names" : false, "suffix" : "" }, { "dropping-particle" : "", "family" : "Gorricho", "given" : "Javier", "non-dropping-particle" : "", "parse-names" : false, "suffix" : "" }, { "dropping-particle" : "", "family" : "Ardanaz", "given" : "Eva", "non-dropping-particle" : "", "parse-names" : false, "suffix" : "" }, { "dropping-particle" : "", "family" : "Arriazu", "given" : "Maite", "non-dropping-particle" : "", "parse-names" : false, "suffix" : "" }, { "dropping-particle" : "", "family" : "Baigorria", "given" : "Fernando", "non-dropping-particle" : "", "parse-names" : false, "suffix" : "" }, { "dropping-particle" : "", "family" : "Barricarte", "given" : "Aurelio", "non-dropping-particle" : "", "parse-names" : false, "suffix" : "" }, { "dropping-particle" : "", "family" : "la Cruz", "given" : "Enrique", "non-dropping-particle" : "de", "parse-names" : false, "suffix" : "" }, { "dropping-particle" : "", "family" : "D\u00edaz", "given" : "Jorge", "non-dropping-particle" : "", "parse-names" : false, "suffix" : "" }, { "dropping-particle" : "", "family" : "Eg\u00fc\u00e9s", "given" : "Nerea", "non-dropping-particle" : "", "parse-names" : false, "suffix" : "" }, { "dropping-particle" : "", "family" : "Cenoz", "given" : "Manuel Garc\u00eda", "non-dropping-particle" : "", "parse-names" : false, "suffix" : "" }, { "dropping-particle" : "", "family" : "Iriarte", "given" : "Nerea", "non-dropping-particle" : "", "parse-names" : false, "suffix" : "" }, { "dropping-particle" : "", "family" : "Nekotxea", "given" : "Kenya", "non-dropping-particle" : "", "parse-names" : false, "suffix" : "" }, { "dropping-particle" : "", "family" : "Moreno-Iribas", "given" : "Conchi", "non-dropping-particle" : "", "parse-names" : false, "suffix" : "" }, { "dropping-particle" : "", "family" : "Say\u00f3n", "given" : "Carmen", "non-dropping-particle" : "", "parse-names" : false, "suffix" : "" }, { "dropping-particle" : "", "family" : "Tellechea", "given" : "Maitane", "non-dropping-particle" : "", "parse-names" : false, "suffix" : "" }, { "dropping-particle" : "", "family" : "Nu\u00edn", "given" : "Marian", "non-dropping-particle" : "", "parse-names" : false, "suffix" : "" } ], "container-title" : "Eurosurveillance", "id" : "ITEM-4", "issue" : "39", "issued" : { "date-parts" : [ [ "2021" ] ] }, "page" : "1-7", "title" : "Product-specific COVID-19 vaccine effectiveness against secondary infection in close contacts, Navarre, Spain, April to August 2021", "type" : "article-journal", "volume" : "26" }, "uris" : [ "http://www.mendeley.com/documents/?uuid=b954caee-e962-4a54-b236-49b708339247" ] }, { "id" : "ITEM-5", "itemData" : { "DOI" : "10.1016/j.transci.2022.103357", "ISSN" : "14730502", "author" : [ { "dropping-particle" : "", "family" : "Enguita-Germ\u00e1n", "given" : "M\u00f3nica", "non-dropping-particle" : "", "parse-names" : false, "suffix" : "" }, { "dropping-particle" : "", "family" : "Librero", "given" : "Juli\u00e1n", "non-dropping-particle" : "", "parse-names" : false, "suffix" : "" }, { "dropping-particle" : "", "family" : "Leache", "given" : "Leire", "non-dropping-particle" : "", "parse-names" : false, "suffix" : "" }, { "dropping-particle" : "", "family" : "Guti\u00e9rrez-Valencia", "given" : "Marta", "non-dropping-particle" : "", "parse-names" : false, "suffix" : "" }, { "dropping-particle" : "", "family" : "Tamayo", "given" : "Ibai", "non-dropping-particle" : "", "parse-names" : false, "suffix" : "" }, { "dropping-particle" : "", "family" : "Jeric\u00f3", "given" : "Carlos", "non-dropping-particle" : "", "parse-names" : false, "suffix" : "" }, { "dropping-particle" : "", "family" : "Gorricho", "given" : "Javier", "non-dropping-particle" : "", "parse-names" : false, "suffix" : "" }, { "dropping-particle" : "", "family" : "Garc\u00eda-Erce", "given" : "Jos\u00e9 Antonio", "non-dropping-particle" : "", "parse-names" : false, "suffix" : "" } ], "container-title" : "Transfusion and Apheresis Science", "id" : "ITEM-5", "issue" : "November 2021", "issued" : { "date-parts" : [ [ "2022" ] ] }, "page" : "103357", "title" : "Role of the AB0 blood group in COVID-19 infection and complications: A population-based study", "type" : "article-journal" }, "uris" : [ "http://www.mendeley.com/documents/?uuid=5b7f6c7b-a385-4c80-aced-857d09fde928" ] }, { "id" : "ITEM-6", "itemData" : { "DOI" : "10.2807/1560-7917.ES.2022.27.21.2101104", "ISSN" : "15607917", "PMID" : "35620997", "abstract" : "Introduction: In July and August 2021, the SARS-CoV-2 Delta variant dominated in Europe. Aim: Using a multicentre test-negative study, we measured COVID-19 vaccine effectiveness (VE) against symptomatic infection. Methods: Individuals with COVID-19 or acute respiratory symptoms at primary care/community level in 10 European countries were tested for SARS-CoV-2. We measured complete primary course overall VE by vaccine brand and by time since vaccination. Results: Overall VE was 74% (95% CI: 69-79), 76% (95% CI: 71-80), 63% (95% CI: 48-75) and 63% (95% CI: 16-83) among those aged 30-44, 45-59, 60-74 and \u2265 75 years, respectively. VE among those aged 30-59 years was 78% (95% CI: 75-81), 66% (95% CI: 58-73), 91% (95% CI: 87-94) and 52% (95% CI: 40-61), for Comirnaty, Vaxzevria, Spikevax and COVID-19 Vaccine Janssen, respectively. VE among people 60 years and older was 67% (95% CI: 52-77), 65% (95% CI: 48-76) and 83% (95% CI: 64-92) for Comirnaty, Vaxzevria and Spikevax, respectively. Comirnaty VE among those aged 30-59 years was 87% (95% CI: 83-89) at 14-29 days and 65% (95% CI: 56-71%) at \u2265 90 days between vaccination and onset of symptoms. Conclusions: VE against symptomatic infection with the SARS-CoV-2 Delta variant varied among brands, ranging from 52% to 91%. While some waning of the vaccine effect may be present (sample size limited this analysis to only Comirnaty), protection was 65% at 90 days or more between vaccination and onset.", "author" : [ { "dropping-particle" : "", "family" : "Kissling", "given" : "Esther", "non-dropping-particle" : "", "parse-names" : false, "suffix" : "" }, { "dropping-particle" : "", "family" : "Hooiveld", "given" : "Mariette", "non-dropping-particle" : "", "parse-names" : false, "suffix" : "" }, { "dropping-particle" : "", "family" : "Martinez-Baz", "given" : "Ivan", "non-dropping-particle" : "", "parse-names" : false, "suffix" : "" }, { "dropping-particle" : "", "family" : "Mazagatos", "given" : "Clara", "non-dropping-particle" : "", "parse-names" : false, "suffix" : "" }, { "dropping-particle" : "", "family" : "William", "given" : "Naoma", "non-dropping-particle" : "", "parse-names" : false, "suffix" : "" }, { "dropping-particle" : "", "family" : "Vilcu", "given" : "Ana Maria", "non-dropping-particle" : "", "parse-names" : false, "suffix" : "" }, { "dropping-particle" : "", "family" : "Kooijman", "given" : "Marjolein N.", "non-dropping-particle" : "", "parse-names" : false, "suffix" : "" }, { "dropping-particle" : "", "family" : "Ilic", "given" : "Maja", "non-dropping-particle" : "", "parse-names" : false, "suffix" : "" }, { "dropping-particle" : "", "family" : "Domegan", "given" : "Lisa", "non-dropping-particle" : "", "parse-names" : false, "suffix" : "" }, { "dropping-particle" : "", "family" : "Machado", "given" : "Ausenda", "non-dropping-particle" : "", "parse-names" : false, "suffix" : "" }, { "dropping-particle" : "", "family" : "Lusignan", "given" : "Simon", "non-dropping-particle" : "De", "parse-names" : false, "suffix" : "" }, { "dropping-particle" : "", "family" : "Lazar", "given" : "Mihaela", "non-dropping-particle" : "", "parse-names" : false, "suffix" : "" }, { "dropping-particle" : "", "family" : "Meijer", "given" : "Adam", "non-dropping-particle" : "", "parse-names" : false, "suffix" : "" }, { "dropping-particle" : "", "family" : "Brytting", "given" : "Mia", "non-dropping-particle" : "", "parse-names" : false, "suffix" : "" }, { "dropping-particle" : "", "family" : "Casado", "given" : "Itziar", "non-dropping-particle" : "", "parse-names" : false, "suffix" : "" }, { "dropping-particle" : "", "family" : "Larrauri", "given" : "Amparo", "non-dropping-particle" : "", "parse-names" : false, "suffix" : "" }, { "dropping-particle" : "", "family" : "Murray", "given" : "Josephine L.K.", "non-dropping-particle" : "", "parse-names" : false, "suffix" : "" }, { "dropping-particle" : "", "family" : "Behillil", "given" : "Sylvie", "non-dropping-particle" : "", "parse-names" : false, "suffix" : "" }, { "dropping-particle" : "", "family" : "Gier", "given" : "Brechje", "non-dropping-particle" : "De", "parse-names" : false, "suffix" : "" }, { "dropping-particle" : "", "family" : "Mlinaric", "given" : "Ivan", "non-dropping-particle" : "", "parse-names" : false, "suffix" : "" }, { "dropping-particle" : "", "family" : "O'Donnell", "given" : "Joan", "non-dropping-particle" : "", "parse-names" : false, "suffix" : "" }, { "dropping-particle" : "", "family" : "Rodrigues", "given" : "Ana Paula", "non-dropping-particle" : "", "parse-names" : false, "suffix" : "" }, { "dropping-particle" : "", "family" : "Tsang", "given" : "Ruby", "non-dropping-particle" : "", "parse-names" : false, "suffix" : "" }, { "dropping-particle" : "", "family" : "Timnea", "given" : "Olivia", "non-dropping-particle" : "", "parse-names" : false, "suffix" : "" }, { "dropping-particle" : "", "family" : "Lange", "given" : "Marit", "non-dropping-particle" : "De", "parse-names" : false, "suffix" : "" }, { "dropping-particle" : "", "family" : "Riess", "given" : "Maximilian", "non-dropping-particle" : "", "parse-names" : false, "suffix" : "" }, { "dropping-particle" : "", "family" : "Castilla", "given" : "Jesus", "non-dropping-particle" : "", "parse-names" : false, "suffix" : "" }, { "dropping-particle" : "", "family" : "Pozo", "given" : "Francisco", "non-dropping-particle" : "", "parse-names" : false, "suffix" : "" }, { "dropping-particle" : "", "family" : "Hamilton", "given" : "Mark", "non-dropping-particle" : "", "parse-names" : false, "suffix" : "" }, { "dropping-particle" : "", "family" : "Falchi", "given" : "Alessandra", "non-dropping-particle" : "", "parse-names" : false, "suffix" : "" }, { "dropping-particle" : "", "family" : "Knol", "given" : "Mirjam J.", "non-dropping-particle" : "", "parse-names" : false, "suffix" : "" }, { "dropping-particle" : "", "family" : "Filipovic", "given" : "Sanja Kurecic", "non-dropping-particle" : "", "parse-names" : false, "suffix" : "" }, { "dropping-particle" : "", "family" : "Dunford", "given" : "Linda", "non-dropping-particle" : "", "parse-names" : false, "suffix" : "" }, { "dropping-particle" : "", "family" : "Guiomar", "given" : "Raquel", "non-dropping-particle" : "", "parse-names" : false, "suffix" : "" }, { "dropping-particle" : "", "family" : "Cogdale", "given" : "Jade", "non-dropping-particle" : "", "parse-names" : false, "suffix" : "" }, { "dropping-particle" : "", "family" : "Cherciu", "given" : "Carmen", "non-dropping-particle" : "", "parse-names" : false, "suffix" : "" }, { "dropping-particle" : "", "family" : "Jansen", "given" : "Tessa", "non-dropping-particle" : "", "parse-names" : false, "suffix" : "" }, { "dropping-particle" : "", "family" : "Enkirch", "given" : "Theresa", "non-dropping-particle" : "", "parse-names" : false, "suffix" : "" }, { "dropping-particle" : "", "family" : "Basile", "given" : "Luca", "non-dropping-particle" : "", "parse-names" : false, "suffix" : "" }, { "dropping-particle" : "", "family" : "Connell", "given" : "Jeff", "non-dropping-particle" : "", "parse-names" : false, "suffix" : "" }, { "dropping-particle" : "", "family" : "Gomez", "given" : "Veronica", "non-dropping-particle" : "", "parse-names" : false, "suffix" : "" }, { "dropping-particle" : "", "family" : "Martin", "given" : "Virginia Sandonis", "non-dropping-particle" : "", "parse-names" : false, "suffix" : "" }, { "dropping-particle" : "", "family" : "Bacci", "given" : "Sabrina", "non-dropping-particle" : "", "parse-names" : false, "suffix" : "" }, { "dropping-particle" : "", "family" : "Rose", "given" : "Angela M.C.", "non-dropping-particle" : "", "parse-names" : false, "suffix" : "" }, { "dropping-particle" : "", "family" : "Celentano", "given" : "Lucia Pastore", "non-dropping-particle" : "", "parse-names" : false, "suffix" : "" }, { "dropping-particle" : "", "family" : "Valenciano", "given" : "Marta", "non-dropping-particle" : "", "parse-names" : false, "suffix" : "" } ], "container-title" : "Eurosurveillance", "id" : "ITEM-6", "issue" : "21", "issued" : { "date-parts" : [ [ "2022" ] ] }, "title" : "Effectiveness of complete primary vaccination against COVID-19 at primary care and community level during predominant Delta circulation in Europe: multicentre analysis, I-MOVE-COVID-19 and ECDC networks, July to August 2021", "type" : "article-journal", "volume" : "27" }, "uris" : [ "http://www.mendeley.com/documents/?uuid=5d5846c2-659c-4884-a9ad-dd3a006a8914" ] }, { "id" : "ITEM-7", "itemData" : { "DOI" : "10.1111/vox.13334", "ISSN" : "14230410", "PMID" : "35843888", "abstract" : "Background and Objectives: It is reported that ABO antibodies have a role in COVID-19 infection and severity; however, ABO antibody titres vary with advanced age. The aim was to analyse the association between ABO blood group and risk of COVID-19 infection and complications in elderly patients, and to contrast this data with findings in the overall adult population. Materials and Methods: A prospective cohort study of the Navarre (Spain) population aged \u226560 years and a meta-analysis of published studies including participants of \u226560 years were carried out. Results: In the Navarre elderly population, a higher risk of COVID-19 infection was identified in the A versus non-A and O group and lower risk in O versus non-O, with no significant association between hospitalization, intensive care unit admission or mortality\u00a0and any of the blood groups, results that coincide with those of the overall Navarre adult population. The meta-analyses using studies that included participants of \u226560 years demonstrated a higher risk of hospitalization and mortality in A versus non-A and a lower mortality risk with B versus non-B. Similar mortality results were found in the meta-analyses of the overall adult population. Conclusion: There are no relevant differences between the overall adult population and population aged \u226560 years in the risk of COVID-19 infection and severity according to ABO blood groups, suggesting that age-related changes in ABO would be of limited clinical significance.", "author" : [ { "dropping-particle" : "", "family" : "Leache", "given" : "Leire", "non-dropping-particle" : "", "parse-names" : false, "suffix" : "" }, { "dropping-particle" : "", "family" : "Guti\u00e9rrez-Valencia", "given" : "Marta", "non-dropping-particle" : "", "parse-names" : false, "suffix" : "" }, { "dropping-particle" : "", "family" : "Enguita-Germ\u00e1n", "given" : "M\u00f3nica", "non-dropping-particle" : "", "parse-names" : false, "suffix" : "" }, { "dropping-particle" : "", "family" : "Librero", "given" : "Juli\u00e1n", "non-dropping-particle" : "", "parse-names" : false, "suffix" : "" }, { "dropping-particle" : "", "family" : "Gorricho", "given" : "Javier", "non-dropping-particle" : "", "parse-names" : false, "suffix" : "" }, { "dropping-particle" : "", "family" : "Jeric\u00f3", "given" : "Carlos", "non-dropping-particle" : "", "parse-names" : false, "suffix" : "" }, { "dropping-particle" : "", "family" : "Garc\u00eda-Erce", "given" : "Jose Antonio", "non-dropping-particle" : "", "parse-names" : false, "suffix" : "" } ], "container-title" : "Vox Sanguinis", "id" : "ITEM-7", "issue" : "10", "issued" : { "date-parts" : [ [ "2022" ] ] }, "page" : "1230-1234", "title" : "COVID-19 infection and complications according to ABO blood group in the elderly: A population-based subcohort and meta-analysis", "type" : "article-journal", "volume" : "117" }, "uris" : [ "http://www.mendeley.com/documents/?uuid=4dc3bc8b-6f0c-4f10-a8be-9fb7d4ca2c87" ] }, { "id" : "ITEM-8", "itemData" : { "DOI" : "10.3390/jcm10061194", "ISSN" : "20770383", "PMID" : "33809217", "abstract" : "The independent role of hypertension for COVID-19 outcomes in the population remains unclear. We aimed to estimate the independent effect of hypertension and hypertension-related conditions, i.e., cardiovascular, cerebrovascular and chronic kidney diseases, as potential risk factors for COVID-19 hospitalization and severe COVID-19 (i.e., intensive care unit admission or death) in the population. The risk for severe COVID-19 among hospitalized patients was also eval-uated. A Spanish population-based cohort of people aged 25\u201379 years was prospectively followed from March to May 2020 to identify hospitalizations for laboratory-confirmed COVID-19. Poisson regression was used to estimate the adjusted relative risk (aRR) for COVID-19 hospitalization and severe COVID-19 among the whole cohort, and for severe COVID-19 among hospitalized patients. Of 424,784 people followed, 1106 were hospitalized by COVID-19 and 176 were severe cases. Hypertension was not independently associated with a higher risk of hospitalization (aRR 0.96, 95% CI 0.83\u20131.12) nor severe COVID-19 (aRR 1.12, 95% CI 0.80\u20131.56) in the population. Persons with cardiovascular, cerebrovascular and chronic kidney diseases were at higher risk for COVID-19 hospitalization (aRR 1.33, 95% CI 1.13\u20131.58; aRR 1.41, 95% CI 1.04\u20131.92; and aRR 1.52, 95% CI 1.21\u20131.91; respectively) and severe COVID-19 (aRR 1.61, 95% CI 1.13\u20132.30; aRR 1.91, 95% CI 1.13\u20133.25; and aRR 1.78, 95% CI 1.14\u20132.76; respectively). COVID-19 hospitalized patients with cerebrovascular diseases were at higher risk of mortality (aRR 1.80, 95% CI 1.00\u20133.23). The current study shows that, in the general population, persons with cardiovascular, cerebrovascular and chronic kidney diseases, but not those with hypertension only, should be considered as high-risk groups for COVID-19 hospitalization and severe COVID-19.", "author" : [ { "dropping-particle" : "", "family" : "Fres\u00e1n", "given" : "Uju\u00e9", "non-dropping-particle" : "", "parse-names" : false, "suffix" : "" }, { "dropping-particle" : "", "family" : "Guevara", "given" : "Marcela", "non-dropping-particle" : "", "parse-names" : false, "suffix" : "" }, { "dropping-particle" : "", "family" : "Trobajo-Sanmart\u00edn", "given" : "Camino", "non-dropping-particle" : "", "parse-names" : false, "suffix" : "" }, { "dropping-particle" : "", "family" : "Burgui", "given" : "Cristina", "non-dropping-particle" : "", "parse-names" : false, "suffix" : "" }, { "dropping-particle" : "", "family" : "Ezpeleta", "given" : "Carmen", "non-dropping-particle" : "", "parse-names" : false, "suffix" : "" }, { "dropping-particle" : "", "family" : "Castilla", "given" : "Jes\u00fas", "non-dropping-particle" : "", "parse-names" : false, "suffix" : "" } ], "container-title" : "Journal of Clinical Medicine", "id" : "ITEM-8", "issue" : "6", "issued" : { "date-parts" : [ [ "2021" ] ] }, "page" : "1-12", "title" : "Hypertension and related comorbidities as potential risk factors for covid-19 hospitalization and severity: A prospective population-based cohort study", "type" : "article-journal", "volume" : "10" }, "uris" : [ "http://www.mendeley.com/documents/?uuid=50e217b7-a4b9-4af4-a088-5660ba9cb7af" ] }, { "id" : "ITEM-9", "itemData" : { "DOI" : "10.3390/jcm10122608", "ISSN" : "20770383", "PMID" : "34199198", "abstract" : "We conducted a prospective population-based cohort study to assess risk factors for infec-tion, hospitalization, and death from SARS-CoV-2. The study comprised the people covered by the Health Service of Navarre, Spain. Sociodemographic variables and chronic conditions were obtained from electronic healthcare databases. Confirmed infections, hospitalizations, and deaths from SARS-CoV-2 were obtained from the enhanced epidemiological surveillance during the second SARS-CoV-2 epidemic surge (July\u2013December 2020), in which diagnostic tests were widely available. Among 643,757 people, 5497 confirmed infections, 323 hospitalizations, 38 intensive care unit admissions, and 72 deaths from SARS-CoV-2 per 100,000 inhabitants were observed. A higher incidence of confirmed infection was associated with people aged 15\u201329 years, nursing home residents, healthcare workers, people born in Latin America or Africa, as well as in those diagnosed with diabetes, cardiovascular disease, chronic obstructive pulmonary disease (COPD), chronic kidney disease, dementia, severe obesity, hypertension and functional dependence. The risk of hospitalization in the population was associated with males, higher age, nursing home residents, Latin American or African origin, and those diagnosed with immunodeficiency, diabetes, cardiovascular disease, COPD, asthma, kidney disease, cerebrovascular disease, cirrhosis, dementia, severe obesity, hypertension and functional dependence. The risk of death was associated with males, higher age, nursing home residents, Latin American origin, low income level, immunodeficiency, diabetes, cardiovascular disease, COPD, kidney disease, dementia, and functional dependence. This study supports the prioritization of the older population, nursing home residents, and people with chronic conditions and functional dependence for SARS-CoV-2 prevention and vaccination, and highlights the need for additional preventive support for immigrants.", "author" : [ { "dropping-particle" : "", "family" : "Castilla", "given" : "Jes\u00fas", "non-dropping-particle" : "", "parse-names" : false, "suffix" : "" }, { "dropping-particle" : "", "family" : "Guevara", "given" : "Marcela", "non-dropping-particle" : "", "parse-names" : false, "suffix" : "" }, { "dropping-particle" : "", "family" : "Miqueleiz", "given" : "Ana", "non-dropping-particle" : "", "parse-names" : false, "suffix" : "" }, { "dropping-particle" : "", "family" : "Baigorria", "given" : "Fernando", "non-dropping-particle" : "", "parse-names" : false, "suffix" : "" }, { "dropping-particle" : "", "family" : "Ibero-Esparza", "given" : "Carlos", "non-dropping-particle" : "", "parse-names" : false, "suffix" : "" }, { "dropping-particle" : "", "family" : "Navascu\u00e9s", "given" : "Ana", "non-dropping-particle" : "", "parse-names" : false, "suffix" : "" }, { "dropping-particle" : "", "family" : "Trobajo-Sanmart\u00edn", "given" : "Camino", "non-dropping-particle" : "", "parse-names" : false, "suffix" : "" }, { "dropping-particle" : "", "family" : "Mart\u00ednez-Baz", "given" : "Iv\u00e1n", "non-dropping-particle" : "", "parse-names" : false, "suffix" : "" }, { "dropping-particle" : "", "family" : "Casado", "given" : "Itziar", "non-dropping-particle" : "", "parse-names" : false, "suffix" : "" }, { "dropping-particle" : "", "family" : "Burgui", "given" : "Cristina", "non-dropping-particle" : "", "parse-names" : false, "suffix" : "" }, { "dropping-particle" : "", "family" : "Ezpeleta", "given" : "Carmen", "non-dropping-particle" : "", "parse-names" : false, "suffix" : "" } ], "container-title" : "Journal of Clinical Medicine", "id" : "ITEM-9", "issue" : "12", "issued" : { "date-parts" : [ [ "2021" ] ] }, "page" : "1-13", "title" : "Risk factors of infection, hospitalization and death from SARS-CoV-2: A population-based cohort study", "type" : "article-journal", "volume" : "10" }, "uris" : [ "http://www.mendeley.com/documents/?uuid=45eb0741-a26c-4fbf-a6a1-224c23a7893a" ] }, { "id" : "ITEM-10", "itemData" : { "DOI" : "10.1371/journal.pone.0208554", "ISBN" : "1111111111", "ISSN" : "19326203", "PMID" : "30513107", "abstract" : "Background The World Health Organization set targets to eliminate hepatitis C virus (HCV) infection through detection and treatment of all cases by 2030. This study aimed to describe the progress and difficulties in the elimination of HCV infection in Navarra, Spain. Methods Using electronic healthcare databases, we performed a population-based prospective cohort study to describe changes in the prevalence of diagnosed active HCV infection at the beginning of 2015 and the end of 2017, the rate of new diagnoses and the rate of post-treatment viral clearance (PTVC) during this period. Results At the beginning of 2015 there were 1503 patients diagnosed with positive HCV-RNA, 2.4 per 1000 inhabitants, and at the end of 2017 the prevalence had decreased by 47%. In the study period, 333 (18 per 100,000 person-years) new positive HCV-RNA cases were detected, but only 76 (23%; 4.2 per 100,000 person-years) did not have anti-HCV antibodies previously detected. Prevalent cases and new diagnoses of active infection were more frequent in men, people born in 1950\u20131979, HIV-infected patients and in those with lower income levels. Among patients with HCV-RNA, 984 achieved PTVC (22.7 per 100 person-years). PTVC was less frequent in patients born before 1940, in immigrants and in patients with lower income levels. Conclusions The prevalence of diagnosed active HCV infection has dropped by almost half over three years, because the number of patients with PTVC was much higher than the number of new diagnoses. Interventions specifically targeted at population groups with less favourable trends may be necessary.", "author" : [ { "dropping-particle" : "", "family" : "Juanbeltz", "given" : "Regina", "non-dropping-particle" : "", "parse-names" : false, "suffix" : "" }, { "dropping-particle" : "", "family" : "P\u00e9rez-Garc\u00eda", "given" : "Alejandra", "non-dropping-particle" : "", "parse-names" : false, "suffix" : "" }, { "dropping-particle" : "", "family" : "Aguinaga", "given" : "Aitziber", "non-dropping-particle" : "", "parse-names" : false, "suffix" : "" }, { "dropping-particle" : "", "family" : "Mart\u00ednez-Baz", "given" : "Iv\u00e1n", "non-dropping-particle" : "", "parse-names" : false, "suffix" : "" }, { "dropping-particle" : "", "family" : "Casado", "given" : "Itziar", "non-dropping-particle" : "", "parse-names" : false, "suffix" : "" }, { "dropping-particle" : "", "family" : "Burgui", "given" : "Cristina", "non-dropping-particle" : "", "parse-names" : false, "suffix" : "" }, { "dropping-particle" : "", "family" : "Go\u00f1i-Esarte", "given" : "Silvia", "non-dropping-particle" : "", "parse-names" : false, "suffix" : "" }, { "dropping-particle" : "", "family" : "Rep\u00e1raz", "given" : "Jes\u00fas", "non-dropping-particle" : "", "parse-names" : false, "suffix" : "" }, { "dropping-particle" : "", "family" : "Zozaya", "given" : "Jos\u00e9 Manuel", "non-dropping-particle" : "", "parse-names" : false, "suffix" : "" }, { "dropping-particle" : "", "family" : "Miguel", "given" : "Ram\u00f3n San", "non-dropping-particle" : "", "parse-names" : false, "suffix" : "" }, { "dropping-particle" : "", "family" : "Ezpeleta", "given" : "Carmen", "non-dropping-particle" : "", "parse-names" : false, "suffix" : "" }, { "dropping-particle" : "", "family" : "Castilla", "given" : "Jes\u00fas", "non-dropping-particle" : "", "parse-names" : false, "suffix" : "" } ], "container-title" : "PLoS ONE", "id" : "ITEM-10", "issue" : "12", "issued" : { "date-parts" : [ [ "2018" ] ] }, "page" : "1-13", "title" : "Progress in the elimination of hepatitis C virus infection: A population-based cohort study in Spain", "type" : "article-journal", "volume" : "13" }, "uris" : [ "http://www.mendeley.com/documents/?uuid=0679c086-11c7-4f8d-8ded-b19b1a61295a", "http://www.mendeley.com/documents/?uuid=fbf5cc57-48b3-4ba3-b4b7-e07a335a3bdb" ] } ], "mendeley" : { "formattedCitation" : "&lt;sup&gt;7\u201316&lt;/sup&gt;", "plainTextFormattedCitation" : "7\u201316", "previouslyFormattedCitation" : "&lt;sup&gt;7\u201316&lt;/sup&gt;"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7–16</w:t>
            </w:r>
            <w:r w:rsidRPr="00EC2E22">
              <w:rPr>
                <w:sz w:val="19"/>
                <w:szCs w:val="19"/>
              </w:rPr>
              <w:fldChar w:fldCharType="end"/>
            </w:r>
            <w:r w:rsidRPr="00EC2E22">
              <w:rPr>
                <w:sz w:val="19"/>
                <w:szCs w:val="19"/>
              </w:rPr>
              <w:t xml:space="preserve"> </w:t>
            </w:r>
          </w:p>
        </w:tc>
      </w:tr>
      <w:tr w:rsidR="00E97D50" w:rsidRPr="00EC2E22" w14:paraId="3EB0F0E0" w14:textId="77777777" w:rsidTr="00E97D50">
        <w:tc>
          <w:tcPr>
            <w:tcW w:w="2263" w:type="dxa"/>
          </w:tcPr>
          <w:p w14:paraId="00000082" w14:textId="77777777" w:rsidR="00E97D50" w:rsidRPr="00EC2E22" w:rsidRDefault="00E97D50">
            <w:pPr>
              <w:spacing w:before="1" w:after="120" w:line="360" w:lineRule="auto"/>
              <w:ind w:right="-30"/>
              <w:jc w:val="both"/>
              <w:rPr>
                <w:sz w:val="19"/>
                <w:szCs w:val="19"/>
              </w:rPr>
            </w:pPr>
            <w:r w:rsidRPr="00EC2E22">
              <w:rPr>
                <w:sz w:val="19"/>
                <w:szCs w:val="19"/>
              </w:rPr>
              <w:t>Mental health</w:t>
            </w:r>
          </w:p>
        </w:tc>
        <w:tc>
          <w:tcPr>
            <w:tcW w:w="3635" w:type="dxa"/>
          </w:tcPr>
          <w:p w14:paraId="00000083" w14:textId="77777777" w:rsidR="00E97D50" w:rsidRPr="00EC2E22" w:rsidRDefault="00E97D50">
            <w:pPr>
              <w:spacing w:before="1" w:after="120" w:line="360" w:lineRule="auto"/>
              <w:ind w:right="-30"/>
              <w:jc w:val="both"/>
              <w:rPr>
                <w:sz w:val="19"/>
                <w:szCs w:val="19"/>
              </w:rPr>
            </w:pPr>
            <w:r w:rsidRPr="00EC2E22">
              <w:rPr>
                <w:sz w:val="19"/>
                <w:szCs w:val="19"/>
              </w:rPr>
              <w:t>Incidence of Attention Deficit Hyperactivity Disorder (ADHD)</w:t>
            </w:r>
          </w:p>
        </w:tc>
        <w:tc>
          <w:tcPr>
            <w:tcW w:w="2950" w:type="dxa"/>
          </w:tcPr>
          <w:p w14:paraId="08584C3B" w14:textId="77777777" w:rsidR="00E97D50" w:rsidRPr="00EC2E22" w:rsidRDefault="00E97D50" w:rsidP="00A50C08">
            <w:pPr>
              <w:spacing w:before="1" w:after="120" w:line="360" w:lineRule="auto"/>
              <w:ind w:right="-30"/>
              <w:jc w:val="both"/>
              <w:rPr>
                <w:sz w:val="19"/>
                <w:szCs w:val="19"/>
              </w:rPr>
            </w:pPr>
          </w:p>
        </w:tc>
        <w:tc>
          <w:tcPr>
            <w:tcW w:w="2950" w:type="dxa"/>
          </w:tcPr>
          <w:p w14:paraId="00000084" w14:textId="74BCC180"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"10.3390/ijerph18179208", "ISSN" : "16604601", "PMID" : "34501798", "abstract" : "(1) Background: Attention deficit hyperactivity disorder (ADHD) constitutes one of the leading mental health and behavioral disorders in childhood and adolescence. The main objective of this study was to analyze the time trend in the incidence of ADHD diagnoses in Navarre (Spain) from 2003 to 2019 in children and adolescents from 5 to 19 years old. Additionally, the seasonal trends of ADHD incidence and ADHD prevalence were determined. (2) Methods: A population-based observational retrospective study, which included people born between 1991 and 2011 and who attended compulsory education between 2007 and 2017 in Navarre (Spain), was carried out with data from both the Education and Health Department databases. (3) Results: The incidence rate increased from 4.18 cases per 1000 person\u2010years in 2003 to 7.43 cases per 1000 person\u2010years in 2009, before decreasing progressively to 2.1 cases per 1000 person\u2010years in 2019. A peak incidence rate at 7\u20138 years of age was observed, which is consistent across the study period and for both genders. Males were more than twice as likely to be diagnosed with ADHD than females, with similar time trends in both. A seasonal pattern in ADHD diagnosis was found, with peaks in February\u2013March and the lowest rates in the summer months. Inattentive cases were much more frequent than hyperactive cases, whereas combined cases remained low across the study period. (4) Conclusions: In this age\u2010period\u2010cohort analysis, a clear period and age effect was observed. We found a decreasing trend in the ADHD incidence rate since 2015. Further research is needed to confirm whether a change of trend is occurring globally.", "author" : [ { "dropping-particle" : "", "family" : "Leache", "given" : "Leire", "non-dropping-particle" : "", "parse-names" : false, "suffix" : "" }, { "dropping-particle" : "", "family" : "Arrizibita", "given" : "Olast", "non-dropping-particle" : "", "parse-names" : false, "suffix" : "" }, { "dropping-particle" : "", "family" : "Guti\u00e9rrez\u2010valencia", "given" : "Marta", "non-dropping-particle" : "", "parse-names" : false, "suffix" : "" }, { "dropping-particle" : "", "family" : "Saiz", "given" : "Luis Carlos", "non-dropping-particle" : "", "parse-names" : false, "suffix" : "" }, { "dropping-particle" : "", "family" : "Erviti", "given" : "Juan", "non-dropping-particle" : "", "parse-names" : false, "suffix" : "" }, { "dropping-particle" : "", "family" : "Librero", "given" : "Juli\u00e1n", "non-dropping-particle" : "", "parse-names" : false, "suffix" : "" } ], "container-title" : "International Journal of Environmental Research and Public Health", "id" : "ITEM-1", "issue" : "17", "issued" : { "date-parts" : [ [ "2021" ] ] }, "title" : "Incidence of attention deficit hyperactivity disorder (ADHD) diagnoses in navarre (Spain) from 2003 to 2019", "type" : "article-journal", "volume" : "18" }, "uris" : [ "http://www.mendeley.com/documents/?uuid=011bbb3b-812c-4647-874e-93d946cc6e00" ] } ], "mendeley" : { "formattedCitation" : "&lt;sup&gt;17&lt;/sup&gt;", "plainTextFormattedCitation" : "17", "previouslyFormattedCitation" : "&lt;sup&gt;17&lt;/sup&gt;"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17</w:t>
            </w:r>
            <w:r w:rsidRPr="00EC2E22">
              <w:rPr>
                <w:sz w:val="19"/>
                <w:szCs w:val="19"/>
              </w:rPr>
              <w:fldChar w:fldCharType="end"/>
            </w:r>
            <w:r w:rsidRPr="00EC2E22">
              <w:rPr>
                <w:sz w:val="19"/>
                <w:szCs w:val="19"/>
              </w:rPr>
              <w:t xml:space="preserve"> </w:t>
            </w:r>
          </w:p>
        </w:tc>
      </w:tr>
      <w:tr w:rsidR="00E97D50" w:rsidRPr="00EC2E22" w14:paraId="251584BD" w14:textId="77777777" w:rsidTr="00E97D50">
        <w:tc>
          <w:tcPr>
            <w:tcW w:w="2263" w:type="dxa"/>
          </w:tcPr>
          <w:p w14:paraId="00000085" w14:textId="77777777" w:rsidR="00E97D50" w:rsidRPr="00EC2E22" w:rsidRDefault="00E97D50">
            <w:pPr>
              <w:spacing w:before="1" w:after="120" w:line="360" w:lineRule="auto"/>
              <w:ind w:right="-30"/>
              <w:jc w:val="both"/>
              <w:rPr>
                <w:sz w:val="19"/>
                <w:szCs w:val="19"/>
              </w:rPr>
            </w:pPr>
            <w:r w:rsidRPr="00EC2E22">
              <w:rPr>
                <w:sz w:val="19"/>
                <w:szCs w:val="19"/>
              </w:rPr>
              <w:t>Cardiovascular diseases</w:t>
            </w:r>
          </w:p>
        </w:tc>
        <w:tc>
          <w:tcPr>
            <w:tcW w:w="3635" w:type="dxa"/>
          </w:tcPr>
          <w:p w14:paraId="00000086" w14:textId="77777777" w:rsidR="00E97D50" w:rsidRPr="00EC2E22" w:rsidRDefault="00E97D50">
            <w:pPr>
              <w:spacing w:before="1" w:after="120" w:line="360" w:lineRule="auto"/>
              <w:ind w:right="-30"/>
              <w:jc w:val="both"/>
              <w:rPr>
                <w:sz w:val="19"/>
                <w:szCs w:val="19"/>
              </w:rPr>
            </w:pPr>
            <w:r w:rsidRPr="00EC2E22">
              <w:rPr>
                <w:sz w:val="19"/>
                <w:szCs w:val="19"/>
              </w:rPr>
              <w:t>Diabetes</w:t>
            </w:r>
          </w:p>
        </w:tc>
        <w:tc>
          <w:tcPr>
            <w:tcW w:w="2950" w:type="dxa"/>
          </w:tcPr>
          <w:p w14:paraId="164A862E" w14:textId="77777777" w:rsidR="00E97D50" w:rsidRPr="00EC2E22" w:rsidRDefault="00E97D50" w:rsidP="00A50C08">
            <w:pPr>
              <w:spacing w:before="1" w:after="120" w:line="360" w:lineRule="auto"/>
              <w:ind w:right="-30"/>
              <w:jc w:val="both"/>
              <w:rPr>
                <w:sz w:val="19"/>
                <w:szCs w:val="19"/>
              </w:rPr>
            </w:pPr>
          </w:p>
        </w:tc>
        <w:tc>
          <w:tcPr>
            <w:tcW w:w="2950" w:type="dxa"/>
          </w:tcPr>
          <w:p w14:paraId="00000087" w14:textId="3E71294F"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"10.1210/clinem/dgaa809", "ISSN" : "19457197", "PMID" : "33150389", "abstract" : "Objective: To analyze the effects of a tailored exercise intervention in acutely hospitalized elderly diabetic patients. Research Design and Methods: This is an ancillary analysis of a randomized controlled trial (RCT). A total of 103 acutely hospitalized elderly adults (mean age 87 years) with type II diabetes were randomized to an intervention (exercise, n = 54) or control group (usual care, n = 49). The primary endpoint was change in functional status from baseline to hospital discharge as assessed with the Barthel Index and the Short Physical Performance Battery (SPPB). Secondary endpoints comprised cognitive function and mood status, quality of life (QoL), incidence of delirium, and handgrip strength. Exercise-related side effects, length of hospital stay, and incidence of falls during hospitalization were also assessed, as well as transfer to nursing homes, hospital readmission, and mortality during a 3-month follow-up. Results: The median length of stay was 8 days (interquartile range, 4) for both groups. The intervention was safe and provided significant benefits over usual care on SPPB (2.7 [95% confidence interval (CI) 1.8, 3.5]) and Barthel Index (8.5 [95% CI: 3.9, 13.1]), as well as on other secondary endpoints such as cognitive status, depression, QoL, and handgrip strength (all P &lt; 0.05). No significant between-group differences were found for the remainder of secondary endpoints. Conclusions: An in-hospital individualized multicomponent exercise intervention was safe and effective for the prevention of functional and cognitive decline in acutely hospitalized elderly diabetic patients, although it had no influence on other endpoints assessed during hospitalization or at the 3-month follow-up after discharge.", "author" : [ { "dropping-particle" : "", "family" : "Mart\u00ednez-Velilla", "given" : "Nicol\u00e1s", "non-dropping-particle" : "", "parse-names" : false, "suffix" : "" }, { "dropping-particle" : "", "family" : "Valenzuela", "given" : "Pedro L.", "non-dropping-particle" : "", "parse-names" : false, "suffix" : "" }, { "dropping-particle" : "", "family" : "S\u00e1ez De Asteasu", "given" : "Mikel L.", "non-dropping-particle" : "", "parse-names" : false, "suffix" : "" }, { "dropping-particle" : "", "family" : "Zambom-Ferraresi", "given" : "Fabricio", "non-dropping-particle" : "", "parse-names" : false, "suffix" : "" }, { "dropping-particle" : "", "family" : "Ram\u00edrez-V\u00e9lez", "given" : "Robinson", "non-dropping-particle" : "", "parse-names" : false, "suffix" : "" }, { "dropping-particle" : "", "family" : "Garc\u00eda-Hermoso", "given" : "Antonio", "non-dropping-particle" : "", "parse-names" : false, "suffix" : "" }, { "dropping-particle" : "", "family" : "Librero-L\u00f3pez", "given" : "Julian", "non-dropping-particle" : "", "parse-names" : false, "suffix" : "" }, { "dropping-particle" : "", "family" : "Gorricho", "given" : "Javier", "non-dropping-particle" : "", "parse-names" : false, "suffix" : "" }, { "dropping-particle" : "", "family" : "P\u00e9rez", "given" : "Federico Esparza", "non-dropping-particle" : "", "parse-names" : false, "suffix" : "" }, { "dropping-particle" : "", "family" : "Lucia", "given" : "Alejandro", "non-dropping-particle" : "", "parse-names" : false, "suffix" : "" }, { "dropping-particle" : "", "family" : "Izquierdo", "given" : "Mikel", "non-dropping-particle" : "", "parse-names" : false, "suffix" : "" } ], "container-title" : "Journal of Clinical Endocrinology and Metabolism", "id" : "ITEM-1", "issue" : "2", "issued" : { "date-parts" : [ [ "2021" ] ] }, "page" : "E899-E906", "title" : "Effects of a Tailored Exercise Intervention in Acutely Hospitalized Oldest Old Diabetic Adults: An Ancillary Analysis", "type" : "article-journal", "volume" : "106" }, "uris" : [ "http://www.mendeley.com/documents/?uuid=58342ead-b8e6-4463-9af7-5f1f63d48fa4" ] }, { "id" : "ITEM-2", "itemData" : { "DOI" : "10.1007/s11764-021-01011-z", "ISSN" : "19322267", "PMID" : "33759086", "abstract" : "Purpose: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3.08\u20133.11). Five to ten years survivors were more likely to have hospital inpatient visits and imaging test compared to women without breast cancer (RRa = 1.35 95% CI 1.30\u20131.39 and RRa = 1.27 95% CI 1.25\u20131.29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 "author" : [ { "dropping-particle" : "", "family" : "Jansana", "given" : "Anna", "non-dropping-particle" : "", "parse-names" : false, "suffix" : "" }, { "dropping-particle" : "", "family" : "Domingo", "given" : "Laia", "non-dropping-particle" : "", "parse-names" : false, "suffix" : "" }, { "dropping-particle" : "", "family" : "Iba\u00f1ez", "given" : "Berta", "non-dropping-particle" : "", "parse-names" : false, "suffix" : "" }, { "dropping-particle" : "", "family" : "Prados", "given" : "Alexandra", "non-dropping-particle" : "", "parse-names" : false, "suffix" : "" }, { "dropping-particle" : "", "family" : "Cura", "given" : "Isabel", "non-dropping-particle" : "Del", "parse-names" : false, "suffix" : "" }, { "dropping-particle" : "", "family" : "Padilla-Ruiz", "given" : "Maria", "non-dropping-particle" : "", "parse-names" : false, "suffix" : "" }, { "dropping-particle" : "", "family" : "Sanz", "given" : "Teresa", "non-dropping-particle" : "", "parse-names" : false, "suffix" : "" }, { "dropping-particle" : "", "family" : "Poblador", "given" : "Beatriz", "non-dropping-particle" : "", "parse-names" : false, "suffix" : "" }, { "dropping-particle" : "", "family" : "Tamayo", "given" : "Ibai", "non-dropping-particle" : "", "parse-names" : false, "suffix" : "" }, { "dropping-particle" : "", "family" : "Gimeno", "given" : "Antonio", "non-dropping-particle" : "", "parse-names" : false, "suffix" : "" }, { "dropping-particle" : "", "family" : "Alberquilla", "given" : "Angel", "non-dropping-particle" : "", "parse-names" : false, "suffix" : "" }, { "dropping-particle" : "", "family" : "Abizanda", "given" : "Merc\u00e8", "non-dropping-particle" : "", "parse-names" : false, "suffix" : "" }, { "dropping-particle" : "", "family" : "Comas", "given" : "Merc\u00e8", "non-dropping-particle" : "", "parse-names" : false, "suffix" : "" }, { "dropping-particle" : "", "family" : "Lanzuela", "given" : "Manuela", "non-dropping-particle" : "", "parse-names" : false, "suffix" : "" }, { "dropping-particle" : "", "family" : "Burgui", "given" : "Rossana", "non-dropping-particle" : "", "parse-names" : false, "suffix" : "" }, { "dropping-particle" : "", "family" : "Holgado", "given" : "Antonio Diaz", "non-dropping-particle" : "", "parse-names" : false, "suffix" : "" }, { "dropping-particle" : "", "family" : "Duarte-Salles", "given" : "Talita", "non-dropping-particle" : "", "parse-names" : false, "suffix" : "" }, { "dropping-particle" : "", "family" : "Moreno", "given" : "Conchi", "non-dropping-particle" : "", "parse-names" : false, "suffix" : "" }, { "dropping-particle" : "", "family" : "Louro", "given" : "Javier", "non-dropping-particle" : "", "parse-names" : false, "suffix" : "" }, { "dropping-particle" : "", "family" : "Baquedano", "given" : "Javier", "non-dropping-particle" : "", "parse-names" : false, "suffix" : "" }, { "dropping-particle" : "", "family" : "Molina", "given" : "Cristobal", "non-dropping-particle" : "", "parse-names" : false, "suffix" : "" }, { "dropping-particle" : "", "family" : "Carmen Martinez", "given" : "Maria", "non-dropping-particle" : "del", "parse-names" : false, "suffix" : "" }, { "dropping-particle" : "", "family" : "Gorricho", "given" : "Javier", "non-dropping-particle" : "", "parse-names" : false, "suffix" : "" }, { "dropping-particle" : "", "family" : "Redondo", "given" : "Maximino", "non-dropping-particle" : "", "parse-names" : false, "suffix" : "" }, { "dropping-particle" : "", "family" : "Castells", "given" : "Xavier", "non-dropping-particle" : "", "parse-names" : false, "suffix" : "" }, { "dropping-particle" : "", "family" : "Sala", "given" : "Maria", "non-dropping-particle" : "", "parse-names" : false, "suffix" : "" } ], "container-title" : "Journal of Cancer Survivorship", "id" : "ITEM-2", "issue" : "1", "issued" : { "date-parts" : [ [ "2022" ] ] }, "page" : "132-141", "publisher" : "Journal of Cancer Survivorship", "title" : "Use of health services among long-term breast cancer survivors in Spain: longitudinal study based on real-world data", "type" : "article-journal", "volume" : "16" }, "uris" : [ "http://www.mendeley.com/documents/?uuid=be3f50ac-01ac-4ed0-ac23-6f8a44de3ed2" ] }, { "id" : "ITEM-3", "itemData" : { "DOI" : "10.1136/bmjopen-2022-066052", "ISSN" : "2044-6055", "PMID" : "36669840", "author" : [ { "dropping-particle" : "", "family" : "Tamayo", "given" : "Ibai", "non-dropping-particle" : "", "parse-names" : false, "suffix" : "" }, { "dropping-particle" : "", "family" : "Librero-Lopez", "given" : "Julian", "non-dropping-particle" : "", "parse-names" : false, "suffix" : "" }, { "dropping-particle" : "", "family" : "Galbete", "given" : "Arkaitz", "non-dropping-particle" : "", "parse-names" : false, "suffix" : "" }, { "dropping-particle" : "", "family" : "Cambra", "given" : "Koldo", "non-dropping-particle" : "", "parse-names" : false, "suffix" : "" }, { "dropping-particle" : "", "family" : "Enguita-Germ\u00e1n", "given" : "M\u00f3nica", "non-dropping-particle" : "", "parse-names" : false, "suffix" : "" }, { "dropping-particle" : "", "family" : "Forga", "given" : "Luis", "non-dropping-particle" : "", "parse-names" : false, "suffix" : "" }, { "dropping-particle" : "", "family" : "Go\u00f1i", "given" : "Mar\u00eda Jos\u00e9", "non-dropping-particle" : "", "parse-names" : false, "suffix" : "" }, { "dropping-particle" : "", "family" : "Lecea", "given" : "Oscar", "non-dropping-particle" : "", "parse-names" : false, "suffix" : "" }, { "dropping-particle" : "", "family" : "Gorricho", "given" : "Javier", "non-dropping-particle" : "", "parse-names" : false, "suffix" : "" }, { "dropping-particle" : "", "family" : "Olazar\u00e1n", "given" : "\u00c1lvaro", "non-dropping-particle" : "", "parse-names" : false, "suffix" : "" }, { "dropping-particle" : "", "family" : "Arnedo", "given" : "Laura", "non-dropping-particle" : "", "parse-names" : false, "suffix" : "" }, { "dropping-particle" : "", "family" : "Moreno-Iribas", "given" : "Conchi", "non-dropping-particle" : "", "parse-names" : false, "suffix" : "" }, { "dropping-particle" : "", "family" : "Lafita", "given" : "Javier", "non-dropping-particle" : "", "parse-names" : false, "suffix" : "" }, { "dropping-particle" : "", "family" : "Iba\u00f1ez-Beroiz", "given" : "Berta", "non-dropping-particle" : "", "parse-names" : false, "suffix" : "" } ], "container-title" : "BMJ Open", "id" : "ITEM-3", "issue" : "1", "issued" : { "date-parts" : [ [ "2023" ] ] }, "page" : "e066052", "title" : "Cohort Profile: CArdiovascular Risk in patients with DIAbetes in NAvarra (CARDIANA cohort)", "type" : "article-journal", "volume" : "13" }, "uris" : [ "http://www.mendeley.com/documents/?uuid=37e24d06-e80a-464b-99da-40ac1bba2f1c" ] }, { "id" : "ITEM-4", "itemData" : { "DOI" : "10.3390/ijerph182312370", "ISSN" : "16604601", "PMID" : "34886096", "abstract" : "Cardiovascular disease (CVD) is the most common cause of morbidity and mortality among patients with type 2 diabetes (T2D). Physical activity (PA) is one of the few modifiable factors that can reduce this risk. The aim of this study was to estimate to what extent PA can contribute to reducing CVD risk and all-cause mortality in patients with T2D. Information from a population-based cohort including 26,587 patients with T2D from the Navarre Health System who were fol-lowed for five years was gathered from electronic clinical records. Multivariate Cox regression models were fitted to estimate the effect of PA on CVD risk and all-cause mortality, and the approach was complemented using conditional logistic regression models within a matched nested case\u2013con-trol design. A total of 5111 (19.2%) patients died during follow-up, which corresponds to 37.8% of the inactive group, 23.9% of the partially active group and 12.4% of the active group. CVD events occurred in 2362 (8.9%) patients, which corresponds to 11.6%, 10.1% and 7.6% of these groups. Compared with patients in the inactive group, and after matching and adjusting for confounders, the OR of having a CVD event was 0.84 (95% CI: 0.66\u20131.07) for the partially active group and 0.71 (95% CI: 0.56\u20130.91) for the active group. A slightly more pronounced gradient was obtained when focused on all-cause mortality, with ORs equal to 0.72 (95% CI: 0.61\u20130.85) and 0.50 (95% CI: 0.42\u20130.59), respectively. This study provides further evidence that physically active patients with T2D may have a reduced risk of CVD-related complications and all-cause mortality.", "author" : [ { "dropping-particle" : "", "family" : "Enguita-Germ\u00e1n", "given" : "M\u00f3nica", "non-dropping-particle" : "", "parse-names" : false, "suffix" : "" }, { "dropping-particle" : "", "family" : "Tamayo", "given" : "Ibai", "non-dropping-particle" : "", "parse-names" : false, "suffix" : "" }, { "dropping-particle" : "", "family" : "Galbete", "given" : "Arkaitz", "non-dropping-particle" : "", "parse-names" : false, "suffix" : "" }, { "dropping-particle" : "", "family" : "Librero", "given" : "Juli\u00e1n", "non-dropping-particle" : "", "parse-names" : false, "suffix" : "" }, { "dropping-particle" : "", "family" : "Cambra", "given" : "Koldo", "non-dropping-particle" : "", "parse-names" : false, "suffix" : "" }, { "dropping-particle" : "", "family" : "Ib\u00e1\u00f1ez-Beroiz", "given" : "Berta", "non-dropping-particle" : "", "parse-names" : false, "suffix" : "" } ], "container-title" : "International Journal of Environmental Research and Public Health", "id" : "ITEM-4", "issue" : "23", "issued" : { "date-parts" : [ [ "2021" ] ] }, "title" : "Effect of physical activity on cardiovascular event risk in a population-based cohort of patients with type 2 diabetes", "type" : "article-journal", "volume" : "18" }, "uris" : [ "http://www.mendeley.com/documents/?uuid=59e66f10-52ec-41a4-9534-e83e24bb9831" ] }, { "id" : "ITEM-5", "itemData" : { "DOI" : "10.1016/j.jdiacomp.2019.107445", "ISSN" : "1873460X", "PMID" : "31668588", "abstract" : "Aims: The main objective was to assess, using real-practice primary care records, the degree of control of cardiovascular risk factor targets. Records were stratified by the presence of previous history or cardiovascular disease (CVD), and sex differences in the fulfillment profile were analyzed. Methods: This is a cross-sectional population-based study conducted in Spain. Type 2 diabetes patients over 20 years old (n = 32,638) were identified from primary care electronic health records, and the following information was extracted: glycated hemoglobin (HbA1c), systolic and diastolic blood pressure (SBP and DBP), LDL and HDL cholesterol levels, triglycerides, BMI and smoking history. Results: Patients with CVD had worse control of HbA1c than patients without it, (HbA1c &lt; 7% 56.9% vs. 61.2%) but better control of BP (&lt;130/80: 43.5% vs 38.2%) and lipids. In the group without prior CVD history, women had worse control of HbA1c, LDL, HDL, BMI and triglycerides and better control of blood pressure and smoking. These differences were maintained or accentuated in the group with previous CVD. Conclusions: Women had poorer control of CV risk factors in both groups, and the sex-gap is accentuated in patients with previous CVD.", "author" : [ { "dropping-particle" : "", "family" : "Galbete", "given" : "Arkaitz", "non-dropping-particle" : "", "parse-names" : false, "suffix" : "" }, { "dropping-particle" : "", "family" : "Cambra", "given" : "Koldo", "non-dropping-particle" : "", "parse-names" : false, "suffix" : "" }, { "dropping-particle" : "", "family" : "Forga", "given" : "Luis", "non-dropping-particle" : "", "parse-names" : false, "suffix" : "" }, { "dropping-particle" : "", "family" : "Baquedano", "given" : "Francisco Javier", "non-dropping-particle" : "", "parse-names" : false, "suffix" : "" }, { "dropping-particle" : "", "family" : "Aizpuru", "given" : "Felipe", "non-dropping-particle" : "", "parse-names" : false, "suffix" : "" }, { "dropping-particle" : "", "family" : "Lecea", "given" : "Oscar", "non-dropping-particle" : "", "parse-names" : false, "suffix" : "" }, { "dropping-particle" : "", "family" : "Librero", "given" : "Juli\u00e1n", "non-dropping-particle" : "", "parse-names" : false, "suffix" : "" }, { "dropping-particle" : "", "family" : "Ib\u00e1\u00f1ez", "given" : "Berta", "non-dropping-particle" : "", "parse-names" : false, "suffix" : "" } ], "container-title" : "Journal of Diabetes and its Complications", "id" : "ITEM-5", "issue" : "12", "issued" : { "date-parts" : [ [ "2019" ] ] }, "publisher" : "Elsevier Inc.", "title" : "Achievement of cardiovascular risk factor targets according to sex and previous history of cardiovascular disease in type 2 diabetes: A population-based study", "type" : "article-journal", "volume" : "33" }, "uris" : [ "http://www.mendeley.com/documents/?uuid=a85bedfd-796d-426d-ac3b-51aa5a9a41a7" ] }, { "id" : "ITEM-6", "itemData" : { "DOI" : "10.1186/s12889-018-5269-0", "ISBN" : "1288901852", "ISSN" : "14712458", "PMID" : "29587788", "abstract" : "Background: The aim of this study was to determine if the achievement of control targets in patients with type 2 diabetes was associated with personal socioeconomic factors and if these associations were sex-dependent. Methods: This cross-sectional, population-based study was conducted in Spain. Glycated haemoglobin (HbA1c) level and other clinical parameters were obtained from electronic primary care records (n = 32,638 cases). Socioeconomic status was determined using education level and yearly income. Among patients, having their HbA1c level checked during the previous year was considered as an indirect measure of the process of care, whereas tobacco use and clinical parameters such as HbA1c, low-density lipoprotein cholesterol (LDL-c) and blood pressure (BP) were considered intermediate control outcomes. General linear mixed effect models were used to assess associations. Results: The achievement of metabolic and cardiovascular control targets in patients with type 2 diabetes was associated with educational level and income, and socioeconomic gradients differed by sex. The probability of having had an HbA1c test performed in the previous year was higher in patients with lower education levels. Patients in the lowest income and education level categories were less likely to have reached the recommended HbA1c level. Males in the lowest education level categories were less likely to be non-smokers or to have achieved the blood pressure targets. In contrast, patients within the low income categories had a higher probability of reaching the recommended LDL-c level. Conclusions: Our results suggest the presence of socioeconomic inequalities in the achievement of cardiovascular and metabolic control that differed in direction and magnitude depending on the measured outcome and sex of the patient. These findings may help health professionals focus on high-risk individuals to decrease health inequalities.", "author" : [ { "dropping-particle" : "", "family" : "Ib\u00e1\u00f1ez", "given" : "Berta", "non-dropping-particle" : "", "parse-names" : false, "suffix" : "" }, { "dropping-particle" : "", "family" : "Galbete", "given" : "Arkaitz", "non-dropping-particle" : "", "parse-names" : false, "suffix" : "" }, { "dropping-particle" : "", "family" : "Go\u00f1i", "given" : "Mar\u00eda Jos\u00e9", "non-dropping-particle" : "", "parse-names" : false, "suffix" : "" }, { "dropping-particle" : "", "family" : "Forga", "given" : "Luis", "non-dropping-particle" : "", "parse-names" : false, "suffix" : "" }, { "dropping-particle" : "", "family" : "Arnedo", "given" : "Laura", "non-dropping-particle" : "", "parse-names" : false, "suffix" : "" }, { "dropping-particle" : "", "family" : "Aizpuru", "given" : "Felipe", "non-dropping-particle" : "", "parse-names" : false, "suffix" : "" }, { "dropping-particle" : "", "family" : "Librero", "given" : "Juli\u00e1n", "non-dropping-particle" : "", "parse-names" : false, "suffix" : "" }, { "dropping-particle" : "", "family" : "Lecea", "given" : "Oscar", "non-dropping-particle" : "", "parse-names" : false, "suffix" : "" }, { "dropping-particle" : "", "family" : "Cambra", "given" : "Koldo", "non-dropping-particle" : "", "parse-names" : false, "suffix" : "" } ], "container-title" : "BMC Public Health", "id" : "ITEM-6", "issue" : "1", "issued" : { "date-parts" : [ [ "2018" ] ] }, "page" : "1-9", "publisher" : "BMC Public Health", "title" : "Socioeconomic inequalities in cardiometabolic control in patients with type 2 diabetes", "type" : "article-journal", "volume" : "18" }, "uris" : [ "http://www.mendeley.com/documents/?uuid=4475eab6-982e-455d-87b6-f0ee0a974d3d" ] } ], "mendeley" : { "formattedCitation" : "&lt;sup&gt;18\u201323&lt;/sup&gt;", "plainTextFormattedCitation" : "18\u201323", "previouslyFormattedCitation" : "&lt;sup&gt;18\u201323&lt;/sup&gt;"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18–23</w:t>
            </w:r>
            <w:r w:rsidRPr="00EC2E22">
              <w:rPr>
                <w:sz w:val="19"/>
                <w:szCs w:val="19"/>
              </w:rPr>
              <w:fldChar w:fldCharType="end"/>
            </w:r>
          </w:p>
        </w:tc>
      </w:tr>
      <w:tr w:rsidR="00E97D50" w:rsidRPr="00EC2E22" w14:paraId="45920573" w14:textId="77777777" w:rsidTr="00E97D50">
        <w:tc>
          <w:tcPr>
            <w:tcW w:w="2263" w:type="dxa"/>
          </w:tcPr>
          <w:p w14:paraId="00000088" w14:textId="77777777" w:rsidR="00E97D50" w:rsidRPr="00EC2E22" w:rsidRDefault="00E97D50">
            <w:pPr>
              <w:spacing w:before="1" w:after="120" w:line="360" w:lineRule="auto"/>
              <w:ind w:right="-30"/>
              <w:jc w:val="both"/>
              <w:rPr>
                <w:sz w:val="19"/>
                <w:szCs w:val="19"/>
              </w:rPr>
            </w:pPr>
            <w:r w:rsidRPr="00EC2E22">
              <w:rPr>
                <w:sz w:val="19"/>
                <w:szCs w:val="19"/>
              </w:rPr>
              <w:t>Cancer</w:t>
            </w:r>
          </w:p>
        </w:tc>
        <w:tc>
          <w:tcPr>
            <w:tcW w:w="3635" w:type="dxa"/>
          </w:tcPr>
          <w:p w14:paraId="00000089" w14:textId="77777777" w:rsidR="00E97D50" w:rsidRPr="00EC2E22" w:rsidRDefault="00E97D50">
            <w:pPr>
              <w:spacing w:before="1" w:after="120" w:line="360" w:lineRule="auto"/>
              <w:ind w:right="-30"/>
              <w:jc w:val="both"/>
              <w:rPr>
                <w:sz w:val="19"/>
                <w:szCs w:val="19"/>
              </w:rPr>
            </w:pPr>
            <w:r w:rsidRPr="00EC2E22">
              <w:rPr>
                <w:sz w:val="19"/>
                <w:szCs w:val="19"/>
              </w:rPr>
              <w:t>Breast cancer</w:t>
            </w:r>
          </w:p>
        </w:tc>
        <w:tc>
          <w:tcPr>
            <w:tcW w:w="2950" w:type="dxa"/>
          </w:tcPr>
          <w:p w14:paraId="5C5E0CA3" w14:textId="77777777" w:rsidR="00E97D50" w:rsidRPr="00EC2E22" w:rsidRDefault="00E97D50" w:rsidP="00A50C08">
            <w:pPr>
              <w:spacing w:before="1" w:after="120" w:line="360" w:lineRule="auto"/>
              <w:ind w:right="-30"/>
              <w:jc w:val="both"/>
              <w:rPr>
                <w:sz w:val="19"/>
                <w:szCs w:val="19"/>
              </w:rPr>
            </w:pPr>
          </w:p>
        </w:tc>
        <w:tc>
          <w:tcPr>
            <w:tcW w:w="2950" w:type="dxa"/>
          </w:tcPr>
          <w:p w14:paraId="0000008A" w14:textId="440A5B51"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"10.1136/bmjopen-2020-040253", "ISSN" : "20446055", "PMID" : "32912957", "abstract" : "Introduction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 "author" : [ { "dropping-particle" : "", "family" : "Jansana", "given" : "Anna", "non-dropping-particle" : "", "parse-names" : false, "suffix" : "" }, { "dropping-particle" : "", "family" : "Cura", "given" : "Isabel", "non-dropping-particle" : "Del", "parse-names" : false, "suffix" : "" }, { "dropping-particle" : "", "family" : "Prados-Torres", "given" : "Alexandra", "non-dropping-particle" : "", "parse-names" : false, "suffix" : "" }, { "dropping-particle" : "", "family" : "Sanz Cuesta", "given" : "Teresa", "non-dropping-particle" : "", "parse-names" : false, "suffix" : "" }, { "dropping-particle" : "", "family" : "Poblador-Plou", "given" : "Beatriz", "non-dropping-particle" : "", "parse-names" : false, "suffix" : "" }, { "dropping-particle" : "", "family" : "Gimeno Miguel", "given" : "A.", "non-dropping-particle" : "", "parse-names" : false, "suffix" : "" }, { "dropping-particle" : "", "family" : "Lanzuela", "given" : "Manuela", "non-dropping-particle" : "", "parse-names" : false, "suffix" : "" }, { "dropping-particle" : "", "family" : "Iba\u00f1ez", "given" : "Berta", "non-dropping-particle" : "", "parse-names" : false, "suffix" : "" }, { "dropping-particle" : "", "family" : "Tamayo", "given" : "Ibai", "non-dropping-particle" : "", "parse-names" : false, "suffix" : "" }, { "dropping-particle" : "", "family" : "Moreno-Iribas", "given" : "Conchi", "non-dropping-particle" : "", "parse-names" : false, "suffix" : "" }, { "dropping-particle" : "", "family" : "Padilla-Ruiz", "given" : "Mar\u00eda", "non-dropping-particle" : "", "parse-names" : false, "suffix" : "" }, { "dropping-particle" : "", "family" : "Redondo", "given" : "Maximino", "non-dropping-particle" : "", "parse-names" : false, "suffix" : "" }, { "dropping-particle" : "", "family" : "Comas", "given" : "Merc\u00e8", "non-dropping-particle" : "", "parse-names" : false, "suffix" : "" }, { "dropping-particle" : "", "family" : "Domingo", "given" : "Laia", "non-dropping-particle" : "", "parse-names" : false, "suffix" : "" }, { "dropping-particle" : "", "family" : "D\u00edaz-Holgado", "given" : "Antonio", "non-dropping-particle" : "", "parse-names" : false, "suffix" : "" }, { "dropping-particle" : "", "family" : "Salamanca", "given" : "Francisco Javier", "non-dropping-particle" : "", "parse-names" : false, "suffix" : "" }, { "dropping-particle" : "", "family" : "Castells", "given" : "Xavier", "non-dropping-particle" : "", "parse-names" : false, "suffix" : "" }, { "dropping-particle" : "", "family" : "Sala", "given" : "Maria", "non-dropping-particle" : "", "parse-names" : false, "suffix" : "" } ], "container-title" : "BMJ Open", "id" : "ITEM-1", "issue" : "9", "issued" : { "date-parts" : [ [ "2020" ] ] }, "title" : "Use of real-world data to study health services utilisation and comorbidities in long-term breast cancer survivors (the SURBCAN study): Study protocol for a longitudinal population-based cohort study", "type" : "article-journal", "volume" : "10" }, "uris" : [ "http://www.mendeley.com/documents/?uuid=95cb408d-4d6e-49d7-9ebd-e3ba7ed89eee" ] } ], "mendeley" : { "formattedCitation" : "&lt;sup&gt;24&lt;/sup&gt;", "plainTextFormattedCitation" : "24", "previouslyFormattedCitation" : "&lt;sup&gt;24&lt;/sup&gt;"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24</w:t>
            </w:r>
            <w:r w:rsidRPr="00EC2E22">
              <w:rPr>
                <w:sz w:val="19"/>
                <w:szCs w:val="19"/>
              </w:rPr>
              <w:fldChar w:fldCharType="end"/>
            </w:r>
          </w:p>
        </w:tc>
      </w:tr>
      <w:tr w:rsidR="00E97D50" w:rsidRPr="00EC2E22" w14:paraId="0DE7EEDD" w14:textId="77777777" w:rsidTr="00E97D50">
        <w:tc>
          <w:tcPr>
            <w:tcW w:w="2263" w:type="dxa"/>
          </w:tcPr>
          <w:p w14:paraId="0000008B" w14:textId="77777777" w:rsidR="00E97D50" w:rsidRPr="00EC2E22" w:rsidRDefault="00E97D50">
            <w:pPr>
              <w:spacing w:before="1" w:after="120" w:line="360" w:lineRule="auto"/>
              <w:ind w:right="-30"/>
              <w:jc w:val="both"/>
              <w:rPr>
                <w:sz w:val="19"/>
                <w:szCs w:val="19"/>
              </w:rPr>
            </w:pPr>
            <w:r w:rsidRPr="00EC2E22">
              <w:rPr>
                <w:sz w:val="19"/>
                <w:szCs w:val="19"/>
              </w:rPr>
              <w:t>Other Chronic conditions</w:t>
            </w:r>
          </w:p>
        </w:tc>
        <w:tc>
          <w:tcPr>
            <w:tcW w:w="3635" w:type="dxa"/>
          </w:tcPr>
          <w:p w14:paraId="0000008C" w14:textId="77777777" w:rsidR="00E97D50" w:rsidRPr="00EC2E22" w:rsidRDefault="00E97D50">
            <w:pPr>
              <w:spacing w:before="1" w:after="120" w:line="360" w:lineRule="auto"/>
              <w:ind w:right="-30"/>
              <w:jc w:val="both"/>
              <w:rPr>
                <w:sz w:val="19"/>
                <w:szCs w:val="19"/>
              </w:rPr>
            </w:pPr>
          </w:p>
        </w:tc>
        <w:tc>
          <w:tcPr>
            <w:tcW w:w="2950" w:type="dxa"/>
          </w:tcPr>
          <w:p w14:paraId="6CD673B7" w14:textId="77777777" w:rsidR="00E97D50" w:rsidRPr="00EC2E22" w:rsidRDefault="00E97D50" w:rsidP="00A50C08">
            <w:pPr>
              <w:spacing w:before="1" w:after="120" w:line="360" w:lineRule="auto"/>
              <w:ind w:right="-30"/>
              <w:jc w:val="both"/>
              <w:rPr>
                <w:sz w:val="19"/>
                <w:szCs w:val="19"/>
              </w:rPr>
            </w:pPr>
          </w:p>
        </w:tc>
        <w:tc>
          <w:tcPr>
            <w:tcW w:w="2950" w:type="dxa"/>
          </w:tcPr>
          <w:p w14:paraId="0000008D" w14:textId="1F17BDBB"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"10.1136/bmjspcare-2019-002055", "ISSN" : "20454368", "PMID" : "32581004", "abstract" : "Objectives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 "author" : [ { "dropping-particle" : "", "family" : "Bretos-Azcona", "given" : "Pablo E.", "non-dropping-particle" : "", "parse-names" : false, "suffix" : "" }, { "dropping-particle" : "", "family" : "Ibarrola Guill\u00e9n", "given" : "Cristina", "non-dropping-particle" : "", "parse-names" : false, "suffix" : "" }, { "dropping-particle" : "", "family" : "S\u00e1nchez-Iriso", "given" : "Eduardo", "non-dropping-particle" : "", "parse-names" : false, "suffix" : "" }, { "dropping-particle" : "", "family" : "Cabas\u00e9s Hita", "given" : "Juan M.", "non-dropping-particle" : "", "parse-names" : false, "suffix" : "" }, { "dropping-particle" : "", "family" : "Gorricho", "given" : "Javier", "non-dropping-particle" : "", "parse-names" : false, "suffix" : "" }, { "dropping-particle" : "", "family" : "Librero L\u00f3pez", "given" : "Juli\u00e1n", "non-dropping-particle" : "", "parse-names" : false, "suffix" : "" } ], "container-title" : "BMJ Supportive and Palliative Care", "id" : "ITEM-1", "issue" : "e1", "issued" : { "date-parts" : [ [ "2022" ] ] }, "page" : "E112-E119", "title" : "Multisystem chronic illness prognostication in non-oncologic integrated care", "type" : "article-journal", "volume" : "12" }, "uris" : [ "http://www.mendeley.com/documents/?uuid=0c154963-7c7a-444d-880a-19f06f29621d" ] } ], "mendeley" : { "formattedCitation" : "&lt;sup&gt;25&lt;/sup&gt;", "plainTextFormattedCitation" : "25", "previouslyFormattedCitation" : "&lt;sup&gt;25&lt;/sup&gt;"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25</w:t>
            </w:r>
            <w:r w:rsidRPr="00EC2E22">
              <w:rPr>
                <w:sz w:val="19"/>
                <w:szCs w:val="19"/>
              </w:rPr>
              <w:fldChar w:fldCharType="end"/>
            </w:r>
          </w:p>
        </w:tc>
      </w:tr>
      <w:tr w:rsidR="00E97D50" w:rsidRPr="00EC2E22" w14:paraId="15C33ED9" w14:textId="77777777" w:rsidTr="00E97D50">
        <w:tc>
          <w:tcPr>
            <w:tcW w:w="2263" w:type="dxa"/>
          </w:tcPr>
          <w:p w14:paraId="0000008E" w14:textId="77777777" w:rsidR="00E97D50" w:rsidRPr="00EC2E22" w:rsidRDefault="00E97D50">
            <w:pPr>
              <w:spacing w:before="1" w:after="120" w:line="360" w:lineRule="auto"/>
              <w:ind w:right="-30"/>
              <w:jc w:val="both"/>
              <w:rPr>
                <w:sz w:val="19"/>
                <w:szCs w:val="19"/>
              </w:rPr>
            </w:pPr>
            <w:r w:rsidRPr="00EC2E22">
              <w:rPr>
                <w:sz w:val="19"/>
                <w:szCs w:val="19"/>
              </w:rPr>
              <w:t>Obesity</w:t>
            </w:r>
          </w:p>
        </w:tc>
        <w:tc>
          <w:tcPr>
            <w:tcW w:w="3635" w:type="dxa"/>
          </w:tcPr>
          <w:p w14:paraId="0000008F" w14:textId="77777777" w:rsidR="00E97D50" w:rsidRPr="00EC2E22" w:rsidRDefault="00E97D50">
            <w:pPr>
              <w:spacing w:before="1" w:after="120" w:line="360" w:lineRule="auto"/>
              <w:ind w:right="-30"/>
              <w:jc w:val="both"/>
              <w:rPr>
                <w:sz w:val="19"/>
                <w:szCs w:val="19"/>
              </w:rPr>
            </w:pPr>
          </w:p>
        </w:tc>
        <w:tc>
          <w:tcPr>
            <w:tcW w:w="2950" w:type="dxa"/>
          </w:tcPr>
          <w:p w14:paraId="0BAFE323" w14:textId="77777777" w:rsidR="00E97D50" w:rsidRPr="00EC2E22" w:rsidRDefault="00E97D50" w:rsidP="00A50C08">
            <w:pPr>
              <w:spacing w:before="1" w:after="120" w:line="360" w:lineRule="auto"/>
              <w:ind w:right="-30"/>
              <w:jc w:val="both"/>
              <w:rPr>
                <w:sz w:val="19"/>
                <w:szCs w:val="19"/>
              </w:rPr>
            </w:pPr>
          </w:p>
        </w:tc>
        <w:tc>
          <w:tcPr>
            <w:tcW w:w="2950" w:type="dxa"/>
          </w:tcPr>
          <w:p w14:paraId="00000090" w14:textId="7A2229F0"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"10.1186/s12911-020-1020-8", "ISSN" : "14726947", "PMID" : "31959164", "abstract" : "Background and objectives: Height and weight data from electronic health records are increasingly being used to estimate the prevalence of childhood obesity. Here, we aim to assess the selection bias due to missing weight and height data from electronic health records in children older than five. Methods: Cohort study of 10,811 children born in Navarra (Spain) between 2002 and 2003, who were still living in this region by December 2016. We examined the differences between measured and non-measured children older than 5 years considering weight-associated variables (sex, rural or urban residence, family income and weight status at 2-5 yrs). These variables were used to calculate stabilized weights for inverse-probability weighting and to conduct multiple imputation for the missing data. We calculated complete data prevalence and adjusted prevalence considering the missing data using inverse-probability weighting and multiple imputation for ages 6 to 14 and group ages 6 to 9 and 10 to 14. Results: For 6-9 years, complete data, inverse-probability weighting and multiple imputation obesity age-adjusted prevalence were 13.18% (95% CI: 12.54-13.85), 13.22% (95% CI: 12.57-13.89) and 13.02% (95% CI: 12.38-13.66) and for 10-14 years 8.61% (95% CI: 8.06-9.18), 8.62% (95% CI: 8.06-9.20) and 8.24% (95% CI: 7.70-8.78), respectively. Conclusions: Ages at which well-child visits are scheduled and for the 6 to 9 and 10 to 14 age groups, weight status estimations are similar using complete data, multiple imputation and inverse-probability weighting. Readily available electronic health record data may be a tool to monitor the weight status in children.", "author" : [ { "dropping-particle" : "", "family" : "Sayon-Orea", "given" : "Carmen", "non-dropping-particle" : "", "parse-names" : false, "suffix" : "" }, { "dropping-particle" : "", "family" : "Moreno-Iribas", "given" : "Conchi", "non-dropping-particle" : "", "parse-names" : false, "suffix" : "" }, { "dropping-particle" : "", "family" : "Delfrade", "given" : "Josu", "non-dropping-particle" : "", "parse-names" : false, "suffix" : "" }, { "dropping-particle" : "", "family" : "Sanchez-Echenique", "given" : "Manuela", "non-dropping-particle" : "", "parse-names" : false, "suffix" : "" }, { "dropping-particle" : "", "family" : "Amiano", "given" : "Pilar", "non-dropping-particle" : "", "parse-names" : false, "suffix" : "" }, { "dropping-particle" : "", "family" : "Ardanaz", "given" : "Eva", "non-dropping-particle" : "", "parse-names" : false, "suffix" : "" }, { "dropping-particle" : "", "family" : "Gorricho", "given" : "Javier", "non-dropping-particle" : "", "parse-names" : false, "suffix" : "" }, { "dropping-particle" : "", "family" : "Basterra", "given" : "Garbi\u00f1e", "non-dropping-particle" : "", "parse-names" : false, "suffix" : "" }, { "dropping-particle" : "", "family" : "Nuin", "given" : "Marian", "non-dropping-particle" : "", "parse-names" : false, "suffix" : "" }, { "dropping-particle" : "", "family" : "Guevara", "given" : "Marcela", "non-dropping-particle" : "", "parse-names" : false, "suffix" : "" } ], "container-title" : "BMC Medical Informatics and Decision Making", "id" : "ITEM-1", "issue" : "1", "issued" : { "date-parts" : [ [ "2020" ] ] }, "page" : "1-10", "publisher" : "BMC Medical Informatics and Decision Making", "title" : "Inverse-probability weighting and multiple imputation for evaluating selection bias in the estimation of childhood obesity prevalence using data from electronic health records", "type" : "article-journal", "volume" : "20" }, "uris" : [ "http://www.mendeley.com/documents/?uuid=583dda7b-a198-488c-889d-4e259de2c26b" ] } ], "mendeley" : { "formattedCitation" : "&lt;sup&gt;26&lt;/sup&gt;", "plainTextFormattedCitation" : "26", "previouslyFormattedCitation" : "&lt;sup&gt;26&lt;/sup&gt;"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26</w:t>
            </w:r>
            <w:r w:rsidRPr="00EC2E22">
              <w:rPr>
                <w:sz w:val="19"/>
                <w:szCs w:val="19"/>
              </w:rPr>
              <w:fldChar w:fldCharType="end"/>
            </w:r>
          </w:p>
        </w:tc>
      </w:tr>
      <w:tr w:rsidR="00E97D50" w:rsidRPr="00EC2E22" w14:paraId="7E4EC4E6" w14:textId="77777777" w:rsidTr="00E97D50">
        <w:tc>
          <w:tcPr>
            <w:tcW w:w="2263" w:type="dxa"/>
          </w:tcPr>
          <w:p w14:paraId="00000091" w14:textId="77777777" w:rsidR="00E97D50" w:rsidRPr="00EC2E22" w:rsidRDefault="00E97D50">
            <w:pPr>
              <w:spacing w:before="1" w:after="120" w:line="360" w:lineRule="auto"/>
              <w:ind w:right="-30"/>
              <w:jc w:val="both"/>
              <w:rPr>
                <w:sz w:val="19"/>
                <w:szCs w:val="19"/>
              </w:rPr>
            </w:pPr>
            <w:r w:rsidRPr="00EC2E22">
              <w:rPr>
                <w:sz w:val="19"/>
                <w:szCs w:val="19"/>
              </w:rPr>
              <w:t>Safety</w:t>
            </w:r>
          </w:p>
        </w:tc>
        <w:tc>
          <w:tcPr>
            <w:tcW w:w="3635" w:type="dxa"/>
          </w:tcPr>
          <w:p w14:paraId="00000092" w14:textId="77777777" w:rsidR="00E97D50" w:rsidRPr="00EC2E22" w:rsidRDefault="00E97D50">
            <w:pPr>
              <w:spacing w:before="1" w:after="120" w:line="360" w:lineRule="auto"/>
              <w:ind w:right="-30"/>
              <w:jc w:val="both"/>
              <w:rPr>
                <w:sz w:val="19"/>
                <w:szCs w:val="19"/>
              </w:rPr>
            </w:pPr>
            <w:r w:rsidRPr="00EC2E22">
              <w:rPr>
                <w:sz w:val="19"/>
                <w:szCs w:val="19"/>
              </w:rPr>
              <w:t>Adverse events during hospitalization</w:t>
            </w:r>
          </w:p>
        </w:tc>
        <w:tc>
          <w:tcPr>
            <w:tcW w:w="2950" w:type="dxa"/>
          </w:tcPr>
          <w:p w14:paraId="7FFE856B" w14:textId="77777777" w:rsidR="00E97D50" w:rsidRPr="00EC2E22" w:rsidRDefault="00E97D50" w:rsidP="00A50C08">
            <w:pPr>
              <w:spacing w:before="1" w:after="120" w:line="360" w:lineRule="auto"/>
              <w:ind w:right="-30"/>
              <w:jc w:val="both"/>
              <w:rPr>
                <w:sz w:val="19"/>
                <w:szCs w:val="19"/>
              </w:rPr>
            </w:pPr>
          </w:p>
        </w:tc>
        <w:tc>
          <w:tcPr>
            <w:tcW w:w="2950" w:type="dxa"/>
          </w:tcPr>
          <w:p w14:paraId="00000093" w14:textId="75A96E6F" w:rsidR="00E97D50" w:rsidRPr="00EC2E22" w:rsidRDefault="00E97D50" w:rsidP="00A50C08">
            <w:pPr>
              <w:spacing w:before="1" w:after="120" w:line="360" w:lineRule="auto"/>
              <w:ind w:right="-30"/>
              <w:jc w:val="both"/>
              <w:rPr>
                <w:sz w:val="19"/>
                <w:szCs w:val="19"/>
              </w:rPr>
            </w:pPr>
            <w:r w:rsidRPr="00EC2E22">
              <w:rPr>
                <w:sz w:val="19"/>
                <w:szCs w:val="19"/>
              </w:rPr>
              <w:fldChar w:fldCharType="begin" w:fldLock="1"/>
            </w:r>
            <w:r>
              <w:rPr>
                <w:sz w:val="19"/>
                <w:szCs w:val="19"/>
              </w:rPr>
              <w:instrText>ADDIN CSL_CITATION { "citationItems" : [ { "id" : "ITEM-1", "itemData" : { "DOI" : "10.1016/j.jhqr.2019.11.002", "ISSN" : "26036479", "PMID" : "32273107", "abstract" : "Introduction: Risk management and patient safety are closely related, following this premise some industries have adopted measures to omit number 13. Healthcare is not left behind, in some hospital the day of surgery's or bed numbering avoid number 13. The objective was to assess whether it is necessary to redesign the safety policies implemented in hospitals based on avoiding 13 in the numbering of rooms/beds. Methods: A retrospective cohort study was conducted. Mortality and the number of adverse events suffered by patients admitted to rooms/beds numbering 13 (bad chance) or 7 (fair chance) over a two-year period to Intensive Care Unit, Medicine, Gastroenterology, Surgery, and Paediatric service were registered and compared. Results: A total of 8553 admissions were included. They had similar length-of-stay and Charlson Index scores (p-value = 0.435). Mortality of bed 13 was 268 (6.2%, 95% CI 5.5\u20136.9) and 282 in bed 7 (6.7%, 95% CI 5.9\u20137.5) (p-value = 0.3). A total of 422 adverse events from 4342 admissions (9.7%, 95% CI 8.9\u201310.6) occurred in bed 13, while in bed 7 the count of adverse events was 398 in 4211 admissions (9.4%, 95% CI 8.6\u201310.4) (p-value = 0.6). Odds Ratio for mortality was equal to 0.9 (95% CI 0.8\u20131.1) and suffering adverse events when admitted to bed 13 versus bed 7 was 1.03 (95% CI 0.9\u20131.2). Conclusions: Bed 13 is not a risk factor for patient safety. Hospitals should pay attention to causes and interventions to avoid adverse events based on evidence rather than beliefs or myths.", "author" : [ { "dropping-particle" : "", "family" : "Mira", "given" : "J. J.", "non-dropping-particle" : "", "parse-names" : false, "suffix" : "" }, { "dropping-particle" : "", "family" : "Martin-Delgado", "given" : "J.", "non-dropping-particle" : "", "parse-names" : false, "suffix" : "" }, { "dropping-particle" : "", "family" : "Aibar", "given" : "C.", "non-dropping-particle" : "", "parse-names" : false, "suffix" : "" }, { "dropping-particle" : "", "family" : "G\u00f3mez", "given" : "G.", "non-dropping-particle" : "", "parse-names" : false, "suffix" : "" }, { "dropping-particle" : "", "family" : "Ramos", "given" : "J. M.", "non-dropping-particle" : "", "parse-names" : false, "suffix" : "" }, { "dropping-particle" : "", "family" : "Aranaz", "given" : "J.", "non-dropping-particle" : "", "parse-names" : false, "suffix" : "" }, { "dropping-particle" : "", "family" : "G\u00f3mez-Muzas", "given" : "F.", "non-dropping-particle" : "", "parse-names" : false, "suffix" : "" }, { "dropping-particle" : "", "family" : "Ruguero", "given" : "M. J.", "non-dropping-particle" : "", "parse-names" : false, "suffix" : "" }, { "dropping-particle" : "", "family" : "Cobos", "given" : "A.", "non-dropping-particle" : "", "parse-names" : false, "suffix" : "" }, { "dropping-particle" : "", "family" : "Colmenero", "given" : "M.", "non-dropping-particle" : "", "parse-names" : false, "suffix" : "" }, { "dropping-particle" : "", "family" : "Gorricho", "given" : "J.", "non-dropping-particle" : "", "parse-names" : false, "suffix" : "" }, { "dropping-particle" : "", "family" : "Silvestre", "given" : "C.", "non-dropping-particle" : "", "parse-names" : false, "suffix" : "" }, { "dropping-particle" : "", "family" : "Egea-Valera", "given" : "M. A.", "non-dropping-particle" : "", "parse-names" : false, "suffix" : "" }, { "dropping-particle" : "", "family" : "Marqu\u00e9s-Esp\u00ed", "given" : "J. A.", "non-dropping-particle" : "", "parse-names" : false, "suffix" : "" }, { "dropping-particle" : "", "family" : "Garc\u00eda-Montero", "given" : "J. I.", "non-dropping-particle" : "", "parse-names" : false, "suffix" : "" }, { "dropping-particle" : "", "family" : "Carrillo", "given" : "I.", "non-dropping-particle" : "", "parse-names" : false, "suffix" : "" } ], "container-title" : "Journal of Healthcare Quality Research", "id" : "ITEM-1", "issue" : "2", "issued" : { "date-parts" : [ [ "2020" ] ] }, "page" : "79-85", "publisher" : "FECA", "title" : "Bed 13 is not worse than any other. A retrospective cohort study", "type" : "article-journal", "volume" : "35" }, "uris" : [ "http://www.mendeley.com/documents/?uuid=58b77586-2348-4edb-b91f-bdb2004a2365" ] } ], "mendeley" : { "formattedCitation" : "&lt;sup&gt;27&lt;/sup&gt;", "plainTextFormattedCitation" : "27", "previouslyFormattedCitation" : "&lt;sup&gt;27&lt;/sup&gt;" }, "properties" : {  }, "schema" : "https://github.com/citation-style-language/schema/raw/master/csl-citation.json" }</w:instrText>
            </w:r>
            <w:r w:rsidRPr="00EC2E22">
              <w:rPr>
                <w:sz w:val="19"/>
                <w:szCs w:val="19"/>
              </w:rPr>
              <w:fldChar w:fldCharType="separate"/>
            </w:r>
            <w:r w:rsidRPr="00A50C08">
              <w:rPr>
                <w:noProof/>
                <w:sz w:val="19"/>
                <w:szCs w:val="19"/>
                <w:vertAlign w:val="superscript"/>
              </w:rPr>
              <w:t>27</w:t>
            </w:r>
            <w:r w:rsidRPr="00EC2E22">
              <w:rPr>
                <w:sz w:val="19"/>
                <w:szCs w:val="19"/>
              </w:rPr>
              <w:fldChar w:fldCharType="end"/>
            </w:r>
          </w:p>
        </w:tc>
      </w:tr>
    </w:tbl>
    <w:p w14:paraId="00000094"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5" w14:textId="4584A0F2"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also contributes to Spanish national networks, such as the Atlas of Variations in Medical Practice Variation in the National Health Service.</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"10.1371/journal.pone.0170480", "ISBN" : "1111111111", "ISSN" : "19326203", "PMID" : "28166233", "abstract" : "Objective To illustrate the ability of hierarchical Bayesian spatio-temporal models in capturing different geo-temporal structures in order to explain hospital risk variations using three different conditions: Percutaneous Coronary Intervention (PCI), Colectomy in Colorectal Cancer (CCC) and Chronic Obstructive Pulmonary Disease (COPD). Research design This is an observational population-based spatio-temporal study, from 2002 to 2013, with a two-level geographical structure, Autonomous Communities (AC) and Health Care Areas (HA). Setting The Spanish National Health System, a quasi-federal structure with 17 regional governments (AC) with full responsibility in planning and financing, and 203 HA providing hospital and primary care to a defined population. Methods A poisson-log normal mixed model in the Bayesian framework was fitted using the INLA efficient estimation procedure. Measures The spatio-temporal hospitalization relative risks, the evolution of their variation, and the relative contribution (fraction of variation) of each of the model components (AC, HA, year and interaction AC-year). Results Following PCI-CCC-CODP order, the three conditions show differences in the initial hospitalization rates (from 4 to 21 per 10,000 person-years) and in their trends (upward, inverted V shape, downward). Most of the risk variation is captured by phenomena occurring at the HA level (fraction variance: 51.6, 54.7 and 56.9%). At AC level, the risk of PCI hospitalization follow a heterogeneous ascending dynamic (interaction AC-year: 17.7%), whereas in COPD the AC role is more homogenous and important (37%). Conclusions In a system where the decisions loci are differentiated, the spatio-temporal modeling allows to assess the dynamic relative role of different levels of decision and their influence on health outcomes.", "author" : [ { "dropping-particle" : "", "family" : "Librero", "given" : "Juli\u00e1n", "non-dropping-particle" : "", "parse-names" : false, "suffix" : "" }, { "dropping-particle" : "", "family" : "Iba\u00f1ez", "given" : "Berta", "non-dropping-particle" : "", "parse-names" : false, "suffix" : "" }, { "dropping-particle" : "", "family" : "Mart\u00ednez-Lizaga", "given" : "Natalia", "non-dropping-particle" : "", "parse-names" : false, "suffix" : "" }, { "dropping-particle" : "", "family" : "Peir\u00f3", "given" : "Salvador", "non-dropping-particle" : "", "parse-names" : false, "suffix" : "" }, { "dropping-particle" : "", "family" : "Bernal-Delgado", "given" : "Enrique", "non-dropping-particle" : "", "parse-names" : false, "suffix" : "" } ], "container-title" : "PLoS ONE", "id" : "ITEM-1", "issue" : "2", "issued" : { "date-parts" : [ [ "2017" ] ] }, "page" : "1-12", "title" : "Applying spatio-temporal models to assess variations across health care areas and regions: Lessons from the decentralized Spanish National Health System", "type" : "article-journal", "volume" : "12" }, "uris" : [ "http://www.mendeley.com/documents/?uuid=4b37ff53-4ba7-41aa-b96b-514fee9a52d3" ] }, { "id" : "ITEM-2", "itemData" : { "DOI" : "10.1186/s12913-016-1624-y", "ISSN" : "14726963", "PMID" : "27507560", "abstract" : "Background: Potentially Preventable Hospitalizations (PPH) are hospital admissions for conditions which are preventable with timely and appropriate outpatient care being Chronic Obstructive Pulmonary Disease (COPD) admissions one of the most relevant PPH. We estimate the population age-sex standardized relative risk of admission for COPD-PPH by year and area of residence in the Spanish National Health System (sNHS) during the period 2002-2013. Methods: The study was conducted in the 203 Hospital Service Areas of the sNHS, using the 2002 to 2013 hospital admissions for a COPD-PPH condition of patients aged 20 and over. We use conventional small area variation statistics and a Bayesian hierarchical approach to model the different risk structures of dependence in both space and time. Results: COPD-PPH admissions declined from 24.5 to 15.5 per 10,000 persons-year (Men: from 40.6 to 25.1; Women: from 9.1 to 6.4). The relative risk declined from 1.19 (19 % above 2002-2013 average) in 2002 to 0.77 (30 % below average) in 2013. Both the starting point and the slope were different for the different regions. Variation among admission rates between extreme areas dropped from 6.7 times higher in 2002 to 4.6 times higher in 2013. Conclusions: COPD-PPH conditions in Spain have undergone a strong decline and a reduction in geographical variation in the last 12 years, suggesting a general improvement in health policies and health care over time. Variability among areas still remains, with a substantial room for improvement.", "author" : [ { "dropping-particle" : "", "family" : "Librero", "given" : "Juli\u00e1n", "non-dropping-particle" : "", "parse-names" : false, "suffix" : "" }, { "dropping-particle" : "", "family" : "Iba\u00f1ez-Beroiz", "given" : "Berta", "non-dropping-particle" : "", "parse-names" : false, "suffix" : "" }, { "dropping-particle" : "", "family" : "Peir\u00f3", "given" : "Salvador", "non-dropping-particle" : "", "parse-names" : false, "suffix" : "" }, { "dropping-particle" : "", "family" : "Ridao-L\u00f3pez", "given" : "M.", "non-dropping-particle" : "", "parse-names" : false, "suffix" : "" }, { "dropping-particle" : "", "family" : "Rodr\u00edguez-Bernal", "given" : "Clara L.", "non-dropping-particle" : "", "parse-names" : false, "suffix" : "" }, { "dropping-particle" : "", "family" : "G\u00f3mez-Romero", "given" : "Francisco J.", "non-dropping-particle" : "", "parse-names" : false, "suffix" : "" }, { "dropping-particle" : "", "family" : "Bernal-Delgado", "given" : "Enrique", "non-dropping-particle" : "", "parse-names" : false, "suffix" : "" } ], "container-title" : "BMC Health Services Research", "id" : "ITEM-2", "issue" : "1", "issued" : { "date-parts" : [ [ "2016" ] ] }, "page" : "1-10", "publisher" : "BMC Health Services Research", "title" : "Trends and area variations in Potentially Preventable Admissions for COPD in Spain (2002-2013): A significant decline and convergence between areas", "type" : "article-journal", "volume" : "16" }, "uris" : [ "http://www.mendeley.com/documents/?uuid=6f0fd597-f265-4baa-894e-f151e1137fb0" ] }, { "id" : "ITEM-3", "itemData" : { "DOI" : "10.1186/1471-2288-14-74", "ISSN" : "14712288", "PMID" : "24899214", "abstract" : "Background: Rates of Potentially Preventable Hospitalizations (PPH) are used to evaluate access of territorially delimited populations to high quality ambulatory care. A common geographic pattern of several PPH would reflect the performance of healthcare providers. This study is aimed at modeling jointly the geographical variation in six chronic PPH conditions in one Spanish Autonomous Community for describing common and discrepant patterns, and to assess the relative weight of the common pattern on each condition. Methods. Data on the 39,970 PPH hospital admissions for diabetes short term complications, chronic obstructive pulmonary disease (COPD), congestive heart failure, dehydration, angina admission and adult asthma, between 2007 and 2009 were extracted from the Hospital Discharge Administrative Databases and assigned to one of the 240 Basic Health Zones. Rates and Standardized Hospitalization Ratios per geographic unit were estimated. The spatial analysis was carried out jointly for PPH conditions using Shared Component Models (SCM). Results: The component shared by the six PPH conditions explained about the 36% of the variability of each PPH condition, ranging from the 25.9 for dehydration to 58.7 for COPD. The geographical pattern found in the latent common component identifies territorial clusters with particularly high risk. The specific risk pattern that each isolated PPH does not share with the common pattern for all six conditions show many non-significant areas for most PPH, but with some exceptions. Conclusions: The geographical distribution of the risk of the PPH conditions is captured in a 36% by a unique latent pattern. The SCM modeling may be useful to evaluate healthcare system performance. \u00a9 2014 Iba\u00f1ez-Beroiz et al.; licensee BioMed Central Ltd.", "author" : [ { "dropping-particle" : "", "family" : "Iba\u00f1ez-Beroiz", "given" : "Berta", "non-dropping-particle" : "", "parse-names" : false, "suffix" : "" }, { "dropping-particle" : "", "family" : "Librero", "given" : "Juli\u00e1n", "non-dropping-particle" : "", "parse-names" : false, "suffix" : "" }, { "dropping-particle" : "", "family" : "Bernal-Delgado", "given" : "Enrique", "non-dropping-particle" : "", "parse-names" : false, "suffix" : "" }, { "dropping-particle" : "", "family" : "Garc\u00eda-Armesto", "given" : "Sandra", "non-dropping-particle" : "", "parse-names" : false, "suffix" : "" }, { "dropping-particle" : "", "family" : "Villanueva-Ferragud", "given" : "Silvia", "non-dropping-particle" : "", "parse-names" : false, "suffix" : "" }, { "dropping-particle" : "", "family" : "Peir\u00f3", "given" : "Salvador", "non-dropping-particle" : "", "parse-names" : false, "suffix" : "" } ], "container-title" : "BMC Medical Research Methodology", "id" : "ITEM-3", "issue" : "1", "issued" : { "date-parts" : [ [ "2014" ] ] }, "page" : "1-9", "title" : "Joint spatial modeling to identify shared patterns among chronic related potentially preventable hospitalizations", "type" : "article-journal", "volume" : "14" }, "uris" : [ "http://www.mendeley.com/documents/?uuid=b080eea2-5c5f-4cb0-b4c5-dccb06f940f3" ] }, { "id" : "ITEM-4", "itemData" : { "DOI" : "10.1016/j.healthpol.2013.07.013", "ISSN" : "01688510", "PMID" : "24035101", "abstract" : "Early in the 2000s, a countrywide health services research initiative was launched under the acronym of Atlas VPM: Atlas of Variations in Medical Practice in the Spanish National Health System. This initiative aimed at describing systematic and unwarranted variations in medical practice at geographic level-building upon the seminal experience of the Dartmouth Atlas of Health Care.The paper aims at explaining the Spanish Atlas experience, built upon the pioneer Dartmouth inspiration. A few selected examples will be used along the following sections to illustrate the outlined conceptual framework, the different factors that may affect variation, and some methodological challenges. \u00a9 2013 Elsevier Ireland Ltd.", "author" : [ { "dropping-particle" : "", "family" : "Bernal-Delgado", "given" : "Enrique", "non-dropping-particle" : "", "parse-names" : false, "suffix" : "" }, { "dropping-particle" : "", "family" : "Garc\u00eda-Armesto", "given" : "Sandra", "non-dropping-particle" : "", "parse-names" : false, "suffix" : "" }, { "dropping-particle" : "", "family" : "Peir\u00f3", "given" : "Salvador", "non-dropping-particle" : "", "parse-names" : false, "suffix" : "" } ], "container-title" : "Health Policy", "id" : "ITEM-4", "issue" : "1", "issued" : { "date-parts" : [ [ "2014" ] ] }, "page" : "15-30", "title" : "Atlas of Variations in Medical Practice in Spain: The Spanish National Health Service under scrutiny", "type" : "article-journal", "volume" : "114" }, "uris" : [ "http://www.mendeley.com/documents/?uuid=959e5dac-a0da-4871-bfb3-9b750b11a04d" ] }, { "id" : "ITEM-5", "itemData" : { "DOI" : "10.1007/s43999-022-00005-3", "abstract" : "Since the early 2000\u2019s, the Atlas of Variations in Medical Practice in the Spanish National Health System (namely, Atlas VPM) has been analysing and informing unwarranted variations in health care provision and outcomes in the Spanish Health System.Atlas VPM covers a two-fold perspective: a geographic one, where unwarranted variations would reflect the uneven exposure of the population to health care as a consequence of the place of residence; and, a provider-specific approach, where unwarranted variations would reflect differences in utilisation and outcomes that are at provider-level.Building on routine data (hospital and primary care electronic records, administrative data, geographic information, etc.) Atlas VPM has adapted the classical small area methods and has included a large panoply of techniques, such as Bayesian methods, hierarchical modelling or time-series forecasting.Led by the Data Science for Health Services and Policy Research group at the Institute for Health Sciences in Aragon, Atlas VPM implies a linkage and exchange process with the 17 Departments of Health of the Spanish regions where the research agenda is shared and research outcomes are translated into profiling and benchmarking interactive tools meant to facilitate clinical and policy decision-making.", "author" : [ { "dropping-particle" : "", "family" : "Angulo-Pueyo", "given" : "Ester", "non-dropping-particle" : "", "parse-names" : false, "suffix" : "" }, { "dropping-particle" : "", "family" : "Comendeiro-Maal\u00f8e", "given" : "Micaela", "non-dropping-particle" : "", "parse-names" : false, "suffix" : "" }, { "dropping-particle" : "", "family" : "Estupi\u00f1\u00e1n-Romero", "given" : "Francisco", "non-dropping-particle" : "", "parse-names" : false, "suffix" : "" }, { "dropping-particle" : "", "family" : "Mart\u00ednez-Lizaga", "given" : "Natalia", "non-dropping-particle" : "", "parse-names" : false, "suffix" : "" }, { "dropping-particle" : "", "family" : "Ridao-L\u00f3pez", "given" : "Manuel", "non-dropping-particle" : "", "parse-names" : false, "suffix" : "" }, { "dropping-particle" : "", "family" : "Gonz\u00e1lez-Galindo", "given" : "Javier", "non-dropping-particle" : "", "parse-names" : false, "suffix" : "" }, { "dropping-particle" : "", "family" : "Launa-Garc\u00e9s", "given" : "Ram\u00f3n", "non-dropping-particle" : "", "parse-names" : false, "suffix" : "" }, { "dropping-particle" : "", "family" : "Seral-Rodr\u00edguez", "given" : "Miriam", "non-dropping-particle" : "", "parse-names" : false, "suffix" : "" }, { "dropping-particle" : "", "family" : "Bernal-Delgado", "given" : "Enrique", "non-dropping-particle" : "", "parse-names" : false, "suffix" : "" }, { "dropping-particle" : "", "family" : "Goicoechea Salazar", "given" : "J. A.", "non-dropping-particle" : "", "parse-names" : false, "suffix" : "" }, { "dropping-particle" : "", "family" : "Cant\u00f3 Casasola", "given" : "V. D.", "non-dropping-particle" : "", "parse-names" : false, "suffix" : "" }, { "dropping-particle" : "", "family" : "Falc\u00f3n Alloza", "given" : "I.", "non-dropping-particle" : "", "parse-names" : false, "suffix" : "" }, { "dropping-particle" : "", "family" : "Mu\u00f1oyerro Mu\u00f1iz", "given" : "M. D.", "non-dropping-particle" : "", "parse-names" : false, "suffix" : "" }, { "dropping-particle" : "", "family" : "Margolles Martins", "given" : "M. J.", "non-dropping-particle" : "", "parse-names" : false, "suffix" : "" }, { "dropping-particle" : "", "family" : "S\u00e1nchez Jan\u00e1riz", "given" : "H.", "non-dropping-particle" : "", "parse-names" : false, "suffix" : "" }, { "dropping-particle" : "", "family" : "Trujillo Alem\u00e1n", "given" : "S.", "non-dropping-particle" : "", "parse-names" : false, "suffix" : "" }, { "dropping-particle" : "", "family" : "Tristancho Ajamil", "given" : "R.", "non-dropping-particle" : "", "parse-names" : false, "suffix" : "" }, { "dropping-particle" : "", "family" : "Suarez Rodr\u00edguez", "given" : "G.", "non-dropping-particle" : "", "parse-names" : false, "suffix" : "" }, { "dropping-particle" : "", "family" : "Estupi\u00f1\u00e1n Ramirez", "given" : "M.", "non-dropping-particle" : "", "parse-names" : false, "suffix" : "" }, { "dropping-particle" : "", "family" : "Romero Ruiz", "given" : "G.", "non-dropping-particle" : "", "parse-names" : false, "suffix" : "" }, { "dropping-particle" : "", "family" : "Navarro C\u00f3rdoba", "given" : "M. M.", "non-dropping-particle" : "", "parse-names" : false, "suffix" : "" }, { "dropping-particle" : "", "family" : "Mu\u00f1oz Ortiz", "given" : "L.", "non-dropping-particle" : "", "parse-names" : false, "suffix" : "" }, { "dropping-particle" : "", "family" : "Espallargues", "given" : "M.", "non-dropping-particle" : "", "parse-names" : false, "suffix" : "" }, { "dropping-particle" : "", "family" : "Oliva", "given" : "G.", "non-dropping-particle" : "", "parse-names" : false, "suffix" : "" }, { "dropping-particle" : "", "family" : "Monsalve Torr\u00f3n", "given" : "R.", "non-dropping-particle" : "", "parse-names" : false, "suffix" : "" }, { "dropping-particle" : "", "family" : "Pacheco Mart\u00ednez", "given" : "M. C.", "non-dropping-particle" : "", "parse-names" : false, "suffix" : "" }, { "dropping-particle" : "", "family" : "Pastrana Ara", "given" : "F.", "non-dropping-particle" : "", "parse-names" : false, "suffix" : "" }, { "dropping-particle" : "", "family" : "P\u00e9rez Boillos", "given" : "M. J.", "non-dropping-particle" : "", "parse-names" : false, "suffix" : "" }, { "dropping-particle" : "", "family" : "Garc\u00eda Colmenero", "given" : "C.", "non-dropping-particle" : "", "parse-names" : false, "suffix" : "" }, { "dropping-particle" : "", "family" : "Verde L\u00f3pez", "given" : "C.", "non-dropping-particle" : "", "parse-names" : false, "suffix" : "" }, { "dropping-particle" : "", "family" : "V\u00e1zquez Mourelle", "given" : "R.", "non-dropping-particle" : "", "parse-names" : false, "suffix" : "" }, { "dropping-particle" : "", "family" : "Sanguino", "given" : "R.", "non-dropping-particle" : "", "parse-names" : false, "suffix" : "" }, { "dropping-particle" : "", "family" : "Castelao", "given" : "M. C.", "non-dropping-particle" : "", "parse-names" : false, "suffix" : "" }, { "dropping-particle" : "", "family" : "Vacas", "given" : "P.", "non-dropping-particle" : "", "parse-names" : false, "suffix" : "" }, { "dropping-particle" : "", "family" : "Casta\u00f1o Riera", "given" : "E. J.", "non-dropping-particle" : "", "parse-names" : false, "suffix" : "" }, { "dropping-particle" : "", "family" : "Mu\u00f1oz Alonso", "given" : "Y.", "non-dropping-particle" : "", "parse-names" : false, "suffix" : "" }, { "dropping-particle" : "", "family" : "Zaforteza Dezcallar", "given" : "M.", "non-dropping-particle" : "", "parse-names" : false, "suffix" : "" }, { "dropping-particle" : "", "family" : "Carandell J\u00e4ger", "given" : "E.", "non-dropping-particle" : "", "parse-names" : false, "suffix" : "" }, { "dropping-particle" : "", "family" : "Pujol Buades", "given" : "A.", "non-dropping-particle" : "", "parse-names" : false, "suffix" : "" }, { "dropping-particle" : "", "family" : "Medina iBombard\u00f3", "given" : "D.", "non-dropping-particle" : "", "parse-names" : false, "suffix" : "" }, { "dropping-particle" : "", "family" : "S\u00e1enz Ortiz", "given" : "P.", "non-dropping-particle" : "", "parse-names" : false, "suffix" : "" }, { "dropping-particle" : "", "family" : "Cestaf\u00e9", "given" : "A.", "non-dropping-particle" : "", "parse-names" : false, "suffix" : "" }, { "dropping-particle" : "", "family" : "Riera Sanz", "given" : "F.", "non-dropping-particle" : "", "parse-names" : false, "suffix" : "" }, { "dropping-particle" : "", "family" : "Oliva P\u00e9rez", "given" : "J. C.", "non-dropping-particle" : "", "parse-names" : false, "suffix" : "" }, { "dropping-particle" : "", "family" : "Celada", "given" : "R.", "non-dropping-particle" : "", "parse-names" : false, "suffix" : "" }, { "dropping-particle" : "", "family" : "S\u00e1nchez Prieto", "given" : "F. L.", "non-dropping-particle" : "", "parse-names" : false, "suffix" : "" }, { "dropping-particle" : "", "family" : "Palomar Rodr\u00edguez", "given" : "J.", "non-dropping-particle" : "", "parse-names" : false, "suffix" : "" }, { "dropping-particle" : "", "family" : "Garc\u00eda", "given" : "R.", "non-dropping-particle" : "", "parse-names" : false, "suffix" : "" }, { "dropping-particle" : "", "family" : "Gorricho", "given" : "J.", "non-dropping-particle" : "", "parse-names" : false, "suffix" : "" }, { "dropping-particle" : "", "family" : "Iragui", "given" : "M.", "non-dropping-particle" : "", "parse-names" : false, "suffix" : "" }, { "dropping-particle" : "", "family" : "Ib\u00e1\u00f1ez-Beroiz", "given" : "B.", "non-dropping-particle" : "", "parse-names" : false, "suffix" : "" }, { "dropping-particle" : "", "family" : "Librero-L\u00f3pez", "given" : "J.", "non-dropping-particle" : "", "parse-names" : false, "suffix" : "" }, { "dropping-particle" : "", "family" : "Mill\u00e1n Ortuondo", "given" : "E.", "non-dropping-particle" : "", "parse-names" : false, "suffix" : "" }, { "dropping-particle" : "", "family" : "Garmendia Navarro", "given" : "I.", "non-dropping-particle" : "", "parse-names" : false, "suffix" : "" }, { "dropping-particle" : "", "family" : "Goretty Escobar", "given" : "T.", "non-dropping-particle" : "", "parse-names" : false, "suffix" : "" }, { "dropping-particle" : "", "family" : "Jim\u00e9nez", "given" : "C.", "non-dropping-particle" : "", "parse-names" : false, "suffix" : "" }, { "dropping-particle" : "", "family" : "Calabuig", "given" : "J.", "non-dropping-particle" : "", "parse-names" : false, "suffix" : "" }, { "dropping-particle" : "", "family" : "Sotoca", "given" : "R.", "non-dropping-particle" : "", "parse-names" : false, "suffix" : "" }, { "dropping-particle" : "", "family" : "Peir\u00f3 Moreno", "given" : "S.", "non-dropping-particle" : "", "parse-names" : false, "suffix" : "" }, { "dropping-particle" : "", "family" : "Hurtado", "given" : "I.", "non-dropping-particle" : "", "parse-names" : false, "suffix" : "" } ], "container-title" : "Research in Health Services &amp; Regions", "id" : "ITEM-5", "issue" : "1", "issued" : { "date-parts" : [ [ "2022" ] ] }, "page" : "1-10", "title" : "Atlas VPM: two decades informing on unwarranted variations in health care in Spain", "type" : "article-journal", "volume" : "1" }, "uris" : [ "http://www.mendeley.com/documents/?uuid=03c56efc-83be-4a10-b74a-856a1f9583a3" ] }, { "id" : "ITEM-6", "itemData" : { "DOI" : "10.1136/bmjopen-2022-064009", "ISSN" : "20446055", "PMID" : "36456022", "abstract" : "Objective To provide new evidence on how tonsils surgery in children has geographically varied over time in the context of the Spanish National Health System. Design Observational ecological spatiotemporal study on geographical variations in medical practice, using linked administrative datasets, including virtually all surgeries performed from 2003 to 2015. Setting The Spanish National Health System, a quasi-federal structure with 17 autonomous communities (ACs), and 203 healthcare areas (HCAs). Participants Patients aged 19 and younger residing in the HCAs and ACs. Interventions Tonsillectomy with adenoidectomy (T&amp;A); and tonsillectomies alone (T). Main endpoints (1) Evolution of T&amp;A and T rates; (2) spatiotemporal variation in the risk of receiving T&amp;A or T surgery at regional level (ACs) and HCAs; and (3) the fraction of the variation (FV) attributed to each of the components of variation - ACs, HCAs, year and interaction ACs year. Results T&amp;A age-sex standardised rates increased over the period of analysis from 15.2 to 20.9 (5.7 points per 10 000 inhabitants). T alone remained relatively lower than T&amp;A rates, evolving from 3.6 in 2003 to 3.9 in 2015 (0.3 points per 10 000 inhabitants). Most of the risk variation was captured at the HCAs level in both procedures (FV: 55.3% in T&amp;A and 72.5% in T). The ACs level explained 27.6% of the FV in the risk in T&amp;A versus 8% in T. The interaction ACs year was similar in both procedures (FV: 15.5% in T&amp;A and 17.5% in T). The average trend hardly explained 1.46% and 1.83% of the variation, respectively. Conclusion Our study showed wide persistent variations with a steady increase in rates and risk of T&amp;A and a stagnation of T alone, where most of the variation risk was explained at HCA level.", "author" : [ { "dropping-particle" : "", "family" : "Casta\u00f1o-Riera", "given" : "Eusebio", "non-dropping-particle" : "", "parse-names" : false, "suffix" : "" }, { "dropping-particle" : "", "family" : "Ridao", "given" : "Manuel", "non-dropping-particle" : "", "parse-names" : false, "suffix" : "" }, { "dropping-particle" : "", "family" : "Librero", "given" : "Julian", "non-dropping-particle" : "", "parse-names" : false, "suffix" : "" }, { "dropping-particle" : "", "family" : "Mart\u00ednez-Lizaga", "given" : "Natalia", "non-dropping-particle" : "", "parse-names" : false, "suffix" : "" }, { "dropping-particle" : "", "family" : "Comendeiro-Maal\u00f8e", "given" : "Micaela", "non-dropping-particle" : "", "parse-names" : false, "suffix" : "" }, { "dropping-particle" : "", "family" : "Angulo-Pueyo", "given" : "Ester", "non-dropping-particle" : "", "parse-names" : false, "suffix" : "" }, { "dropping-particle" : "", "family" : "Peiro", "given" : "Salvador", "non-dropping-particle" : "", "parse-names" : false, "suffix" : "" }, { "dropping-particle" : "", "family" : "Bernal-Delgado", "given" : "Enrique", "non-dropping-particle" : "", "parse-names" : false, "suffix" : "" } ], "container-title" : "BMJ Open", "id" : "ITEM-6", "issue" : "12", "issued" : { "date-parts" : [ [ "2022" ] ] }, "title" : "Revisiting systematic geographical variations in tonsils surgery in children in the Spanish National Health System: Spatiotemporal ecological study on hospital administrative data", "type" : "article-journal", "volume" : "12" }, "uris" : [ "http://www.mendeley.com/documents/?uuid=30a223ca-e243-4b0b-a383-7b6b91c77ee7" ] }, { "id" : "ITEM-7", "itemData" : { "DOI" : "10.2147/VHRM.S191451", "ISSN" : "11782048", "PMID" : "31040686", "abstract" : "Objective: The two main surgical treatments for abdominal aortic aneurysm (AAA) are open surgical repair (OSR) and endovascular aneurysm repair (EVAR). The aim of this study was to analyze variation among Spanish hospitals in the use of OSR or EVAR for AAA. A secondary aim was to assess changes in preferences for these two procedures over time. Methods: This was a retrospective longitudinal study based on discharge data from public hospitals in Spain during 2002-2012. Patient inclusion criteria were: Age &gt; 18 years, elective admission, primary diagnosis of unruptured AAA, and surgical treatment with OSR or EVAR. The characteristics of the treating center, patients, and in-hospital mortality were recorded. Results: We included 16,737 patients from 114 hospitals; 6,809 (40.7%) underwent EVAR and 9,928 (59.3%) underwent OSR. The total volume of surgeries increased throughout the period, and the probability that any given procedure was EVAR increased by 20% per year (OR 1.20, P 0.001). The volume and distribution of the two procedures varied highly across the participating hospitals. Overall, in-hospital mortality rate was 3.6% and it decreased during the study period (5.3% in 2002 and 3.2% in 2012), mainly due to a decrease in OSR-related mortality, despite a slight increase in EVAR-related mortality. Hospitals with higher surgical volumes were more likely to use EVAR and have lower in-hospital mortality rates. Conclusion: This study reveals high variability in the surgical treatment of unruptured AAA across Spanish hospitals. The number of interventions has increased in recent years, with EVAR accounting for a growing percentage of these surgical procedures. Overall in-hospital mortality rates decreased significantly during this period, mainly due to lower mortality among patients undergoing OSR. In-hospital mortality rates were lower in higher-volume centers, regardless of the surgical approach used. Further research on variability and appropriateness of surgical management of AAA is required to assess the suitability of concentrating elective AAA repair in more experienced centers to potentially achieve better outcomes.", "author" : [ { "dropping-particle" : "", "family" : "Jes\u00fas Quintana", "given" : "M.", "non-dropping-particle" : "", "parse-names" : false, "suffix" : "" }, { "dropping-particle" : "", "family" : "Gich", "given" : "Ignasi", "non-dropping-particle" : "", "parse-names" : false, "suffix" : "" }, { "dropping-particle" : "", "family" : "Librero", "given" : "Juli\u00e1n", "non-dropping-particle" : "", "parse-names" : false, "suffix" : "" }, { "dropping-particle" : "", "family" : "Bellmunt", "given" : "Sergi", "non-dropping-particle" : "", "parse-names" : false, "suffix" : "" }, { "dropping-particle" : "", "family" : "Escudero", "given" : "Jos\u00e9 R.", "non-dropping-particle" : "", "parse-names" : false, "suffix" : "" }, { "dropping-particle" : "", "family" : "Bonfill", "given" : "Xavier", "non-dropping-particle" : "", "parse-names" : false, "suffix" : "" }, { "dropping-particle" : "", "family" : "Plana", "given" : "Nieves", "non-dropping-particle" : "", "parse-names" : false, "suffix" : "" }, { "dropping-particle" : "", "family" : "Muriel", "given" : "Alfonso", "non-dropping-particle" : "", "parse-names" : false, "suffix" : "" }, { "dropping-particle" : "", "family" : "Castej\u00f3n", "given" : "Borja", "non-dropping-particle" : "", "parse-names" : false, "suffix" : "" }, { "dropping-particle" : "", "family" : "Miralles", "given" : "Manuel", "non-dropping-particle" : "", "parse-names" : false, "suffix" : "" }, { "dropping-particle" : "", "family" : "N\u00fa\u00f1ez", "given" : "Laura G\u00e1lvez", "non-dropping-particle" : "", "parse-names" : false, "suffix" : "" }, { "dropping-particle" : "", "family" : "Morales-Su\u00e1rez-varela", "given" : "Maria M.", "non-dropping-particle" : "", "parse-names" : false, "suffix" : "" }, { "dropping-particle" : "", "family" : "Valderrama", "given" : "In\u00e9s Fern\u00e1ndez", "non-dropping-particle" : "De", "parse-names" : false, "suffix" : "" }, { "dropping-particle" : "", "family" : "Rodr\u00edguez", "given" : "Ana Isabel", "non-dropping-particle" : "", "parse-names" : false, "suffix" : "" }, { "dropping-particle" : "", "family" : "La C\u00e1mara", "given" : "Agust\u00edn G\u00f3mez", "non-dropping-particle" : "De", "parse-names" : false, "suffix" : "" }, { "dropping-particle" : "", "family" : "Pijoan", "given" : "Jos\u00e9 Ignacio", "non-dropping-particle" : "", "parse-names" : false, "suffix" : "" }, { "dropping-particle" : "", "family" : "P\u00e9rez", "given" : "Eduardo", "non-dropping-particle" : "", "parse-names" : false, "suffix" : "" } ], "container-title" : "Vascular Health and Risk Management", "id" : "ITEM-7", "issued" : { "date-parts" : [ [ "2019" ] ] }, "page" : "69-79", "title" : "Variation in the choice of elective surgical procedure for abdominal aortic aneurysm in spain", "type" : "article-journal", "volume" : "15" }, "uris" : [ "http://www.mendeley.com/documents/?uuid=ea290271-bfaa-41c0-ae5d-6b09b9431ead" ] } ], "mendeley" : { "formattedCitation" : "&lt;sup&gt;28\u201334&lt;/sup&gt;", "plainTextFormattedCitation" : "28\u201334", "previouslyFormattedCitation" : "&lt;sup&gt;28\u201334&lt;/sup&gt;"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28–34</w:t>
      </w:r>
      <w:r w:rsidR="00A66F58" w:rsidRPr="00EC2E22">
        <w:rPr>
          <w:rFonts w:ascii="Calibri" w:eastAsia="Calibri" w:hAnsi="Calibri" w:cs="Calibri"/>
          <w:sz w:val="19"/>
          <w:szCs w:val="19"/>
        </w:rPr>
        <w:fldChar w:fldCharType="end"/>
      </w:r>
    </w:p>
    <w:p w14:paraId="00000096"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7" w14:textId="77777777" w:rsidR="00516D86" w:rsidRPr="00EC2E22" w:rsidRDefault="00661803">
      <w:pPr>
        <w:spacing w:before="1" w:after="120" w:line="360" w:lineRule="auto"/>
        <w:ind w:right="-30"/>
        <w:jc w:val="both"/>
        <w:rPr>
          <w:rFonts w:ascii="Calibri" w:eastAsia="Calibri" w:hAnsi="Calibri" w:cs="Calibri"/>
          <w:sz w:val="19"/>
          <w:szCs w:val="19"/>
        </w:rPr>
      </w:pPr>
      <w:del w:id="189" w:author="Francisco Sánchez Sáez" w:date="2023-06-23T12:58:00Z">
        <w:r w:rsidRPr="00EC2E22" w:rsidDel="00B201CF">
          <w:rPr>
            <w:rFonts w:ascii="Calibri" w:eastAsia="Calibri" w:hAnsi="Calibri" w:cs="Calibri"/>
            <w:sz w:val="19"/>
            <w:szCs w:val="19"/>
          </w:rPr>
          <w:delText xml:space="preserve">4.2 </w:delText>
        </w:r>
      </w:del>
      <w:r w:rsidRPr="00EC2E22">
        <w:rPr>
          <w:rFonts w:ascii="Calibri" w:eastAsia="Calibri" w:hAnsi="Calibri" w:cs="Calibri"/>
          <w:i/>
          <w:sz w:val="19"/>
          <w:szCs w:val="19"/>
        </w:rPr>
        <w:t>BARDENA interoperability with national and international databases</w:t>
      </w:r>
    </w:p>
    <w:p w14:paraId="371237C2" w14:textId="35976011" w:rsidR="00687531" w:rsidRDefault="00687531">
      <w:pPr>
        <w:spacing w:before="1" w:after="120" w:line="360" w:lineRule="auto"/>
        <w:ind w:right="-30"/>
        <w:jc w:val="both"/>
        <w:rPr>
          <w:ins w:id="190" w:author="x067634" w:date="2023-06-27T12:35:00Z"/>
          <w:rFonts w:ascii="Calibri" w:eastAsia="Calibri" w:hAnsi="Calibri" w:cs="Calibri"/>
          <w:sz w:val="19"/>
          <w:szCs w:val="19"/>
        </w:rPr>
      </w:pPr>
      <w:ins w:id="191" w:author="x067634" w:date="2023-06-27T12:34:00Z">
        <w:r w:rsidRPr="00687531">
          <w:rPr>
            <w:rFonts w:ascii="Calibri" w:eastAsia="Calibri" w:hAnsi="Calibri" w:cs="Calibri"/>
            <w:sz w:val="19"/>
            <w:szCs w:val="19"/>
          </w:rPr>
          <w:t xml:space="preserve">Individual patient data corresponding to hospital health care (demographics, medical diagnoses, procedures, in-hospital mortality, etc.) included in BARDENA is transmitted to the Ministry of Health at the national level. This information is integrated with the data of the rest of the Spanish regions in the MBDS database, which is the database of reference of the Spanish national </w:t>
        </w:r>
        <w:r>
          <w:rPr>
            <w:rFonts w:ascii="Calibri" w:eastAsia="Calibri" w:hAnsi="Calibri" w:cs="Calibri"/>
            <w:sz w:val="19"/>
            <w:szCs w:val="19"/>
          </w:rPr>
          <w:t>health system</w:t>
        </w:r>
      </w:ins>
      <w:del w:id="192" w:author="x067634" w:date="2023-06-27T12:30:00Z">
        <w:r w:rsidR="00661803" w:rsidRPr="00EC2E22" w:rsidDel="00687531">
          <w:rPr>
            <w:rFonts w:ascii="Calibri" w:eastAsia="Calibri" w:hAnsi="Calibri" w:cs="Calibri"/>
            <w:sz w:val="19"/>
            <w:szCs w:val="19"/>
          </w:rPr>
          <w:delText>At this moment BARDENA information from the hospital setting is integrated with that of other regions in the MBDS, which is piloted at national level</w:delText>
        </w:r>
      </w:del>
      <w:r w:rsidR="00661803" w:rsidRPr="00EC2E22">
        <w:rPr>
          <w:rFonts w:ascii="Calibri" w:eastAsia="Calibri" w:hAnsi="Calibri" w:cs="Calibri"/>
          <w:sz w:val="19"/>
          <w:szCs w:val="19"/>
        </w:rPr>
        <w:t>.</w:t>
      </w:r>
      <w:r w:rsidR="00113715"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"10.1016/j.arbres.2019.04.009", "ISSN" : "15792129", "PMID" : "31640902", "author" : [ { "dropping-particle" : "", "family" : "Miguel D\u00edez", "given" : "Javier", "non-dropping-particle" : "de", "parse-names" : false, "suffix" : "" }, { "dropping-particle" : "", "family" : "L\u00f3pez de Andr\u00e9s", "given" : "Ana", "non-dropping-particle" : "", "parse-names" : false, "suffix" : "" }, { "dropping-particle" : "", "family" : "Jim\u00e9nez Garc\u00eda", "given" : "Rodrigo", "non-dropping-particle" : "", "parse-names" : false, "suffix" : "" } ], "container-title" : "Archivos de Bronconeumologia", "id" : "ITEM-1", "issue" : "5", "issued" : { "date-parts" : [ [ "2020" ] ] }, "page" : "267-268", "title" : "The Minimum Basic Data Set (MBDS), Our Big Data for the Epidemiological Investigation of Respiratory Diseases", "type" : "article-journal", "volume" : "56" }, "uris" : [ "http://www.mendeley.com/documents/?uuid=7bb7249a-14e6-4784-ae46-b3750b271a63" ] } ], "mendeley" : { "formattedCitation" : "&lt;sup&gt;5&lt;/sup&gt;", "plainTextFormattedCitation" : "5", "previouslyFormattedCitation" : "&lt;sup&gt;5&lt;/sup&gt;" }, "properties" : {  }, "schema" : "https://github.com/citation-style-language/schema/raw/master/csl-citation.json" }</w:instrText>
      </w:r>
      <w:r w:rsidR="0011371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113715" w:rsidRPr="00EC2E22">
        <w:rPr>
          <w:rFonts w:ascii="Calibri" w:eastAsia="Calibri" w:hAnsi="Calibri" w:cs="Calibri"/>
          <w:sz w:val="19"/>
          <w:szCs w:val="19"/>
        </w:rPr>
        <w:fldChar w:fldCharType="end"/>
      </w:r>
      <w:r w:rsidR="00661803" w:rsidRPr="00EC2E22">
        <w:rPr>
          <w:rFonts w:ascii="Calibri" w:eastAsia="Calibri" w:hAnsi="Calibri" w:cs="Calibri"/>
          <w:sz w:val="19"/>
          <w:szCs w:val="19"/>
        </w:rPr>
        <w:t xml:space="preserve"> </w:t>
      </w:r>
      <w:ins w:id="193" w:author="x067634" w:date="2023-06-27T12:35:00Z">
        <w:r w:rsidRPr="00687531">
          <w:rPr>
            <w:rFonts w:ascii="Calibri" w:eastAsia="Calibri" w:hAnsi="Calibri" w:cs="Calibri"/>
            <w:sz w:val="19"/>
            <w:szCs w:val="19"/>
          </w:rPr>
          <w:t>This allows for interoperability of information and analysis of variability between the Spanish hospitals</w:t>
        </w:r>
        <w:r>
          <w:rPr>
            <w:rFonts w:ascii="Calibri" w:eastAsia="Calibri" w:hAnsi="Calibri" w:cs="Calibri"/>
            <w:sz w:val="19"/>
            <w:szCs w:val="19"/>
          </w:rPr>
          <w:t>.</w:t>
        </w:r>
      </w:ins>
    </w:p>
    <w:p w14:paraId="00000098" w14:textId="7B969F4C" w:rsidR="00516D86" w:rsidRPr="00EC2E22" w:rsidRDefault="00661803">
      <w:pPr>
        <w:spacing w:before="1" w:after="120" w:line="360" w:lineRule="auto"/>
        <w:ind w:right="-30"/>
        <w:jc w:val="both"/>
        <w:rPr>
          <w:rFonts w:ascii="Calibri" w:eastAsia="Calibri" w:hAnsi="Calibri" w:cs="Calibri"/>
          <w:sz w:val="19"/>
          <w:szCs w:val="19"/>
        </w:rPr>
      </w:pPr>
      <w:del w:id="194" w:author="x067634" w:date="2023-06-27T12:35:00Z">
        <w:r w:rsidRPr="00EC2E22" w:rsidDel="00631728">
          <w:rPr>
            <w:rFonts w:ascii="Calibri" w:eastAsia="Calibri" w:hAnsi="Calibri" w:cs="Calibri"/>
            <w:sz w:val="19"/>
            <w:szCs w:val="19"/>
          </w:rPr>
          <w:delText>Also</w:delText>
        </w:r>
      </w:del>
      <w:ins w:id="195" w:author="x067634" w:date="2023-06-27T12:35:00Z">
        <w:r w:rsidR="00631728" w:rsidRPr="00EC2E22">
          <w:rPr>
            <w:rFonts w:ascii="Calibri" w:eastAsia="Calibri" w:hAnsi="Calibri" w:cs="Calibri"/>
            <w:sz w:val="19"/>
            <w:szCs w:val="19"/>
          </w:rPr>
          <w:t>In addition</w:t>
        </w:r>
      </w:ins>
      <w:r w:rsidRPr="00EC2E22">
        <w:rPr>
          <w:rFonts w:ascii="Calibri" w:eastAsia="Calibri" w:hAnsi="Calibri" w:cs="Calibri"/>
          <w:sz w:val="19"/>
          <w:szCs w:val="19"/>
        </w:rPr>
        <w:t>, BARDENA information is integrated in the Spanish database for pharmacoepidemiological research in the public sector (BIFAP), managed by the Spanish Agency for Drugs and Medical Devices. This database was created in 2001 and at this moment includes more than 20 million medical records.</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"10.1002/pds.5006", "ISSN" : "10991557", "PMID" : "32337840", "abstract" : "Purpose: Base de Datos para la Investigaci\u00f3n Farmacoepidemiol\u00f3gica en Atenci\u00f3n Primaria (BIFAP) is a population based database administered by the AEMPS (Spanish Agency for Medicines) of longitudinal electronic medical records (EMR) of patients attended in primary care. Its main purpose is to serve as source of information for independent studies on drug safety and support of medicines regulation activities. This article aim is to describe the characteristics of BIFAP, how to access the database and a summary of its potential for research. Methods: Health problems are registered by primary care physicians as episodes of care and include socio-demographic data, results of diagnostic procedures, lifestyle data, general data, and interventions. A proportion of data on hospitalizations and specialist care are currently available through linkage with other data sources. EMRs of the Spanish healthcare system are provided by the regional administrations. Specific data extraction and standardization processes are performed. Results: BIFAP includes data from 12 million patients starting in 2001 and updated annually. Validation of drug and diagnosis definitions has been ascertained. Participation in international collaborative projects and a number of articles in peer reviewed journals reflect its contribution to the knowledge of the risks associated with medicines and drug utilization patterns. Conclusions: BIFAP is a useful tool for generating scientific evidence on medicines related issues, helping regulatory decision making in Europe. The main strengths of BIFAP are related to large sample size, population-based, longitudinal nature and annual update of data. BIFAP shares common challenges with similar data sources including accurate and efficient identification of health outcomes and of treatment exposure.", "author" : [ { "dropping-particle" : "", "family" : "Maci\u00e1-Mart\u00ednez", "given" : "Miguel Angel", "non-dropping-particle" : "", "parse-names" : false, "suffix" : "" }, { "dropping-particle" : "", "family" : "Gil", "given" : "Miguel", "non-dropping-particle" : "", "parse-names" : false, "suffix" : "" }, { "dropping-particle" : "", "family" : "Huerta", "given" : "Consuelo", "non-dropping-particle" : "", "parse-names" : false, "suffix" : "" }, { "dropping-particle" : "", "family" : "Mart\u00edn-Merino", "given" : "Elisa", "non-dropping-particle" : "", "parse-names" : false, "suffix" : "" }, { "dropping-particle" : "", "family" : "\u00c1lvarez", "given" : "Arturo", "non-dropping-particle" : "", "parse-names" : false, "suffix" : "" }, { "dropping-particle" : "", "family" : "Bryant", "given" : "Ver\u00f3nica", "non-dropping-particle" : "", "parse-names" : false, "suffix" : "" }, { "dropping-particle" : "", "family" : "Montero", "given" : "Dolores", "non-dropping-particle" : "", "parse-names" : false, "suffix" : "" } ], "container-title" : "Pharmacoepidemiology and Drug Safety", "id" : "ITEM-1", "issue" : "10", "issued" : { "date-parts" : [ [ "2020" ] ] }, "page" : "1236-1245", "title" : "Base de Datos para la Investigaci\u00f3n Farmacoepidemiol\u00f3gica en Atenci\u00f3n Primaria (BIFAP): A data resource for pharmacoepidemiology in Spain", "type" : "article-journal", "volume" : "29" }, "uris" : [ "http://www.mendeley.com/documents/?uuid=9a5b89c5-5afa-4893-9097-14445b2f2be8" ] } ], "mendeley" : { "formattedCitation" : "&lt;sup&gt;35&lt;/sup&gt;", "plainTextFormattedCitation" : "35", "previouslyFormattedCitation" : "&lt;sup&gt;35&lt;/sup&gt;"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35</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Work is also underway to integrate information from BARDENA into the Spanish Data lake that will be created soo</w:t>
      </w:r>
      <w:r w:rsidR="00AF48FE" w:rsidRPr="00EC2E22">
        <w:rPr>
          <w:rFonts w:ascii="Calibri" w:eastAsia="Calibri" w:hAnsi="Calibri" w:cs="Calibri"/>
          <w:sz w:val="19"/>
          <w:szCs w:val="19"/>
        </w:rPr>
        <w:t>n</w:t>
      </w:r>
      <w:r w:rsidRPr="00EC2E22">
        <w:rPr>
          <w:rFonts w:ascii="Calibri" w:eastAsia="Calibri" w:hAnsi="Calibri" w:cs="Calibri"/>
          <w:sz w:val="19"/>
          <w:szCs w:val="19"/>
        </w:rPr>
        <w:t>.</w:t>
      </w:r>
      <w:r w:rsidR="00AF48FE"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"id" : "ITEM-1", "issued" : { "date-parts" : [ [ "0" ] ] }, "title" : "Spanish Data-Lake", "type" : "article-journal" }, "uris" : [ "http://www.mendeley.com/documents/?uuid=0c22121a-c9e4-4bac-a012-975598a8c60b", "http://www.mendeley.com/documents/?uuid=36e3ef18-44c8-4da9-bbb9-c1460738b75d" ] } ], "mendeley" : { "formattedCitation" : "&lt;sup&gt;36&lt;/sup&gt;", "plainTextFormattedCitation" : "36", "previouslyFormattedCitation" : "&lt;sup&gt;36&lt;/sup&gt;" }, "properties" : {  }, "schema" : "https://github.com/citation-style-language/schema/raw/master/csl-citation.json" }</w:instrText>
      </w:r>
      <w:r w:rsidR="00AF48FE"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36</w:t>
      </w:r>
      <w:r w:rsidR="00AF48FE" w:rsidRPr="00EC2E22">
        <w:rPr>
          <w:rFonts w:ascii="Calibri" w:eastAsia="Calibri" w:hAnsi="Calibri" w:cs="Calibri"/>
          <w:sz w:val="19"/>
          <w:szCs w:val="19"/>
        </w:rPr>
        <w:fldChar w:fldCharType="end"/>
      </w:r>
    </w:p>
    <w:p w14:paraId="112D6CEB" w14:textId="5AE99A74" w:rsidR="00A50C08" w:rsidRDefault="00661803" w:rsidP="00A50C08">
      <w:pPr>
        <w:spacing w:before="1" w:after="120" w:line="360" w:lineRule="auto"/>
        <w:ind w:right="-30"/>
        <w:jc w:val="both"/>
        <w:rPr>
          <w:ins w:id="196" w:author="x067634" w:date="2023-06-27T12:57:00Z"/>
          <w:rFonts w:ascii="Calibri" w:eastAsia="Calibri" w:hAnsi="Calibri" w:cs="Calibri"/>
          <w:sz w:val="19"/>
          <w:szCs w:val="19"/>
        </w:rPr>
      </w:pPr>
      <w:r w:rsidRPr="00EC2E22">
        <w:rPr>
          <w:rFonts w:ascii="Calibri" w:eastAsia="Calibri" w:hAnsi="Calibri" w:cs="Calibri"/>
          <w:sz w:val="19"/>
          <w:szCs w:val="19"/>
        </w:rPr>
        <w:t xml:space="preserve">Moreover, at this moment BARDENA is in the process of being integrated into the European European Health Data &amp; Evidence Network (EHDEN), a European </w:t>
      </w:r>
      <w:ins w:id="197" w:author="x067634" w:date="2023-06-27T12:37:00Z">
        <w:r w:rsidR="004742ED">
          <w:rPr>
            <w:rFonts w:ascii="Calibri" w:eastAsia="Calibri" w:hAnsi="Calibri" w:cs="Calibri"/>
            <w:sz w:val="19"/>
            <w:szCs w:val="19"/>
          </w:rPr>
          <w:t>consortium</w:t>
        </w:r>
      </w:ins>
      <w:del w:id="198" w:author="x067634" w:date="2023-06-27T12:37:00Z">
        <w:r w:rsidRPr="00EC2E22" w:rsidDel="004742ED">
          <w:rPr>
            <w:rFonts w:ascii="Calibri" w:eastAsia="Calibri" w:hAnsi="Calibri" w:cs="Calibri"/>
            <w:sz w:val="19"/>
            <w:szCs w:val="19"/>
          </w:rPr>
          <w:delText>network</w:delText>
        </w:r>
      </w:del>
      <w:del w:id="199" w:author="x067634" w:date="2023-06-27T12:40:00Z">
        <w:r w:rsidRPr="00EC2E22" w:rsidDel="004F69C6">
          <w:rPr>
            <w:rFonts w:ascii="Calibri" w:eastAsia="Calibri" w:hAnsi="Calibri" w:cs="Calibri"/>
            <w:sz w:val="19"/>
            <w:szCs w:val="19"/>
          </w:rPr>
          <w:delText xml:space="preserve"> of</w:delText>
        </w:r>
      </w:del>
      <w:ins w:id="200" w:author="x067634" w:date="2023-06-27T12:40:00Z">
        <w:r w:rsidR="004F69C6">
          <w:rPr>
            <w:rFonts w:ascii="Calibri" w:eastAsia="Calibri" w:hAnsi="Calibri" w:cs="Calibri"/>
            <w:sz w:val="19"/>
            <w:szCs w:val="19"/>
          </w:rPr>
          <w:t xml:space="preserve"> </w:t>
        </w:r>
      </w:ins>
      <w:ins w:id="201" w:author="x067634" w:date="2023-06-27T12:42:00Z">
        <w:r w:rsidR="004F69C6">
          <w:rPr>
            <w:rFonts w:ascii="Calibri" w:eastAsia="Calibri" w:hAnsi="Calibri" w:cs="Calibri"/>
            <w:sz w:val="19"/>
            <w:szCs w:val="19"/>
          </w:rPr>
          <w:t>of data sources from</w:t>
        </w:r>
      </w:ins>
      <w:ins w:id="202" w:author="x067634" w:date="2023-06-27T12:40:00Z">
        <w:r w:rsidR="004742ED">
          <w:rPr>
            <w:rFonts w:ascii="Calibri" w:eastAsia="Calibri" w:hAnsi="Calibri" w:cs="Calibri"/>
            <w:sz w:val="19"/>
            <w:szCs w:val="19"/>
          </w:rPr>
          <w:t xml:space="preserve"> 12 countries</w:t>
        </w:r>
      </w:ins>
      <w:ins w:id="203" w:author="x067634" w:date="2023-06-27T12:41:00Z">
        <w:r w:rsidR="004F69C6">
          <w:rPr>
            <w:rFonts w:ascii="Calibri" w:eastAsia="Calibri" w:hAnsi="Calibri" w:cs="Calibri"/>
            <w:sz w:val="19"/>
            <w:szCs w:val="19"/>
          </w:rPr>
          <w:t xml:space="preserve"> funded by the European Union´s Horizon 2020</w:t>
        </w:r>
      </w:ins>
      <w:del w:id="204" w:author="x067634" w:date="2023-06-27T12:41:00Z">
        <w:r w:rsidRPr="00EC2E22" w:rsidDel="004F69C6">
          <w:rPr>
            <w:rFonts w:ascii="Calibri" w:eastAsia="Calibri" w:hAnsi="Calibri" w:cs="Calibri"/>
            <w:sz w:val="19"/>
            <w:szCs w:val="19"/>
          </w:rPr>
          <w:delText>data sources</w:delText>
        </w:r>
      </w:del>
      <w:r w:rsidRPr="00EC2E22">
        <w:rPr>
          <w:rFonts w:ascii="Calibri" w:eastAsia="Calibri" w:hAnsi="Calibri" w:cs="Calibri"/>
          <w:sz w:val="19"/>
          <w:szCs w:val="19"/>
        </w:rPr>
        <w:t>.</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"id" : "ITEM-1", "issued" : { "date-parts" : [ [ "0" ] ] }, "title" : "European Health Data and Evidence Network", "type" : "webpage" }, "uris" : [ "http://www.mendeley.com/documents/?uuid=928acfe2-92e0-44ac-b1ac-0595b5368e3e", "http://www.mendeley.com/documents/?uuid=2945713e-fd2b-4da4-ba3c-9f093499e8a1" ] } ], "mendeley" : { "formattedCitation" : "&lt;sup&gt;37&lt;/sup&gt;", "plainTextFormattedCitation" : "37", "previouslyFormattedCitation" : "&lt;sup&gt;37&lt;/sup&gt;"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37</w:t>
      </w:r>
      <w:r w:rsidR="00A66F58" w:rsidRPr="00EC2E22">
        <w:rPr>
          <w:rFonts w:ascii="Calibri" w:eastAsia="Calibri" w:hAnsi="Calibri" w:cs="Calibri"/>
          <w:sz w:val="19"/>
          <w:szCs w:val="19"/>
        </w:rPr>
        <w:fldChar w:fldCharType="end"/>
      </w:r>
      <w:ins w:id="205" w:author="x067634" w:date="2023-06-27T12:39:00Z">
        <w:r w:rsidR="004742ED">
          <w:rPr>
            <w:rFonts w:ascii="Calibri" w:eastAsia="Calibri" w:hAnsi="Calibri" w:cs="Calibri"/>
            <w:sz w:val="19"/>
            <w:szCs w:val="19"/>
          </w:rPr>
          <w:t xml:space="preserve"> EHDEN was launched in 2018 and </w:t>
        </w:r>
      </w:ins>
      <w:ins w:id="206" w:author="x067634" w:date="2023-06-27T12:42:00Z">
        <w:r w:rsidR="004F69C6">
          <w:rPr>
            <w:rFonts w:ascii="Calibri" w:eastAsia="Calibri" w:hAnsi="Calibri" w:cs="Calibri"/>
            <w:sz w:val="19"/>
            <w:szCs w:val="19"/>
          </w:rPr>
          <w:t xml:space="preserve">aimed at </w:t>
        </w:r>
      </w:ins>
      <w:ins w:id="207" w:author="x067634" w:date="2023-06-27T12:46:00Z">
        <w:r w:rsidR="00312EAA">
          <w:rPr>
            <w:rFonts w:ascii="Calibri" w:eastAsia="Calibri" w:hAnsi="Calibri" w:cs="Calibri"/>
            <w:sz w:val="19"/>
            <w:szCs w:val="19"/>
          </w:rPr>
          <w:t xml:space="preserve">building a </w:t>
        </w:r>
      </w:ins>
      <w:ins w:id="208" w:author="x067634" w:date="2023-06-27T12:47:00Z">
        <w:r w:rsidR="00312EAA">
          <w:rPr>
            <w:rFonts w:ascii="Calibri" w:eastAsia="Calibri" w:hAnsi="Calibri" w:cs="Calibri"/>
            <w:sz w:val="19"/>
            <w:szCs w:val="19"/>
          </w:rPr>
          <w:t xml:space="preserve">standardized </w:t>
        </w:r>
      </w:ins>
      <w:ins w:id="209" w:author="x067634" w:date="2023-06-27T12:46:00Z">
        <w:r w:rsidR="00312EAA">
          <w:rPr>
            <w:rFonts w:ascii="Calibri" w:eastAsia="Calibri" w:hAnsi="Calibri" w:cs="Calibri"/>
            <w:sz w:val="19"/>
            <w:szCs w:val="19"/>
          </w:rPr>
          <w:lastRenderedPageBreak/>
          <w:t xml:space="preserve">large-scale </w:t>
        </w:r>
      </w:ins>
      <w:ins w:id="210" w:author="x067634" w:date="2023-06-27T12:47:00Z">
        <w:r w:rsidR="00312EAA">
          <w:rPr>
            <w:rFonts w:ascii="Calibri" w:eastAsia="Calibri" w:hAnsi="Calibri" w:cs="Calibri"/>
            <w:sz w:val="19"/>
            <w:szCs w:val="19"/>
          </w:rPr>
          <w:t>network to reduce the time needed to provi</w:t>
        </w:r>
      </w:ins>
      <w:ins w:id="211" w:author="x067634" w:date="2023-06-27T12:59:00Z">
        <w:r w:rsidR="00A50C08">
          <w:rPr>
            <w:rFonts w:ascii="Calibri" w:eastAsia="Calibri" w:hAnsi="Calibri" w:cs="Calibri"/>
            <w:sz w:val="19"/>
            <w:szCs w:val="19"/>
          </w:rPr>
          <w:t>de</w:t>
        </w:r>
      </w:ins>
      <w:ins w:id="212" w:author="x067634" w:date="2023-06-27T12:47:00Z">
        <w:r w:rsidR="00312EAA">
          <w:rPr>
            <w:rFonts w:ascii="Calibri" w:eastAsia="Calibri" w:hAnsi="Calibri" w:cs="Calibri"/>
            <w:sz w:val="19"/>
            <w:szCs w:val="19"/>
          </w:rPr>
          <w:t xml:space="preserve"> answers in real world health research.</w:t>
        </w:r>
      </w:ins>
      <w:ins w:id="213" w:author="x067634" w:date="2023-06-27T12:48:00Z">
        <w:r w:rsidR="00312EAA">
          <w:rPr>
            <w:rFonts w:ascii="Calibri" w:eastAsia="Calibri" w:hAnsi="Calibri" w:cs="Calibri"/>
            <w:sz w:val="19"/>
            <w:szCs w:val="19"/>
          </w:rPr>
          <w:t xml:space="preserve"> </w:t>
        </w:r>
        <w:r w:rsidR="00312EAA" w:rsidRPr="003F2916">
          <w:rPr>
            <w:rFonts w:ascii="Calibri" w:eastAsia="Calibri" w:hAnsi="Calibri" w:cs="Calibri"/>
            <w:sz w:val="19"/>
            <w:szCs w:val="19"/>
          </w:rPr>
          <w:t>This involves transforming data i</w:t>
        </w:r>
        <w:r w:rsidR="00A50C08">
          <w:rPr>
            <w:rFonts w:ascii="Calibri" w:eastAsia="Calibri" w:hAnsi="Calibri" w:cs="Calibri"/>
            <w:sz w:val="19"/>
            <w:szCs w:val="19"/>
          </w:rPr>
          <w:t xml:space="preserve">nto the </w:t>
        </w:r>
      </w:ins>
      <w:ins w:id="214" w:author="x067634" w:date="2023-06-27T12:52:00Z">
        <w:r w:rsidR="00A50C08">
          <w:rPr>
            <w:rFonts w:ascii="Calibri" w:eastAsia="Calibri" w:hAnsi="Calibri" w:cs="Calibri"/>
            <w:sz w:val="19"/>
            <w:szCs w:val="19"/>
          </w:rPr>
          <w:t>Observational Medical Outcomes Partnership (</w:t>
        </w:r>
      </w:ins>
      <w:ins w:id="215" w:author="x067634" w:date="2023-06-27T12:48:00Z">
        <w:r w:rsidR="00A50C08">
          <w:rPr>
            <w:rFonts w:ascii="Calibri" w:eastAsia="Calibri" w:hAnsi="Calibri" w:cs="Calibri"/>
            <w:sz w:val="19"/>
            <w:szCs w:val="19"/>
          </w:rPr>
          <w:t>OMOP</w:t>
        </w:r>
      </w:ins>
      <w:ins w:id="216" w:author="x067634" w:date="2023-06-27T12:52:00Z">
        <w:r w:rsidR="00A50C08">
          <w:rPr>
            <w:rFonts w:ascii="Calibri" w:eastAsia="Calibri" w:hAnsi="Calibri" w:cs="Calibri"/>
            <w:sz w:val="19"/>
            <w:szCs w:val="19"/>
          </w:rPr>
          <w:t>)</w:t>
        </w:r>
      </w:ins>
      <w:ins w:id="217" w:author="x067634" w:date="2023-06-27T12:48:00Z">
        <w:r w:rsidR="00A50C08">
          <w:rPr>
            <w:rFonts w:ascii="Calibri" w:eastAsia="Calibri" w:hAnsi="Calibri" w:cs="Calibri"/>
            <w:sz w:val="19"/>
            <w:szCs w:val="19"/>
          </w:rPr>
          <w:t xml:space="preserve"> Common Data Model</w:t>
        </w:r>
      </w:ins>
      <w:ins w:id="218" w:author="x067634" w:date="2023-06-27T12:52:00Z">
        <w:r w:rsidR="00A50C08">
          <w:rPr>
            <w:rFonts w:ascii="Calibri" w:eastAsia="Calibri" w:hAnsi="Calibri" w:cs="Calibri"/>
            <w:sz w:val="19"/>
            <w:szCs w:val="19"/>
          </w:rPr>
          <w:t xml:space="preserve"> (CDM)</w:t>
        </w:r>
      </w:ins>
      <w:ins w:id="219" w:author="x067634" w:date="2023-06-27T12:48:00Z">
        <w:r w:rsidR="00312EAA" w:rsidRPr="003F2916">
          <w:rPr>
            <w:rFonts w:ascii="Calibri" w:eastAsia="Calibri" w:hAnsi="Calibri" w:cs="Calibri"/>
            <w:sz w:val="19"/>
            <w:szCs w:val="19"/>
          </w:rPr>
          <w:t>,</w:t>
        </w:r>
      </w:ins>
      <w:ins w:id="220" w:author="x067634" w:date="2023-06-27T12:53:00Z">
        <w:r w:rsidR="00A50C08" w:rsidRPr="00EC2E22">
          <w:rPr>
            <w:rFonts w:ascii="Calibri" w:eastAsia="Calibri" w:hAnsi="Calibri" w:cs="Calibri"/>
            <w:sz w:val="19"/>
            <w:szCs w:val="19"/>
          </w:rPr>
          <w:fldChar w:fldCharType="begin" w:fldLock="1"/>
        </w:r>
      </w:ins>
      <w:r w:rsidR="00A50C08">
        <w:rPr>
          <w:rFonts w:ascii="Calibri" w:eastAsia="Calibri" w:hAnsi="Calibri" w:cs="Calibri"/>
          <w:sz w:val="19"/>
          <w:szCs w:val="19"/>
        </w:rPr>
        <w:instrText>ADDIN CSL_CITATION { "citationItems" : [ { "id" : "ITEM-1", "itemData" : { "id" : "ITEM-1", "issued" : { "date-parts" : [ [ "0" ] ] }, "title" : "OMOP Common Data Model.", "type" : "webpage" }, "uris" : [ "http://www.mendeley.com/documents/?uuid=98b431e6-8482-406f-8333-36d9b1e47e3f", "http://www.mendeley.com/documents/?uuid=bff8edac-d201-4462-bf99-69db90646c6c" ] } ], "mendeley" : { "formattedCitation" : "&lt;sup&gt;38&lt;/sup&gt;", "plainTextFormattedCitation" : "38", "previouslyFormattedCitation" : "&lt;sup&gt;38&lt;/sup&gt;" }, "properties" : {  }, "schema" : "https://github.com/citation-style-language/schema/raw/master/csl-citation.json" }</w:instrText>
      </w:r>
      <w:ins w:id="221" w:author="x067634" w:date="2023-06-27T12:53:00Z">
        <w:r w:rsidR="00A50C08" w:rsidRPr="00EC2E22">
          <w:rPr>
            <w:rFonts w:ascii="Calibri" w:eastAsia="Calibri" w:hAnsi="Calibri" w:cs="Calibri"/>
            <w:sz w:val="19"/>
            <w:szCs w:val="19"/>
          </w:rPr>
          <w:fldChar w:fldCharType="separate"/>
        </w:r>
      </w:ins>
      <w:r w:rsidR="00A50C08" w:rsidRPr="00A50C08">
        <w:rPr>
          <w:rFonts w:ascii="Calibri" w:eastAsia="Calibri" w:hAnsi="Calibri" w:cs="Calibri"/>
          <w:noProof/>
          <w:sz w:val="19"/>
          <w:szCs w:val="19"/>
          <w:vertAlign w:val="superscript"/>
        </w:rPr>
        <w:t>38</w:t>
      </w:r>
      <w:ins w:id="222" w:author="x067634" w:date="2023-06-27T12:53:00Z">
        <w:r w:rsidR="00A50C08" w:rsidRPr="00EC2E22">
          <w:rPr>
            <w:rFonts w:ascii="Calibri" w:eastAsia="Calibri" w:hAnsi="Calibri" w:cs="Calibri"/>
            <w:sz w:val="19"/>
            <w:szCs w:val="19"/>
          </w:rPr>
          <w:fldChar w:fldCharType="end"/>
        </w:r>
      </w:ins>
      <w:ins w:id="223" w:author="x067634" w:date="2023-06-27T12:48:00Z">
        <w:r w:rsidR="00312EAA" w:rsidRPr="003F2916">
          <w:rPr>
            <w:rFonts w:ascii="Calibri" w:eastAsia="Calibri" w:hAnsi="Calibri" w:cs="Calibri"/>
            <w:sz w:val="19"/>
            <w:szCs w:val="19"/>
          </w:rPr>
          <w:t xml:space="preserve"> </w:t>
        </w:r>
        <w:r w:rsidR="00A50C08">
          <w:rPr>
            <w:rFonts w:ascii="Calibri" w:eastAsia="Calibri" w:hAnsi="Calibri" w:cs="Calibri"/>
            <w:sz w:val="19"/>
            <w:szCs w:val="19"/>
          </w:rPr>
          <w:t>a</w:t>
        </w:r>
      </w:ins>
      <w:ins w:id="224" w:author="x067634" w:date="2023-06-27T12:52:00Z">
        <w:r w:rsidR="00A50C08">
          <w:rPr>
            <w:rFonts w:ascii="Calibri" w:eastAsia="Calibri" w:hAnsi="Calibri" w:cs="Calibri"/>
            <w:sz w:val="19"/>
            <w:szCs w:val="19"/>
          </w:rPr>
          <w:t xml:space="preserve">n open community data standard designed to </w:t>
        </w:r>
      </w:ins>
      <w:ins w:id="225" w:author="x067634" w:date="2023-06-27T12:53:00Z">
        <w:r w:rsidR="00A50C08">
          <w:rPr>
            <w:rFonts w:ascii="Calibri" w:eastAsia="Calibri" w:hAnsi="Calibri" w:cs="Calibri"/>
            <w:sz w:val="19"/>
            <w:szCs w:val="19"/>
          </w:rPr>
          <w:t>standardize</w:t>
        </w:r>
      </w:ins>
      <w:ins w:id="226" w:author="x067634" w:date="2023-06-27T12:52:00Z">
        <w:r w:rsidR="00A50C08">
          <w:rPr>
            <w:rFonts w:ascii="Calibri" w:eastAsia="Calibri" w:hAnsi="Calibri" w:cs="Calibri"/>
            <w:sz w:val="19"/>
            <w:szCs w:val="19"/>
          </w:rPr>
          <w:t xml:space="preserve"> </w:t>
        </w:r>
      </w:ins>
      <w:ins w:id="227" w:author="x067634" w:date="2023-06-27T12:53:00Z">
        <w:r w:rsidR="00A50C08">
          <w:rPr>
            <w:rFonts w:ascii="Calibri" w:eastAsia="Calibri" w:hAnsi="Calibri" w:cs="Calibri"/>
            <w:sz w:val="19"/>
            <w:szCs w:val="19"/>
          </w:rPr>
          <w:t>the structure of the data from the different sources</w:t>
        </w:r>
      </w:ins>
      <w:ins w:id="228" w:author="x067634" w:date="2023-06-27T12:48:00Z">
        <w:r w:rsidR="00312EAA" w:rsidRPr="003F2916">
          <w:rPr>
            <w:rFonts w:ascii="Calibri" w:eastAsia="Calibri" w:hAnsi="Calibri" w:cs="Calibri"/>
            <w:sz w:val="19"/>
            <w:szCs w:val="19"/>
          </w:rPr>
          <w:t xml:space="preserve">. </w:t>
        </w:r>
      </w:ins>
      <w:ins w:id="229" w:author="x067634" w:date="2023-06-27T12:54:00Z">
        <w:r w:rsidR="00A50C08">
          <w:rPr>
            <w:rFonts w:ascii="Calibri" w:eastAsia="Calibri" w:hAnsi="Calibri" w:cs="Calibri"/>
            <w:sz w:val="19"/>
            <w:szCs w:val="19"/>
          </w:rPr>
          <w:t>This allows to</w:t>
        </w:r>
      </w:ins>
      <w:ins w:id="230" w:author="x067634" w:date="2023-06-27T12:50:00Z">
        <w:r w:rsidR="00312EAA" w:rsidRPr="00EC2E22">
          <w:rPr>
            <w:rFonts w:ascii="Calibri" w:eastAsia="Calibri" w:hAnsi="Calibri" w:cs="Calibri"/>
            <w:sz w:val="19"/>
            <w:szCs w:val="19"/>
          </w:rPr>
          <w:t xml:space="preserve"> o</w:t>
        </w:r>
        <w:r w:rsidR="00A50C08">
          <w:rPr>
            <w:rFonts w:ascii="Calibri" w:eastAsia="Calibri" w:hAnsi="Calibri" w:cs="Calibri"/>
            <w:sz w:val="19"/>
            <w:szCs w:val="19"/>
          </w:rPr>
          <w:t>ther organizations to analyze and</w:t>
        </w:r>
        <w:r w:rsidR="00312EAA" w:rsidRPr="00EC2E22">
          <w:rPr>
            <w:rFonts w:ascii="Calibri" w:eastAsia="Calibri" w:hAnsi="Calibri" w:cs="Calibri"/>
            <w:sz w:val="19"/>
            <w:szCs w:val="19"/>
          </w:rPr>
          <w:t xml:space="preserve"> consu</w:t>
        </w:r>
        <w:r w:rsidR="00A50C08">
          <w:rPr>
            <w:rFonts w:ascii="Calibri" w:eastAsia="Calibri" w:hAnsi="Calibri" w:cs="Calibri"/>
            <w:sz w:val="19"/>
            <w:szCs w:val="19"/>
          </w:rPr>
          <w:t xml:space="preserve">lt our data warehouse </w:t>
        </w:r>
      </w:ins>
      <w:ins w:id="231" w:author="x067634" w:date="2023-06-27T12:56:00Z">
        <w:r w:rsidR="00A50C08">
          <w:rPr>
            <w:rFonts w:ascii="Calibri" w:eastAsia="Calibri" w:hAnsi="Calibri" w:cs="Calibri"/>
            <w:sz w:val="19"/>
            <w:szCs w:val="19"/>
          </w:rPr>
          <w:t>through</w:t>
        </w:r>
      </w:ins>
      <w:ins w:id="232" w:author="x067634" w:date="2023-06-27T12:50:00Z">
        <w:r w:rsidR="00312EAA" w:rsidRPr="00EC2E22">
          <w:rPr>
            <w:rFonts w:ascii="Calibri" w:eastAsia="Calibri" w:hAnsi="Calibri" w:cs="Calibri"/>
            <w:sz w:val="19"/>
            <w:szCs w:val="19"/>
          </w:rPr>
          <w:t xml:space="preserve"> </w:t>
        </w:r>
      </w:ins>
      <w:ins w:id="233" w:author="x067634" w:date="2023-06-27T12:55:00Z">
        <w:r w:rsidR="00A50C08">
          <w:rPr>
            <w:rFonts w:ascii="Calibri" w:eastAsia="Calibri" w:hAnsi="Calibri" w:cs="Calibri"/>
            <w:sz w:val="19"/>
            <w:szCs w:val="19"/>
          </w:rPr>
          <w:t xml:space="preserve">the </w:t>
        </w:r>
      </w:ins>
      <w:ins w:id="234" w:author="x067634" w:date="2023-06-27T12:50:00Z">
        <w:r w:rsidR="00312EAA" w:rsidRPr="00EC2E22">
          <w:rPr>
            <w:rFonts w:ascii="Calibri" w:eastAsia="Calibri" w:hAnsi="Calibri" w:cs="Calibri"/>
            <w:sz w:val="19"/>
            <w:szCs w:val="19"/>
          </w:rPr>
          <w:t>Observational Health Data Sciences and Informati</w:t>
        </w:r>
      </w:ins>
      <w:ins w:id="235" w:author="x067634" w:date="2023-06-27T12:56:00Z">
        <w:r w:rsidR="00A50C08">
          <w:rPr>
            <w:rFonts w:ascii="Calibri" w:eastAsia="Calibri" w:hAnsi="Calibri" w:cs="Calibri"/>
            <w:sz w:val="19"/>
            <w:szCs w:val="19"/>
          </w:rPr>
          <w:t>cs</w:t>
        </w:r>
      </w:ins>
      <w:ins w:id="236" w:author="x067634" w:date="2023-06-27T12:50:00Z">
        <w:r w:rsidR="00312EAA" w:rsidRPr="00EC2E22">
          <w:rPr>
            <w:rFonts w:ascii="Calibri" w:eastAsia="Calibri" w:hAnsi="Calibri" w:cs="Calibri"/>
            <w:sz w:val="19"/>
            <w:szCs w:val="19"/>
          </w:rPr>
          <w:t xml:space="preserve"> (OHDSI) </w:t>
        </w:r>
      </w:ins>
      <w:ins w:id="237" w:author="x067634" w:date="2023-06-27T12:58:00Z">
        <w:r w:rsidR="00A50C08">
          <w:rPr>
            <w:rFonts w:ascii="Calibri" w:eastAsia="Calibri" w:hAnsi="Calibri" w:cs="Calibri"/>
            <w:sz w:val="19"/>
            <w:szCs w:val="19"/>
          </w:rPr>
          <w:t>program.</w:t>
        </w:r>
        <w:r w:rsidR="00A50C08">
          <w:rPr>
            <w:rFonts w:ascii="Calibri" w:eastAsia="Calibri" w:hAnsi="Calibri" w:cs="Calibri"/>
            <w:sz w:val="19"/>
            <w:szCs w:val="19"/>
          </w:rPr>
          <w:fldChar w:fldCharType="begin" w:fldLock="1"/>
        </w:r>
      </w:ins>
      <w:r w:rsidR="00A50C08">
        <w:rPr>
          <w:rFonts w:ascii="Calibri" w:eastAsia="Calibri" w:hAnsi="Calibri" w:cs="Calibri"/>
          <w:sz w:val="19"/>
          <w:szCs w:val="19"/>
        </w:rPr>
        <w:instrText>ADDIN CSL_CITATION { "citationItems" : [ { "id" : "ITEM-1", "itemData" : { "URL" : "https://www.ohdsi.org/", "id" : "ITEM-1", "issued" : { "date-parts" : [ [ "0" ] ] }, "title" : "Observational Health Data Sciences and Informatics (OHDSI)", "type" : "webpage" }, "uris" : [ "http://www.mendeley.com/documents/?uuid=899f6fdc-ff9b-4d9e-bbfd-e03ced555aa5" ] } ], "mendeley" : { "formattedCitation" : "&lt;sup&gt;39&lt;/sup&gt;", "plainTextFormattedCitation" : "39", "previouslyFormattedCitation" : "&lt;sup&gt;39&lt;/sup&gt;" }, "properties" : {  }, "schema" : "https://github.com/citation-style-language/schema/raw/master/csl-citation.json" }</w:instrText>
      </w:r>
      <w:r w:rsidR="00A50C08">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39</w:t>
      </w:r>
      <w:ins w:id="238" w:author="x067634" w:date="2023-06-27T12:58:00Z">
        <w:r w:rsidR="00A50C08">
          <w:rPr>
            <w:rFonts w:ascii="Calibri" w:eastAsia="Calibri" w:hAnsi="Calibri" w:cs="Calibri"/>
            <w:sz w:val="19"/>
            <w:szCs w:val="19"/>
          </w:rPr>
          <w:fldChar w:fldCharType="end"/>
        </w:r>
      </w:ins>
      <w:ins w:id="239" w:author="x067634" w:date="2023-06-27T12:50:00Z">
        <w:r w:rsidR="00312EAA" w:rsidRPr="00EC2E22">
          <w:rPr>
            <w:rFonts w:ascii="Calibri" w:eastAsia="Calibri" w:hAnsi="Calibri" w:cs="Calibri"/>
            <w:sz w:val="19"/>
            <w:szCs w:val="19"/>
          </w:rPr>
          <w:t xml:space="preserve"> </w:t>
        </w:r>
      </w:ins>
    </w:p>
    <w:p w14:paraId="185BD8ED" w14:textId="2251F86B" w:rsidR="00312EAA" w:rsidRDefault="00312EAA" w:rsidP="00A50C08">
      <w:pPr>
        <w:spacing w:before="1" w:after="120" w:line="360" w:lineRule="auto"/>
        <w:ind w:right="-30"/>
        <w:jc w:val="both"/>
        <w:rPr>
          <w:rFonts w:ascii="Calibri" w:eastAsia="Calibri" w:hAnsi="Calibri" w:cs="Calibri"/>
          <w:sz w:val="19"/>
          <w:szCs w:val="19"/>
        </w:rPr>
      </w:pPr>
      <w:commentRangeStart w:id="240"/>
      <w:ins w:id="241" w:author="x067634" w:date="2023-06-27T12:50:00Z">
        <w:r w:rsidRPr="00EC2E22">
          <w:rPr>
            <w:rFonts w:ascii="Calibri" w:eastAsia="Calibri" w:hAnsi="Calibri" w:cs="Calibri"/>
            <w:sz w:val="19"/>
            <w:szCs w:val="19"/>
          </w:rPr>
          <w:t>ATLAS.</w:t>
        </w:r>
        <w:r w:rsidRPr="00EC2E22">
          <w:rPr>
            <w:rFonts w:ascii="Calibri" w:eastAsia="Calibri" w:hAnsi="Calibri" w:cs="Calibri"/>
            <w:sz w:val="19"/>
            <w:szCs w:val="19"/>
          </w:rPr>
          <w:fldChar w:fldCharType="begin" w:fldLock="1"/>
        </w:r>
      </w:ins>
      <w:r w:rsidR="00A50C08">
        <w:rPr>
          <w:rFonts w:ascii="Calibri" w:eastAsia="Calibri" w:hAnsi="Calibri" w:cs="Calibri"/>
          <w:sz w:val="19"/>
          <w:szCs w:val="19"/>
        </w:rPr>
        <w:instrText>ADDIN CSL_CITATION { "citationItems" : [ { "id" : "ITEM-1", "itemData" : { "id" : "ITEM-1", "issued" : { "date-parts" : [ [ "0" ] ] }, "title" : "OHDSI software-tools", "type" : "article" }, "uris" : [ "http://www.mendeley.com/documents/?uuid=6478c4b4-b120-4842-99db-e81fbe6169a7", "http://www.mendeley.com/documents/?uuid=ec4be26e-ddde-4156-a4c8-c516b0a8977f" ] } ], "mendeley" : { "formattedCitation" : "&lt;sup&gt;40&lt;/sup&gt;", "plainTextFormattedCitation" : "40", "previouslyFormattedCitation" : "&lt;sup&gt;40&lt;/sup&gt;" }, "properties" : {  }, "schema" : "https://github.com/citation-style-language/schema/raw/master/csl-citation.json" }</w:instrText>
      </w:r>
      <w:ins w:id="242" w:author="x067634" w:date="2023-06-27T12:50:00Z">
        <w:r w:rsidRPr="00EC2E22">
          <w:rPr>
            <w:rFonts w:ascii="Calibri" w:eastAsia="Calibri" w:hAnsi="Calibri" w:cs="Calibri"/>
            <w:sz w:val="19"/>
            <w:szCs w:val="19"/>
          </w:rPr>
          <w:fldChar w:fldCharType="separate"/>
        </w:r>
      </w:ins>
      <w:r w:rsidR="00A50C08" w:rsidRPr="00A50C08">
        <w:rPr>
          <w:rFonts w:ascii="Calibri" w:eastAsia="Calibri" w:hAnsi="Calibri" w:cs="Calibri"/>
          <w:noProof/>
          <w:sz w:val="19"/>
          <w:szCs w:val="19"/>
          <w:vertAlign w:val="superscript"/>
        </w:rPr>
        <w:t>40</w:t>
      </w:r>
      <w:ins w:id="243" w:author="x067634" w:date="2023-06-27T12:50:00Z">
        <w:r w:rsidRPr="00EC2E22">
          <w:rPr>
            <w:rFonts w:ascii="Calibri" w:eastAsia="Calibri" w:hAnsi="Calibri" w:cs="Calibri"/>
            <w:sz w:val="19"/>
            <w:szCs w:val="19"/>
          </w:rPr>
          <w:fldChar w:fldCharType="end"/>
        </w:r>
      </w:ins>
      <w:commentRangeEnd w:id="240"/>
      <w:r w:rsidR="00A50C08">
        <w:rPr>
          <w:rStyle w:val="Refdecomentario"/>
        </w:rPr>
        <w:commentReference w:id="240"/>
      </w:r>
    </w:p>
    <w:p w14:paraId="50EC658E" w14:textId="77777777" w:rsidR="00A50C08" w:rsidRPr="00EC2E22" w:rsidRDefault="00A50C08" w:rsidP="00A50C08">
      <w:pPr>
        <w:spacing w:before="1" w:after="120" w:line="360" w:lineRule="auto"/>
        <w:ind w:right="-30"/>
        <w:jc w:val="both"/>
        <w:rPr>
          <w:ins w:id="244" w:author="x067634" w:date="2023-06-27T12:50:00Z"/>
          <w:rFonts w:ascii="Calibri" w:eastAsia="Calibri" w:hAnsi="Calibri" w:cs="Calibri"/>
          <w:sz w:val="19"/>
          <w:szCs w:val="19"/>
        </w:rPr>
      </w:pPr>
    </w:p>
    <w:p w14:paraId="000000A1" w14:textId="77777777" w:rsidR="00516D86" w:rsidRPr="00EC2E22" w:rsidRDefault="00661803">
      <w:pPr>
        <w:spacing w:before="1" w:after="120" w:line="360" w:lineRule="auto"/>
        <w:ind w:right="-30"/>
        <w:jc w:val="both"/>
        <w:rPr>
          <w:rFonts w:ascii="Calibri" w:eastAsia="Calibri" w:hAnsi="Calibri" w:cs="Calibri"/>
          <w:sz w:val="22"/>
          <w:szCs w:val="22"/>
        </w:rPr>
      </w:pPr>
      <w:del w:id="245" w:author="Francisco Sánchez Sáez" w:date="2023-06-23T12:58:00Z">
        <w:r w:rsidRPr="00EC2E22" w:rsidDel="00B201CF">
          <w:rPr>
            <w:rFonts w:ascii="Calibri" w:eastAsia="Calibri" w:hAnsi="Calibri" w:cs="Calibri"/>
            <w:b/>
            <w:sz w:val="22"/>
            <w:szCs w:val="22"/>
          </w:rPr>
          <w:delText xml:space="preserve">5. </w:delText>
        </w:r>
      </w:del>
      <w:r w:rsidRPr="00EC2E22">
        <w:rPr>
          <w:rFonts w:ascii="Calibri" w:eastAsia="Calibri" w:hAnsi="Calibri" w:cs="Calibri"/>
          <w:b/>
          <w:sz w:val="22"/>
          <w:szCs w:val="22"/>
        </w:rPr>
        <w:t>Strengths and weaknesses</w:t>
      </w:r>
      <w:r w:rsidRPr="00EC2E22">
        <w:rPr>
          <w:rFonts w:ascii="Calibri" w:eastAsia="Calibri" w:hAnsi="Calibri" w:cs="Calibri"/>
          <w:sz w:val="22"/>
          <w:szCs w:val="22"/>
        </w:rPr>
        <w:t xml:space="preserve">    </w:t>
      </w:r>
    </w:p>
    <w:p w14:paraId="000000A2" w14:textId="3FECA335"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has several strengths and some differential features with regard to other information resources. First, it links population-wide individual healthcare data including administrative, </w:t>
      </w:r>
      <w:r w:rsidR="00A66F58" w:rsidRPr="00EC2E22">
        <w:rPr>
          <w:rFonts w:ascii="Calibri" w:eastAsia="Calibri" w:hAnsi="Calibri" w:cs="Calibri"/>
          <w:sz w:val="19"/>
          <w:szCs w:val="19"/>
        </w:rPr>
        <w:t>sociodemographic,</w:t>
      </w:r>
      <w:r w:rsidRPr="00EC2E22">
        <w:rPr>
          <w:rFonts w:ascii="Calibri" w:eastAsia="Calibri" w:hAnsi="Calibri" w:cs="Calibri"/>
          <w:sz w:val="19"/>
          <w:szCs w:val="19"/>
        </w:rPr>
        <w:t xml:space="preserve"> and clinical information. This allows the study of the impact of social determinants of health (including age, sex, ethnicity, income level) in access and use of health resources and in clinical outcomes at an individual level in  the  Navarre population.</w:t>
      </w:r>
    </w:p>
    <w:p w14:paraId="000000A3" w14:textId="4F4ADFC8"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Second, BARDENA includes information from almost all the Navarre population, being therefore representative. This makes it possible to carry out observational studies in specific subpopulations excluded from clinical trials, such as the people from ethnic minorities, elderly, people with multiple chronic diseases,</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"10.1136/bmjspcare-2019-002055", "ISSN" : "20454368", "PMID" : "32581004", "abstract" : "Objectives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 "author" : [ { "dropping-particle" : "", "family" : "Bretos-Azcona", "given" : "Pablo E.", "non-dropping-particle" : "", "parse-names" : false, "suffix" : "" }, { "dropping-particle" : "", "family" : "Ibarrola Guill\u00e9n", "given" : "Cristina", "non-dropping-particle" : "", "parse-names" : false, "suffix" : "" }, { "dropping-particle" : "", "family" : "S\u00e1nchez-Iriso", "given" : "Eduardo", "non-dropping-particle" : "", "parse-names" : false, "suffix" : "" }, { "dropping-particle" : "", "family" : "Cabas\u00e9s Hita", "given" : "Juan M.", "non-dropping-particle" : "", "parse-names" : false, "suffix" : "" }, { "dropping-particle" : "", "family" : "Gorricho", "given" : "Javier", "non-dropping-particle" : "", "parse-names" : false, "suffix" : "" }, { "dropping-particle" : "", "family" : "Librero L\u00f3pez", "given" : "Juli\u00e1n", "non-dropping-particle" : "", "parse-names" : false, "suffix" : "" } ], "container-title" : "BMJ Supportive and Palliative Care", "id" : "ITEM-1", "issue" : "e1", "issued" : { "date-parts" : [ [ "2022" ] ] }, "page" : "E112-E119", "title" : "Multisystem chronic illness prognostication in non-oncologic integrated care", "type" : "article-journal", "volume" : "12" }, "uris" : [ "http://www.mendeley.com/documents/?uuid=0c154963-7c7a-444d-880a-19f06f29621d" ] } ], "mendeley" : { "formattedCitation" : "&lt;sup&gt;25&lt;/sup&gt;", "plainTextFormattedCitation" : "25", "previouslyFormattedCitation" : "&lt;sup&gt;25&lt;/sup&gt;"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25</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polymedicated people, people with cancer,</w:t>
      </w:r>
      <w:r w:rsidR="00A66F58" w:rsidRPr="00EC2E22">
        <w:rPr>
          <w:rFonts w:ascii="Calibri" w:eastAsia="Calibri" w:hAnsi="Calibri" w:cs="Calibri"/>
          <w:sz w:val="19"/>
          <w:szCs w:val="19"/>
        </w:rPr>
        <w:fldChar w:fldCharType="begin" w:fldLock="1"/>
      </w:r>
      <w:r w:rsidR="00A50C08">
        <w:rPr>
          <w:rFonts w:ascii="Calibri" w:eastAsia="Calibri" w:hAnsi="Calibri" w:cs="Calibri"/>
          <w:sz w:val="19"/>
          <w:szCs w:val="19"/>
        </w:rPr>
        <w:instrText>ADDIN CSL_CITATION { "citationItems" : [ { "id" : "ITEM-1", "itemData" : { "DOI" : "10.1007/s11764-021-01011-z", "ISSN" : "19322267", "PMID" : "33759086", "abstract" : "Purpose: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3.08\u20133.11). Five to ten years survivors were more likely to have hospital inpatient visits and imaging test compared to women without breast cancer (RRa = 1.35 95% CI 1.30\u20131.39 and RRa = 1.27 95% CI 1.25\u20131.29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 "author" : [ { "dropping-particle" : "", "family" : "Jansana", "given" : "Anna", "non-dropping-particle" : "", "parse-names" : false, "suffix" : "" }, { "dropping-particle" : "", "family" : "Domingo", "given" : "Laia", "non-dropping-particle" : "", "parse-names" : false, "suffix" : "" }, { "dropping-particle" : "", "family" : "Iba\u00f1ez", "given" : "Berta", "non-dropping-particle" : "", "parse-names" : false, "suffix" : "" }, { "dropping-particle" : "", "family" : "Prados", "given" : "Alexandra", "non-dropping-particle" : "", "parse-names" : false, "suffix" : "" }, { "dropping-particle" : "", "family" : "Cura", "given" : "Isabel", "non-dropping-particle" : "Del", "parse-names" : false, "suffix" : "" }, { "dropping-particle" : "", "family" : "Padilla-Ruiz", "given" : "Maria", "non-dropping-particle" : "", "parse-names" : false, "suffix" : "" }, { "dropping-particle" : "", "family" : "Sanz", "given" : "Teresa", "non-dropping-particle" : "", "parse-names" : false, "suffix" : "" }, { "dropping-particle" : "", "family" : "Poblador", "given" : "Beatriz", "non-dropping-particle" : "", "parse-names" : false, "suffix" : "" }, { "dropping-particle" : "", "family" : "Tamayo", "given" : "Ibai", "non-dropping-particle" : "", "parse-names" : false, "suffix" : "" }, { "dropping-particle" : "", "family" : "Gimeno", "given" : "Antonio", "non-dropping-particle" : "", "parse-names" : false, "suffix" : "" }, { "dropping-particle" : "", "family" : "Alberquilla", "given" : "Angel", "non-dropping-particle" : "", "parse-names" : false, "suffix" : "" }, { "dropping-particle" : "", "family" : "Abizanda", "given" : "Merc\u00e8", "non-dropping-particle" : "", "parse-names" : false, "suffix" : "" }, { "dropping-particle" : "", "family" : "Comas", "given" : "Merc\u00e8", "non-dropping-particle" : "", "parse-names" : false, "suffix" : "" }, { "dropping-particle" : "", "family" : "Lanzuela", "given" : "Manuela", "non-dropping-particle" : "", "parse-names" : false, "suffix" : "" }, { "dropping-particle" : "", "family" : "Burgui", "given" : "Rossana", "non-dropping-particle" : "", "parse-names" : false, "suffix" : "" }, { "dropping-particle" : "", "family" : "Holgado", "given" : "Antonio Diaz", "non-dropping-particle" : "", "parse-names" : false, "suffix" : "" }, { "dropping-particle" : "", "family" : "Duarte-Salles", "given" : "Talita", "non-dropping-particle" : "", "parse-names" : false, "suffix" : "" }, { "dropping-particle" : "", "family" : "Moreno", "given" : "Conchi", "non-dropping-particle" : "", "parse-names" : false, "suffix" : "" }, { "dropping-particle" : "", "family" : "Louro", "given" : "Javier", "non-dropping-particle" : "", "parse-names" : false, "suffix" : "" }, { "dropping-particle" : "", "family" : "Baquedano", "given" : "Javier", "non-dropping-particle" : "", "parse-names" : false, "suffix" : "" }, { "dropping-particle" : "", "family" : "Molina", "given" : "Cristobal", "non-dropping-particle" : "", "parse-names" : false, "suffix" : "" }, { "dropping-particle" : "", "family" : "Carmen Martinez", "given" : "Maria", "non-dropping-particle" : "del", "parse-names" : false, "suffix" : "" }, { "dropping-particle" : "", "family" : "Gorricho", "given" : "Javier", "non-dropping-particle" : "", "parse-names" : false, "suffix" : "" }, { "dropping-particle" : "", "family" : "Redondo", "given" : "Maximino", "non-dropping-particle" : "", "parse-names" : false, "suffix" : "" }, { "dropping-particle" : "", "family" : "Castells", "given" : "Xavier", "non-dropping-particle" : "", "parse-names" : false, "suffix" : "" }, { "dropping-particle" : "", "family" : "Sala", "given" : "Maria", "non-dropping-particle" : "", "parse-names" : false, "suffix" : "" } ], "container-title" : "Journal of Cancer Survivorship", "id" : "ITEM-1", "issue" : "1", "issued" : { "date-parts" : [ [ "2022" ] ] }, "page" : "132-141", "publisher" : "Journal of Cancer Survivorship", "title" : "Use of health services among long-term breast cancer survivors in Spain: longitudinal study based on real-world data", "type" : "article-journal", "volume" : "16" }, "uris" : [ "http://www.mendeley.com/documents/?uuid=be3f50ac-01ac-4ed0-ac23-6f8a44de3ed2" ] }, { "id" : "ITEM-2", "itemData" : { "DOI" : "10.1136/bmjopen-2020-040253", "ISSN" : "20446055", "PMID" : "32912957", "abstract" : "Introduction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 "author" : [ { "dropping-particle" : "", "family" : "Jansana", "given" : "Anna", "non-dropping-particle" : "", "parse-names" : false, "suffix" : "" }, { "dropping-particle" : "", "family" : "Cura", "given" : "Isabel", "non-dropping-particle" : "Del", "parse-names" : false, "suffix" : "" }, { "dropping-particle" : "", "family" : "Prados-Torres", "given" : "Alexandra", "non-dropping-particle" : "", "parse-names" : false, "suffix" : "" }, { "dropping-particle" : "", "family" : "Sanz Cuesta", "given" : "Teresa", "non-dropping-particle" : "", "parse-names" : false, "suffix" : "" }, { "dropping-particle" : "", "family" : "Poblador-Plou", "given" : "Beatriz", "non-dropping-particle" : "", "parse-names" : false, "suffix" : "" }, { "dropping-particle" : "", "family" : "Gimeno Miguel", "given" : "A.", "non-dropping-particle" : "", "parse-names" : false, "suffix" : "" }, { "dropping-particle" : "", "family" : "Lanzuela", "given" : "Manuela", "non-dropping-particle" : "", "parse-names" : false, "suffix" : "" }, { "dropping-particle" : "", "family" : "Iba\u00f1ez", "given" : "Berta", "non-dropping-particle" : "", "parse-names" : false, "suffix" : "" }, { "dropping-particle" : "", "family" : "Tamayo", "given" : "Ibai", "non-dropping-particle" : "", "parse-names" : false, "suffix" : "" }, { "dropping-particle" : "", "family" : "Moreno-Iribas", "given" : "Conchi", "non-dropping-particle" : "", "parse-names" : false, "suffix" : "" }, { "dropping-particle" : "", "family" : "Padilla-Ruiz", "given" : "Mar\u00eda", "non-dropping-particle" : "", "parse-names" : false, "suffix" : "" }, { "dropping-particle" : "", "family" : "Redondo", "given" : "Maximino", "non-dropping-particle" : "", "parse-names" : false, "suffix" : "" }, { "dropping-particle" : "", "family" : "Comas", "given" : "Merc\u00e8", "non-dropping-particle" : "", "parse-names" : false, "suffix" : "" }, { "dropping-particle" : "", "family" : "Domingo", "given" : "Laia", "non-dropping-particle" : "", "parse-names" : false, "suffix" : "" }, { "dropping-particle" : "", "family" : "D\u00edaz-Holgado", "given" : "Antonio", "non-dropping-particle" : "", "parse-names" : false, "suffix" : "" }, { "dropping-particle" : "", "family" : "Salamanca", "given" : "Francisco Javier", "non-dropping-particle" : "", "parse-names" : false, "suffix" : "" }, { "dropping-particle" : "", "family" : "Castells", "given" : "Xavier", "non-dropping-particle" : "", "parse-names" : false, "suffix" : "" }, { "dropping-particle" : "", "family" : "Sala", "given" : "Maria", "non-dropping-particle" : "", "parse-names" : false, "suffix" : "" } ], "container-title" : "BMJ Open", "id" : "ITEM-2", "issue" : "9", "issued" : { "date-parts" : [ [ "2020" ] ] }, "title" : "Use of real-world data to study health services utilisation and comorbidities in long-term breast cancer survivors (the SURBCAN study): Study protocol for a longitudinal population-based cohort study", "type" : "article-journal", "volume" : "10" }, "uris" : [ "http://www.mendeley.com/documents/?uuid=95cb408d-4d6e-49d7-9ebd-e3ba7ed89eee" ] } ], "mendeley" : { "formattedCitation" : "&lt;sup&gt;19,24&lt;/sup&gt;", "plainTextFormattedCitation" : "19,24", "previouslyFormattedCitation" : "&lt;sup&gt;19,24&lt;/sup&gt;" }, "properties" : {  }, "schema" : "https://github.com/citation-style-language/schema/raw/master/csl-citation.json" }</w:instrText>
      </w:r>
      <w:r w:rsidR="00A66F58" w:rsidRPr="00EC2E22">
        <w:rPr>
          <w:rFonts w:ascii="Calibri" w:eastAsia="Calibri" w:hAnsi="Calibri" w:cs="Calibri"/>
          <w:sz w:val="19"/>
          <w:szCs w:val="19"/>
        </w:rPr>
        <w:fldChar w:fldCharType="separate"/>
      </w:r>
      <w:r w:rsidR="00A50C08" w:rsidRPr="00A50C08">
        <w:rPr>
          <w:rFonts w:ascii="Calibri" w:eastAsia="Calibri" w:hAnsi="Calibri" w:cs="Calibri"/>
          <w:noProof/>
          <w:sz w:val="19"/>
          <w:szCs w:val="19"/>
          <w:vertAlign w:val="superscript"/>
        </w:rPr>
        <w:t>19,24</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pediatric population, and pregnant women, among others, with a high precision. </w:t>
      </w:r>
    </w:p>
    <w:p w14:paraId="000000A4"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Third, information in BARDENA is constantly updated, which means that information is available in almost real time. This facilitates decision-making in situations that require an agile response, such as in COVID-19 pandemic, and also makes it possible to make forecasts about the material and human resources that will be needed in the near future.</w:t>
      </w:r>
    </w:p>
    <w:p w14:paraId="000000A5"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Forth, BARDENA allows the construction and follow-up of large cohorts of patients over time and the development of longitudinal studies, enabling monitoring of health outcomes in the long-term. </w:t>
      </w:r>
    </w:p>
    <w:p w14:paraId="000000A6"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Fifth, data quality in most of the information modules is distinctively high, such as in LAKORA, MBDS or the vaccines registry, providing insight into a population of more than 600,000 inhabitants. Sixth, the availability of unit cost data per patient and activity allows economic evaluation studies with high specificity and granularity. </w:t>
      </w:r>
    </w:p>
    <w:p w14:paraId="000000A7"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Seventh, as a source of population health records, it can contribute to pragmatic studies by providing a sample of patients undergoing routine practice This reduces the cost and the timing of access to the data compared to studies with experimental designs, such clinical trials. </w:t>
      </w:r>
    </w:p>
    <w:p w14:paraId="000000A8"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Eighth, BARDENA is an ultimate tool for pharmacoepidemiology, since it integrates linked information on clinical conditions, drug prescriptions and dispensation at the individual level.  This can be used for conducting accurate drug utilization and adherence studies.</w:t>
      </w:r>
    </w:p>
    <w:p w14:paraId="000000A9"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Ninth, BARDENA Core can interact with other integrated tools and information systems besides health, such as education, open government and transparency, and social information systems. </w:t>
      </w:r>
    </w:p>
    <w:p w14:paraId="000000AA"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 xml:space="preserve">Tenth, the information stored in the BARDENA Core can be easily visualized by health decision-makers and researchers via the Tableau server, which provides statistics of aggregated data, </w:t>
      </w:r>
      <w:proofErr w:type="gramStart"/>
      <w:r w:rsidRPr="00EC2E22">
        <w:rPr>
          <w:rFonts w:ascii="Calibri" w:eastAsia="Calibri" w:hAnsi="Calibri" w:cs="Calibri"/>
          <w:sz w:val="19"/>
          <w:szCs w:val="19"/>
        </w:rPr>
        <w:t>tables</w:t>
      </w:r>
      <w:proofErr w:type="gramEnd"/>
      <w:r w:rsidRPr="00EC2E22">
        <w:rPr>
          <w:rFonts w:ascii="Calibri" w:eastAsia="Calibri" w:hAnsi="Calibri" w:cs="Calibri"/>
          <w:sz w:val="19"/>
          <w:szCs w:val="19"/>
        </w:rPr>
        <w:t xml:space="preserve"> and figures. </w:t>
      </w:r>
    </w:p>
    <w:p w14:paraId="000000AB" w14:textId="22AB8C46"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Eleventh, BARDENA allows data mining, which can be used for discovering clinical processes that permit the application of improved protocols, checking the performance of current processes, </w:t>
      </w:r>
      <w:r w:rsidR="00A66F58" w:rsidRPr="00EC2E22">
        <w:rPr>
          <w:rFonts w:ascii="Calibri" w:eastAsia="Calibri" w:hAnsi="Calibri" w:cs="Calibri"/>
          <w:sz w:val="19"/>
          <w:szCs w:val="19"/>
        </w:rPr>
        <w:t>detecting,</w:t>
      </w:r>
      <w:r w:rsidRPr="00EC2E22">
        <w:rPr>
          <w:rFonts w:ascii="Calibri" w:eastAsia="Calibri" w:hAnsi="Calibri" w:cs="Calibri"/>
          <w:sz w:val="19"/>
          <w:szCs w:val="19"/>
        </w:rPr>
        <w:t xml:space="preserve"> and removing bottlenecks, accelerating clinical processes, and simulating how the introduction of changes in the processes affect the system.</w:t>
      </w:r>
    </w:p>
    <w:p w14:paraId="000000AC"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Twelfth, BARDENA interoperates with national and European databases, promoting the development of knowledge and population research at a macro level. Finally, the verification and quality processes to which BARDENA is subjected, guarantee the validity of the information. In this regard, a high effort is being made to integrate and audit information, resulting in high quality data that strengthens data exploitation capabilities. </w:t>
      </w:r>
    </w:p>
    <w:p w14:paraId="000000AD" w14:textId="3A5D9548"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also has some limitations. Some of the information modules that comprise BARDENA Core are subject to the inherent limitations of the routine clinical practice electronic databases. In some specific processes, there may be an information bias due to absent registration (data incompleteness), delay in the registration in the database (</w:t>
      </w:r>
      <w:r w:rsidR="00A66F58" w:rsidRPr="00EC2E22">
        <w:rPr>
          <w:rFonts w:ascii="Calibri" w:eastAsia="Calibri" w:hAnsi="Calibri" w:cs="Calibri"/>
          <w:sz w:val="19"/>
          <w:szCs w:val="19"/>
        </w:rPr>
        <w:t>e.g.,</w:t>
      </w:r>
      <w:r w:rsidRPr="00EC2E22">
        <w:rPr>
          <w:rFonts w:ascii="Calibri" w:eastAsia="Calibri" w:hAnsi="Calibri" w:cs="Calibri"/>
          <w:sz w:val="19"/>
          <w:szCs w:val="19"/>
        </w:rPr>
        <w:t xml:space="preserve"> in cases of acute stroke or cardiorespiratory arrest) or due to differing data recording practices (data inaccuracies, misclassification, and heterogeneity), although this is an intrinsic problem of any repository using data from routine clinical practice.  In addition, different information modules were created at different moments, and therefore cover different time periods. Moreover, there is a lack of data on specific mortality causes and on drug prescriptions in patients from private nursing-homes. However, pharmacologic information from private nursing-homes is being progressively integrated and is expected to be completely integrated in BARDENA in the forthcoming years. Finally, BARDENA does not include information on people who do not receive assistance from the Navarre health service, that is, who are attended exclusively through private centers. However, this is an unusual situation in Navarre, estimated at approximately 3% of the population. </w:t>
      </w:r>
    </w:p>
    <w:p w14:paraId="000000AE"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AF" w14:textId="77777777" w:rsidR="00516D86" w:rsidRPr="00EC2E22" w:rsidRDefault="00661803">
      <w:pPr>
        <w:spacing w:before="1" w:after="120" w:line="360" w:lineRule="auto"/>
        <w:ind w:right="-30"/>
        <w:jc w:val="both"/>
        <w:rPr>
          <w:rFonts w:ascii="Calibri" w:eastAsia="Calibri" w:hAnsi="Calibri" w:cs="Calibri"/>
          <w:b/>
          <w:sz w:val="22"/>
          <w:szCs w:val="22"/>
        </w:rPr>
      </w:pPr>
      <w:del w:id="246" w:author="Francisco Sánchez Sáez" w:date="2023-06-23T12:58:00Z">
        <w:r w:rsidRPr="00EC2E22" w:rsidDel="00B201CF">
          <w:rPr>
            <w:rFonts w:ascii="Calibri" w:eastAsia="Calibri" w:hAnsi="Calibri" w:cs="Calibri"/>
            <w:b/>
            <w:sz w:val="22"/>
            <w:szCs w:val="22"/>
          </w:rPr>
          <w:delText xml:space="preserve">6. </w:delText>
        </w:r>
      </w:del>
      <w:r w:rsidRPr="00EC2E22">
        <w:rPr>
          <w:rFonts w:ascii="Calibri" w:eastAsia="Calibri" w:hAnsi="Calibri" w:cs="Calibri"/>
          <w:b/>
          <w:sz w:val="22"/>
          <w:szCs w:val="22"/>
        </w:rPr>
        <w:t xml:space="preserve">Data resource access </w:t>
      </w:r>
    </w:p>
    <w:p w14:paraId="675B78D6" w14:textId="177E7CEB" w:rsidR="00F73CAB" w:rsidRPr="00F73CAB" w:rsidRDefault="00F73CAB">
      <w:pPr>
        <w:spacing w:before="1" w:after="120" w:line="360" w:lineRule="auto"/>
        <w:ind w:right="-30"/>
        <w:jc w:val="both"/>
        <w:rPr>
          <w:ins w:id="247" w:author="x067634" w:date="2023-06-26T14:34:00Z"/>
          <w:rFonts w:ascii="Calibri" w:eastAsia="Calibri" w:hAnsi="Calibri" w:cs="Calibri"/>
          <w:i/>
          <w:sz w:val="19"/>
          <w:szCs w:val="19"/>
        </w:rPr>
      </w:pPr>
      <w:ins w:id="248" w:author="x067634" w:date="2023-06-26T14:34:00Z">
        <w:r w:rsidRPr="00F73CAB">
          <w:rPr>
            <w:rFonts w:ascii="Calibri" w:eastAsia="Calibri" w:hAnsi="Calibri" w:cs="Calibri"/>
            <w:i/>
            <w:sz w:val="19"/>
            <w:szCs w:val="19"/>
          </w:rPr>
          <w:t xml:space="preserve">Ownership and </w:t>
        </w:r>
      </w:ins>
      <w:ins w:id="249" w:author="x067634" w:date="2023-06-26T14:35:00Z">
        <w:r w:rsidRPr="00F73CAB">
          <w:rPr>
            <w:rFonts w:ascii="Calibri" w:eastAsia="Calibri" w:hAnsi="Calibri" w:cs="Calibri"/>
            <w:i/>
            <w:sz w:val="19"/>
            <w:szCs w:val="19"/>
          </w:rPr>
          <w:t>application for access</w:t>
        </w:r>
      </w:ins>
    </w:p>
    <w:p w14:paraId="000000B0" w14:textId="26F385A9"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is owned by the Health Department of the Government of </w:t>
      </w:r>
      <w:r w:rsidR="00A66F58" w:rsidRPr="00EC2E22">
        <w:rPr>
          <w:rFonts w:ascii="Calibri" w:eastAsia="Calibri" w:hAnsi="Calibri" w:cs="Calibri"/>
          <w:sz w:val="19"/>
          <w:szCs w:val="19"/>
        </w:rPr>
        <w:t>Navarre and</w:t>
      </w:r>
      <w:r w:rsidRPr="00EC2E22">
        <w:rPr>
          <w:rFonts w:ascii="Calibri" w:eastAsia="Calibri" w:hAnsi="Calibri" w:cs="Calibri"/>
          <w:sz w:val="19"/>
          <w:szCs w:val="19"/>
        </w:rPr>
        <w:t xml:space="preserve"> operated by managers from the Navarre health service. BARDENA information can be used for improving quality of healthcare, decision-making and for research purposes. Data are currently available for health decision-makers and researchers (internal and external to the Navarre Health Service). Industry funded studies are not accepted.  Access to data is free of charge.</w:t>
      </w:r>
    </w:p>
    <w:p w14:paraId="000000B1"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In the research field, access to BARDENA information requires a formal application to access to BARDENA information accompanied by: (i) a complete study protocol that details the planned purpose of the use of data, (ii) the approval of the project by an accredited ethics committee, iii) informed consent of patients or a waiver granted by an ethics committee, and (iii) in some cases the classification of the study by the Spanish Agency of Medicines and Medical Devices. </w:t>
      </w:r>
    </w:p>
    <w:p w14:paraId="000000B2" w14:textId="6FBB0808" w:rsidR="00516D86" w:rsidRDefault="00661803">
      <w:pPr>
        <w:spacing w:before="1" w:after="120" w:line="360" w:lineRule="auto"/>
        <w:ind w:right="-30"/>
        <w:jc w:val="both"/>
        <w:rPr>
          <w:ins w:id="250" w:author="x067634" w:date="2023-06-26T14:34:00Z"/>
          <w:rFonts w:ascii="Calibri" w:eastAsia="Calibri" w:hAnsi="Calibri" w:cs="Calibri"/>
          <w:sz w:val="19"/>
          <w:szCs w:val="19"/>
        </w:rPr>
      </w:pPr>
      <w:r w:rsidRPr="00EC2E22">
        <w:rPr>
          <w:rFonts w:ascii="Calibri" w:eastAsia="Calibri" w:hAnsi="Calibri" w:cs="Calibri"/>
          <w:sz w:val="19"/>
          <w:szCs w:val="19"/>
        </w:rPr>
        <w:lastRenderedPageBreak/>
        <w:t xml:space="preserve">BARDENA has a committee (BARDENA Data committee) that revises the applications, </w:t>
      </w:r>
      <w:r w:rsidR="00A66F58" w:rsidRPr="00EC2E22">
        <w:rPr>
          <w:rFonts w:ascii="Calibri" w:eastAsia="Calibri" w:hAnsi="Calibri" w:cs="Calibri"/>
          <w:sz w:val="19"/>
          <w:szCs w:val="19"/>
        </w:rPr>
        <w:t>approves,</w:t>
      </w:r>
      <w:r w:rsidRPr="00EC2E22">
        <w:rPr>
          <w:rFonts w:ascii="Calibri" w:eastAsia="Calibri" w:hAnsi="Calibri" w:cs="Calibri"/>
          <w:sz w:val="19"/>
          <w:szCs w:val="19"/>
        </w:rPr>
        <w:t xml:space="preserve"> or refuses access to BARDENA information, and establishes priorities. The applications to access to BARDENA information under these requirements should be submitted electronically to the Management Office of the BARDENA Data Commission (</w:t>
      </w:r>
      <w:hyperlink r:id="rId12">
        <w:r w:rsidRPr="00EC2E22">
          <w:rPr>
            <w:rFonts w:ascii="Calibri" w:eastAsia="Calibri" w:hAnsi="Calibri" w:cs="Calibri"/>
            <w:sz w:val="19"/>
            <w:szCs w:val="19"/>
            <w:u w:val="single"/>
          </w:rPr>
          <w:t>salsedrs@navarra.es</w:t>
        </w:r>
      </w:hyperlink>
      <w:r w:rsidRPr="00EC2E22">
        <w:rPr>
          <w:rFonts w:ascii="Calibri" w:eastAsia="Calibri" w:hAnsi="Calibri" w:cs="Calibri"/>
        </w:rPr>
        <w:t>)</w:t>
      </w:r>
      <w:r w:rsidRPr="00EC2E22">
        <w:rPr>
          <w:rFonts w:ascii="Calibri" w:eastAsia="Calibri" w:hAnsi="Calibri" w:cs="Calibri"/>
          <w:sz w:val="19"/>
          <w:szCs w:val="19"/>
        </w:rPr>
        <w:t>. Following authorization, researchers must sign a document in which they commit to keep the data in a secure environment, not attempt to re-identify patients or to cross data with other databases, not using the data for purposes or projects other than those specified in the project protocol (including commercial purposes) (although a new application may be presented for these purposes), and not transferring the data to third parties. These latter commitments limit the possibility of storing data in open data repositories or including individual level data as supplementary material in published articles.</w:t>
      </w:r>
    </w:p>
    <w:p w14:paraId="5048019B" w14:textId="6B23F51E" w:rsidR="00F73CAB" w:rsidRPr="00EC2E22" w:rsidRDefault="001F0C10" w:rsidP="00F73CAB">
      <w:pPr>
        <w:spacing w:before="1" w:after="120" w:line="360" w:lineRule="auto"/>
        <w:ind w:right="-30"/>
        <w:jc w:val="both"/>
        <w:rPr>
          <w:ins w:id="251" w:author="x067634" w:date="2023-06-26T14:34:00Z"/>
          <w:rFonts w:ascii="Calibri" w:eastAsia="Calibri" w:hAnsi="Calibri" w:cs="Calibri"/>
          <w:sz w:val="19"/>
          <w:szCs w:val="19"/>
        </w:rPr>
      </w:pPr>
      <w:ins w:id="252" w:author="x067634" w:date="2023-06-26T14:35:00Z">
        <w:r>
          <w:rPr>
            <w:rFonts w:ascii="Calibri" w:eastAsia="Calibri" w:hAnsi="Calibri" w:cs="Calibri"/>
            <w:i/>
            <w:sz w:val="19"/>
            <w:szCs w:val="19"/>
          </w:rPr>
          <w:t>D</w:t>
        </w:r>
      </w:ins>
      <w:ins w:id="253" w:author="x067634" w:date="2023-06-26T14:34:00Z">
        <w:r w:rsidR="00F73CAB" w:rsidRPr="00EC2E22">
          <w:rPr>
            <w:rFonts w:ascii="Calibri" w:eastAsia="Calibri" w:hAnsi="Calibri" w:cs="Calibri"/>
            <w:i/>
            <w:sz w:val="19"/>
            <w:szCs w:val="19"/>
          </w:rPr>
          <w:t>ata visualization</w:t>
        </w:r>
      </w:ins>
      <w:ins w:id="254" w:author="x067634" w:date="2023-06-26T14:37:00Z">
        <w:r w:rsidR="00301066">
          <w:rPr>
            <w:rFonts w:ascii="Calibri" w:eastAsia="Calibri" w:hAnsi="Calibri" w:cs="Calibri"/>
            <w:i/>
            <w:sz w:val="19"/>
            <w:szCs w:val="19"/>
          </w:rPr>
          <w:t xml:space="preserve"> </w:t>
        </w:r>
      </w:ins>
      <w:ins w:id="255" w:author="x067634" w:date="2023-06-26T14:34:00Z">
        <w:r w:rsidR="00F73CAB" w:rsidRPr="00EC2E22">
          <w:rPr>
            <w:rFonts w:ascii="Calibri" w:eastAsia="Calibri" w:hAnsi="Calibri" w:cs="Calibri"/>
            <w:i/>
            <w:sz w:val="19"/>
            <w:szCs w:val="19"/>
          </w:rPr>
          <w:t>and data mining</w:t>
        </w:r>
      </w:ins>
    </w:p>
    <w:p w14:paraId="75728407" w14:textId="23D868D6" w:rsidR="00F73CAB" w:rsidRPr="00EC2E22" w:rsidRDefault="00F73CAB" w:rsidP="00F73CAB">
      <w:pPr>
        <w:spacing w:before="1" w:after="120" w:line="360" w:lineRule="auto"/>
        <w:ind w:right="-30"/>
        <w:jc w:val="both"/>
        <w:rPr>
          <w:ins w:id="256" w:author="x067634" w:date="2023-06-26T14:34:00Z"/>
          <w:rFonts w:ascii="Calibri" w:eastAsia="Calibri" w:hAnsi="Calibri" w:cs="Calibri"/>
          <w:sz w:val="19"/>
          <w:szCs w:val="19"/>
        </w:rPr>
      </w:pPr>
      <w:ins w:id="257" w:author="x067634" w:date="2023-06-26T14:34:00Z">
        <w:r w:rsidRPr="00EC2E22">
          <w:rPr>
            <w:rFonts w:ascii="Calibri" w:eastAsia="Calibri" w:hAnsi="Calibri" w:cs="Calibri"/>
            <w:sz w:val="19"/>
            <w:szCs w:val="19"/>
          </w:rPr>
          <w:t>The information stored in BARDENA Core can be accessed by health decision-makers and researchers via Tableau server</w:t>
        </w:r>
        <w:r w:rsidRPr="00EC2E22">
          <w:rPr>
            <w:rFonts w:ascii="Calibri" w:eastAsia="Calibri" w:hAnsi="Calibri" w:cs="Calibri"/>
            <w:sz w:val="19"/>
            <w:szCs w:val="19"/>
          </w:rPr>
          <w:fldChar w:fldCharType="begin" w:fldLock="1"/>
        </w:r>
      </w:ins>
      <w:r w:rsidR="00A50C08">
        <w:rPr>
          <w:rFonts w:ascii="Calibri" w:eastAsia="Calibri" w:hAnsi="Calibri" w:cs="Calibri"/>
          <w:sz w:val="19"/>
          <w:szCs w:val="19"/>
        </w:rPr>
        <w:instrText>ADDIN CSL_CITATION { "citationItems" : [ { "id" : "ITEM-1", "itemData" : { "id" : "ITEM-1", "issued" : { "date-parts" : [ [ "0" ] ] }, "title" : "Tableau server", "type" : "article-journal" }, "uris" : [ "http://www.mendeley.com/documents/?uuid=5702ac97-a2ce-4645-a8af-75084d08c002" ] } ], "mendeley" : { "formattedCitation" : "&lt;sup&gt;41&lt;/sup&gt;", "plainTextFormattedCitation" : "41", "previouslyFormattedCitation" : "&lt;sup&gt;41&lt;/sup&gt;" }, "properties" : {  }, "schema" : "https://github.com/citation-style-language/schema/raw/master/csl-citation.json" }</w:instrText>
      </w:r>
      <w:ins w:id="258" w:author="x067634" w:date="2023-06-26T14:34:00Z">
        <w:r w:rsidRPr="00EC2E22">
          <w:rPr>
            <w:rFonts w:ascii="Calibri" w:eastAsia="Calibri" w:hAnsi="Calibri" w:cs="Calibri"/>
            <w:sz w:val="19"/>
            <w:szCs w:val="19"/>
          </w:rPr>
          <w:fldChar w:fldCharType="separate"/>
        </w:r>
      </w:ins>
      <w:r w:rsidR="00A50C08" w:rsidRPr="00A50C08">
        <w:rPr>
          <w:rFonts w:ascii="Calibri" w:eastAsia="Calibri" w:hAnsi="Calibri" w:cs="Calibri"/>
          <w:noProof/>
          <w:sz w:val="19"/>
          <w:szCs w:val="19"/>
          <w:vertAlign w:val="superscript"/>
        </w:rPr>
        <w:t>41</w:t>
      </w:r>
      <w:ins w:id="259" w:author="x067634" w:date="2023-06-26T14:34:00Z">
        <w:r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This is the BARDENA diffusion product that allows producing analysis tables and visuals of the key information of the BARDENA Core. </w:t>
        </w:r>
      </w:ins>
    </w:p>
    <w:p w14:paraId="453FEFE3" w14:textId="77777777" w:rsidR="00F73CAB" w:rsidRPr="00EC2E22" w:rsidRDefault="00F73CAB" w:rsidP="00F73CAB">
      <w:pPr>
        <w:spacing w:before="1" w:after="120" w:line="360" w:lineRule="auto"/>
        <w:ind w:right="-30"/>
        <w:jc w:val="both"/>
        <w:rPr>
          <w:ins w:id="260" w:author="x067634" w:date="2023-06-26T14:34:00Z"/>
          <w:rFonts w:ascii="Calibri" w:eastAsia="Calibri" w:hAnsi="Calibri" w:cs="Calibri"/>
          <w:sz w:val="19"/>
          <w:szCs w:val="19"/>
        </w:rPr>
      </w:pPr>
      <w:ins w:id="261" w:author="x067634" w:date="2023-06-26T14:34:00Z">
        <w:r w:rsidRPr="00EC2E22">
          <w:rPr>
            <w:rFonts w:ascii="Calibri" w:eastAsia="Calibri" w:hAnsi="Calibri" w:cs="Calibri"/>
            <w:sz w:val="19"/>
            <w:szCs w:val="19"/>
          </w:rPr>
          <w:t>BARDENA Milenia is the tool that BARDENA Suite could perform data mining of its data through the</w:t>
        </w:r>
        <w:r w:rsidRPr="00EC2E22">
          <w:rPr>
            <w:rFonts w:ascii="Calibri" w:eastAsia="Calibri" w:hAnsi="Calibri" w:cs="Calibri"/>
            <w:b/>
            <w:sz w:val="19"/>
            <w:szCs w:val="19"/>
          </w:rPr>
          <w:t xml:space="preserve"> </w:t>
        </w:r>
        <w:r w:rsidRPr="00EC2E22">
          <w:rPr>
            <w:rFonts w:ascii="Calibri" w:eastAsia="Calibri" w:hAnsi="Calibri" w:cs="Calibri"/>
            <w:sz w:val="19"/>
            <w:szCs w:val="19"/>
          </w:rPr>
          <w:t xml:space="preserve">tool, which permits BARDENA Suite to perform data mining at the same time as the data are generated in clinical practice. These data analyses  can be carried out using platforms such as R, Python platforms, and ProM, providing BARDENA with advanced functionality. </w:t>
        </w:r>
      </w:ins>
    </w:p>
    <w:p w14:paraId="753012A4" w14:textId="77777777" w:rsidR="00F73CAB" w:rsidRPr="00EC2E22" w:rsidRDefault="00F73CAB">
      <w:pPr>
        <w:spacing w:before="1" w:after="120" w:line="360" w:lineRule="auto"/>
        <w:ind w:right="-30"/>
        <w:jc w:val="both"/>
        <w:rPr>
          <w:rFonts w:ascii="Calibri" w:eastAsia="Calibri" w:hAnsi="Calibri" w:cs="Calibri"/>
          <w:sz w:val="19"/>
          <w:szCs w:val="19"/>
        </w:rPr>
      </w:pPr>
    </w:p>
    <w:p w14:paraId="000000B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B4" w14:textId="77777777" w:rsidR="00516D86" w:rsidRPr="00EC2E22" w:rsidRDefault="00661803">
      <w:pPr>
        <w:spacing w:before="1" w:after="120" w:line="360" w:lineRule="auto"/>
        <w:ind w:right="-30"/>
        <w:jc w:val="both"/>
        <w:rPr>
          <w:rFonts w:ascii="Calibri" w:eastAsia="Calibri" w:hAnsi="Calibri" w:cs="Calibri"/>
          <w:b/>
          <w:sz w:val="19"/>
          <w:szCs w:val="19"/>
        </w:rPr>
      </w:pPr>
      <w:del w:id="262" w:author="Francisco Sánchez Sáez" w:date="2023-06-23T12:58:00Z">
        <w:r w:rsidRPr="00EC2E22" w:rsidDel="00B201CF">
          <w:rPr>
            <w:rFonts w:ascii="Calibri" w:eastAsia="Calibri" w:hAnsi="Calibri" w:cs="Calibri"/>
            <w:b/>
            <w:sz w:val="19"/>
            <w:szCs w:val="19"/>
          </w:rPr>
          <w:delText xml:space="preserve">7. </w:delText>
        </w:r>
      </w:del>
      <w:r w:rsidRPr="00EC2E22">
        <w:rPr>
          <w:rFonts w:ascii="Calibri" w:eastAsia="Calibri" w:hAnsi="Calibri" w:cs="Calibri"/>
          <w:b/>
          <w:sz w:val="19"/>
          <w:szCs w:val="19"/>
        </w:rPr>
        <w:t>Ethical approval</w:t>
      </w:r>
    </w:p>
    <w:p w14:paraId="000000B5"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6" w14:textId="77777777" w:rsidR="00516D86" w:rsidRPr="00EC2E22" w:rsidRDefault="00516D86">
      <w:pPr>
        <w:spacing w:before="1" w:after="120" w:line="360" w:lineRule="auto"/>
        <w:ind w:right="-30"/>
        <w:jc w:val="both"/>
        <w:rPr>
          <w:rFonts w:ascii="Calibri" w:eastAsia="Calibri" w:hAnsi="Calibri" w:cs="Calibri"/>
          <w:b/>
          <w:sz w:val="19"/>
          <w:szCs w:val="19"/>
        </w:rPr>
      </w:pPr>
    </w:p>
    <w:p w14:paraId="000000B7" w14:textId="79CFBC68" w:rsidR="00516D86" w:rsidRPr="00EC2E22" w:rsidRDefault="00661803">
      <w:pPr>
        <w:spacing w:before="1" w:after="120" w:line="360" w:lineRule="auto"/>
        <w:ind w:right="-30"/>
        <w:jc w:val="both"/>
        <w:rPr>
          <w:rFonts w:ascii="Calibri" w:eastAsia="Calibri" w:hAnsi="Calibri" w:cs="Calibri"/>
          <w:b/>
          <w:sz w:val="19"/>
          <w:szCs w:val="19"/>
        </w:rPr>
      </w:pPr>
      <w:del w:id="263" w:author="Francisco Sánchez Sáez" w:date="2023-06-23T12:58:00Z">
        <w:r w:rsidRPr="00EC2E22" w:rsidDel="00B201CF">
          <w:rPr>
            <w:rFonts w:ascii="Calibri" w:eastAsia="Calibri" w:hAnsi="Calibri" w:cs="Calibri"/>
            <w:b/>
            <w:sz w:val="19"/>
            <w:szCs w:val="19"/>
          </w:rPr>
          <w:delText xml:space="preserve">8. </w:delText>
        </w:r>
      </w:del>
      <w:r w:rsidRPr="00EC2E22">
        <w:rPr>
          <w:rFonts w:ascii="Calibri" w:eastAsia="Calibri" w:hAnsi="Calibri" w:cs="Calibri"/>
          <w:b/>
          <w:sz w:val="19"/>
          <w:szCs w:val="19"/>
        </w:rPr>
        <w:t>Author contributions</w:t>
      </w:r>
    </w:p>
    <w:p w14:paraId="317BCD14" w14:textId="2E0F561C" w:rsidR="00E45862"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9"/>
          <w:szCs w:val="19"/>
        </w:rPr>
        <w:t>J.G: proyect administration, supervision, design, writing, reviewing, and editing of the draft</w:t>
      </w:r>
    </w:p>
    <w:p w14:paraId="08377029" w14:textId="7FA30BE1"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9"/>
          <w:szCs w:val="19"/>
        </w:rPr>
        <w:t>L.L: design, writing, reviewing, and editing of the draft</w:t>
      </w:r>
    </w:p>
    <w:p w14:paraId="01FBA679" w14:textId="6E0D461C"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I.T:</w:t>
      </w:r>
      <w:r w:rsidRPr="00EC2E22">
        <w:rPr>
          <w:rFonts w:ascii="Calibri" w:eastAsia="Calibri" w:hAnsi="Calibri" w:cs="Calibri"/>
          <w:bCs/>
          <w:sz w:val="19"/>
          <w:szCs w:val="19"/>
        </w:rPr>
        <w:t xml:space="preserve"> design, writing, reviewing, and editing of the draft</w:t>
      </w:r>
    </w:p>
    <w:p w14:paraId="7D69ECE2" w14:textId="64582BB7"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F.S:</w:t>
      </w:r>
      <w:r w:rsidRPr="00EC2E22">
        <w:rPr>
          <w:rFonts w:ascii="Calibri" w:eastAsia="Calibri" w:hAnsi="Calibri" w:cs="Calibri"/>
          <w:bCs/>
          <w:sz w:val="19"/>
          <w:szCs w:val="19"/>
        </w:rPr>
        <w:t xml:space="preserve"> design, writing, reviewing, and editing of the draft</w:t>
      </w:r>
    </w:p>
    <w:p w14:paraId="2210064E" w14:textId="65528CE8"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 xml:space="preserve">M.A: </w:t>
      </w:r>
      <w:r w:rsidRPr="00EC2E22">
        <w:rPr>
          <w:rFonts w:ascii="Calibri" w:eastAsia="Calibri" w:hAnsi="Calibri" w:cs="Calibri"/>
          <w:bCs/>
          <w:sz w:val="19"/>
          <w:szCs w:val="19"/>
        </w:rPr>
        <w:t>Writing, reviewing, and editing of the draft</w:t>
      </w:r>
    </w:p>
    <w:p w14:paraId="7617E239" w14:textId="4DB02480" w:rsidR="0083579F" w:rsidRPr="00EC2E22" w:rsidRDefault="0083579F" w:rsidP="0083579F">
      <w:pPr>
        <w:spacing w:before="1" w:after="120" w:line="360" w:lineRule="auto"/>
        <w:ind w:left="720" w:right="-30"/>
        <w:jc w:val="both"/>
        <w:rPr>
          <w:rFonts w:ascii="Calibri" w:eastAsia="Calibri" w:hAnsi="Calibri" w:cs="Calibri"/>
          <w:bCs/>
          <w:sz w:val="17"/>
          <w:szCs w:val="17"/>
        </w:rPr>
      </w:pPr>
      <w:r w:rsidRPr="00EC2E22">
        <w:rPr>
          <w:rFonts w:ascii="Calibri" w:eastAsia="Calibri" w:hAnsi="Calibri" w:cs="Calibri"/>
          <w:bCs/>
          <w:sz w:val="17"/>
          <w:szCs w:val="17"/>
        </w:rPr>
        <w:t>E.S.R:</w:t>
      </w:r>
      <w:r w:rsidRPr="00EC2E22">
        <w:rPr>
          <w:rFonts w:ascii="Calibri" w:eastAsia="Calibri" w:hAnsi="Calibri" w:cs="Calibri"/>
          <w:bCs/>
          <w:sz w:val="19"/>
          <w:szCs w:val="19"/>
        </w:rPr>
        <w:t xml:space="preserve"> Reviewing and editing of the draft</w:t>
      </w:r>
    </w:p>
    <w:p w14:paraId="3AC1AC05" w14:textId="1D68404C"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J.B:</w:t>
      </w:r>
      <w:r w:rsidRPr="00EC2E22">
        <w:rPr>
          <w:rFonts w:ascii="Calibri" w:eastAsia="Calibri" w:hAnsi="Calibri" w:cs="Calibri"/>
          <w:bCs/>
          <w:sz w:val="19"/>
          <w:szCs w:val="19"/>
        </w:rPr>
        <w:t xml:space="preserve"> Reviewing and editing of the draft</w:t>
      </w:r>
    </w:p>
    <w:p w14:paraId="5CE6C672" w14:textId="68986F6D"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J.T:</w:t>
      </w:r>
      <w:r w:rsidRPr="00EC2E22">
        <w:rPr>
          <w:rFonts w:ascii="Calibri" w:eastAsia="Calibri" w:hAnsi="Calibri" w:cs="Calibri"/>
          <w:bCs/>
          <w:sz w:val="19"/>
          <w:szCs w:val="19"/>
        </w:rPr>
        <w:t xml:space="preserve"> proyect administration and reviewing of the draft</w:t>
      </w:r>
    </w:p>
    <w:p w14:paraId="66C1542C" w14:textId="5030A74F" w:rsidR="0083579F" w:rsidRPr="00EC2E22" w:rsidRDefault="0083579F" w:rsidP="0083579F">
      <w:pPr>
        <w:spacing w:before="1" w:after="120" w:line="360" w:lineRule="auto"/>
        <w:ind w:right="-30"/>
        <w:jc w:val="both"/>
        <w:rPr>
          <w:rFonts w:ascii="Calibri" w:eastAsia="Calibri" w:hAnsi="Calibri" w:cs="Calibri"/>
          <w:bCs/>
          <w:sz w:val="19"/>
          <w:szCs w:val="19"/>
        </w:rPr>
      </w:pPr>
      <w:r w:rsidRPr="00EC2E22">
        <w:rPr>
          <w:rFonts w:ascii="Calibri" w:eastAsia="Calibri" w:hAnsi="Calibri" w:cs="Calibri"/>
          <w:bCs/>
          <w:sz w:val="19"/>
          <w:szCs w:val="19"/>
        </w:rPr>
        <w:lastRenderedPageBreak/>
        <w:t>All authors have agreed to the submitted version of the manuscript.</w:t>
      </w:r>
    </w:p>
    <w:p w14:paraId="000000B9" w14:textId="77777777" w:rsidR="00516D86" w:rsidRPr="00EC2E22" w:rsidRDefault="00661803">
      <w:pPr>
        <w:spacing w:before="1" w:after="120" w:line="360" w:lineRule="auto"/>
        <w:ind w:right="-30"/>
        <w:jc w:val="both"/>
        <w:rPr>
          <w:rFonts w:ascii="Calibri" w:eastAsia="Calibri" w:hAnsi="Calibri" w:cs="Calibri"/>
          <w:b/>
          <w:sz w:val="19"/>
          <w:szCs w:val="19"/>
        </w:rPr>
      </w:pPr>
      <w:del w:id="264" w:author="Francisco Sánchez Sáez" w:date="2023-06-23T12:58:00Z">
        <w:r w:rsidRPr="00EC2E22" w:rsidDel="00B201CF">
          <w:rPr>
            <w:rFonts w:ascii="Calibri" w:eastAsia="Calibri" w:hAnsi="Calibri" w:cs="Calibri"/>
            <w:b/>
            <w:sz w:val="19"/>
            <w:szCs w:val="19"/>
          </w:rPr>
          <w:delText xml:space="preserve">9. </w:delText>
        </w:r>
      </w:del>
      <w:r w:rsidRPr="00EC2E22">
        <w:rPr>
          <w:rFonts w:ascii="Calibri" w:eastAsia="Calibri" w:hAnsi="Calibri" w:cs="Calibri"/>
          <w:b/>
          <w:sz w:val="19"/>
          <w:szCs w:val="19"/>
        </w:rPr>
        <w:t>Supplementary data</w:t>
      </w:r>
    </w:p>
    <w:p w14:paraId="000000BB" w14:textId="3D023C69"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C" w14:textId="77777777" w:rsidR="00516D86" w:rsidRPr="00EC2E22" w:rsidRDefault="00661803">
      <w:pPr>
        <w:spacing w:before="1" w:after="120" w:line="360" w:lineRule="auto"/>
        <w:ind w:right="-30"/>
        <w:jc w:val="both"/>
        <w:rPr>
          <w:rFonts w:ascii="Calibri" w:eastAsia="Calibri" w:hAnsi="Calibri" w:cs="Calibri"/>
          <w:b/>
          <w:sz w:val="19"/>
          <w:szCs w:val="19"/>
        </w:rPr>
      </w:pPr>
      <w:del w:id="265" w:author="Francisco Sánchez Sáez" w:date="2023-06-23T12:58:00Z">
        <w:r w:rsidRPr="00EC2E22" w:rsidDel="00B201CF">
          <w:rPr>
            <w:rFonts w:ascii="Calibri" w:eastAsia="Calibri" w:hAnsi="Calibri" w:cs="Calibri"/>
            <w:b/>
            <w:sz w:val="19"/>
            <w:szCs w:val="19"/>
          </w:rPr>
          <w:delText xml:space="preserve">10. </w:delText>
        </w:r>
      </w:del>
      <w:r w:rsidRPr="00EC2E22">
        <w:rPr>
          <w:rFonts w:ascii="Calibri" w:eastAsia="Calibri" w:hAnsi="Calibri" w:cs="Calibri"/>
          <w:b/>
          <w:sz w:val="19"/>
          <w:szCs w:val="19"/>
        </w:rPr>
        <w:t>Funding</w:t>
      </w:r>
    </w:p>
    <w:p w14:paraId="000000BE" w14:textId="19D46F19"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F" w14:textId="77777777" w:rsidR="00516D86" w:rsidRPr="00EC2E22" w:rsidRDefault="00661803">
      <w:pPr>
        <w:spacing w:before="1" w:after="120" w:line="360" w:lineRule="auto"/>
        <w:ind w:right="-30"/>
        <w:jc w:val="both"/>
        <w:rPr>
          <w:rFonts w:ascii="Calibri" w:eastAsia="Calibri" w:hAnsi="Calibri" w:cs="Calibri"/>
          <w:b/>
          <w:sz w:val="19"/>
          <w:szCs w:val="19"/>
        </w:rPr>
      </w:pPr>
      <w:del w:id="266" w:author="Francisco Sánchez Sáez" w:date="2023-06-23T12:58:00Z">
        <w:r w:rsidRPr="00EC2E22" w:rsidDel="00B201CF">
          <w:rPr>
            <w:rFonts w:ascii="Calibri" w:eastAsia="Calibri" w:hAnsi="Calibri" w:cs="Calibri"/>
            <w:b/>
            <w:sz w:val="19"/>
            <w:szCs w:val="19"/>
          </w:rPr>
          <w:delText xml:space="preserve">11. </w:delText>
        </w:r>
      </w:del>
      <w:r w:rsidRPr="00EC2E22">
        <w:rPr>
          <w:rFonts w:ascii="Calibri" w:eastAsia="Calibri" w:hAnsi="Calibri" w:cs="Calibri"/>
          <w:b/>
          <w:sz w:val="19"/>
          <w:szCs w:val="19"/>
        </w:rPr>
        <w:t>Acknowledgements</w:t>
      </w:r>
    </w:p>
    <w:p w14:paraId="000000C0"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None</w:t>
      </w:r>
    </w:p>
    <w:p w14:paraId="000000C1" w14:textId="77777777" w:rsidR="00516D86" w:rsidRPr="00EC2E22" w:rsidRDefault="00661803">
      <w:pPr>
        <w:spacing w:before="1" w:after="120" w:line="360" w:lineRule="auto"/>
        <w:ind w:right="-30"/>
        <w:jc w:val="both"/>
        <w:rPr>
          <w:rFonts w:ascii="Calibri" w:eastAsia="Calibri" w:hAnsi="Calibri" w:cs="Calibri"/>
          <w:b/>
          <w:sz w:val="19"/>
          <w:szCs w:val="19"/>
        </w:rPr>
      </w:pPr>
      <w:del w:id="267" w:author="Francisco Sánchez Sáez" w:date="2023-06-23T12:58:00Z">
        <w:r w:rsidRPr="00EC2E22" w:rsidDel="00B201CF">
          <w:rPr>
            <w:rFonts w:ascii="Calibri" w:eastAsia="Calibri" w:hAnsi="Calibri" w:cs="Calibri"/>
            <w:b/>
            <w:sz w:val="19"/>
            <w:szCs w:val="19"/>
          </w:rPr>
          <w:delText xml:space="preserve">12. </w:delText>
        </w:r>
      </w:del>
      <w:r w:rsidRPr="00EC2E22">
        <w:rPr>
          <w:rFonts w:ascii="Calibri" w:eastAsia="Calibri" w:hAnsi="Calibri" w:cs="Calibri"/>
          <w:b/>
          <w:sz w:val="19"/>
          <w:szCs w:val="19"/>
        </w:rPr>
        <w:t>Conflicts of interest</w:t>
      </w:r>
    </w:p>
    <w:p w14:paraId="000000C2" w14:textId="77777777" w:rsidR="00516D86" w:rsidRPr="00EC2E22" w:rsidRDefault="00661803">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None declared</w:t>
      </w:r>
    </w:p>
    <w:p w14:paraId="000000C3" w14:textId="77777777" w:rsidR="00516D86" w:rsidRPr="00EC2E22" w:rsidRDefault="00516D86">
      <w:pPr>
        <w:spacing w:after="120"/>
        <w:ind w:right="99"/>
        <w:jc w:val="both"/>
        <w:rPr>
          <w:rFonts w:ascii="Calibri" w:eastAsia="Calibri" w:hAnsi="Calibri" w:cs="Calibri"/>
          <w:sz w:val="16"/>
          <w:szCs w:val="16"/>
        </w:rPr>
      </w:pPr>
    </w:p>
    <w:p w14:paraId="000000C4" w14:textId="27976D68" w:rsidR="00516D86" w:rsidRPr="00EC2E22" w:rsidRDefault="00661803">
      <w:pPr>
        <w:spacing w:after="120"/>
        <w:rPr>
          <w:rFonts w:ascii="Calibri" w:eastAsia="Calibri" w:hAnsi="Calibri" w:cs="Calibri"/>
          <w:b/>
        </w:rPr>
      </w:pPr>
      <w:del w:id="268" w:author="Francisco Sánchez Sáez" w:date="2023-06-23T12:58:00Z">
        <w:r w:rsidRPr="00EC2E22" w:rsidDel="00B201CF">
          <w:rPr>
            <w:rFonts w:ascii="Calibri" w:eastAsia="Calibri" w:hAnsi="Calibri" w:cs="Calibri"/>
            <w:b/>
          </w:rPr>
          <w:delText xml:space="preserve">13. </w:delText>
        </w:r>
      </w:del>
      <w:r w:rsidRPr="00EC2E22">
        <w:rPr>
          <w:rFonts w:ascii="Calibri" w:eastAsia="Calibri" w:hAnsi="Calibri" w:cs="Calibri"/>
          <w:b/>
        </w:rPr>
        <w:t>References</w:t>
      </w:r>
    </w:p>
    <w:p w14:paraId="4BC8319F" w14:textId="08AB3674" w:rsidR="00A50C08" w:rsidRPr="00A50C08" w:rsidRDefault="009321D8" w:rsidP="00A50C08">
      <w:pPr>
        <w:widowControl w:val="0"/>
        <w:autoSpaceDE w:val="0"/>
        <w:autoSpaceDN w:val="0"/>
        <w:adjustRightInd w:val="0"/>
        <w:spacing w:after="120"/>
        <w:ind w:left="640" w:hanging="640"/>
        <w:rPr>
          <w:rFonts w:ascii="Calibri" w:hAnsi="Calibri" w:cs="Calibri"/>
          <w:noProof/>
          <w:szCs w:val="24"/>
        </w:rPr>
      </w:pPr>
      <w:r w:rsidRPr="00EC2E22">
        <w:rPr>
          <w:rFonts w:ascii="Calibri" w:eastAsia="Calibri" w:hAnsi="Calibri" w:cs="Calibri"/>
          <w:b/>
        </w:rPr>
        <w:fldChar w:fldCharType="begin" w:fldLock="1"/>
      </w:r>
      <w:r w:rsidRPr="00EC2E22">
        <w:rPr>
          <w:rFonts w:ascii="Calibri" w:eastAsia="Calibri" w:hAnsi="Calibri" w:cs="Calibri"/>
          <w:b/>
        </w:rPr>
        <w:instrText xml:space="preserve">ADDIN Mendeley Bibliography CSL_BIBLIOGRAPHY </w:instrText>
      </w:r>
      <w:r w:rsidRPr="00EC2E22">
        <w:rPr>
          <w:rFonts w:ascii="Calibri" w:eastAsia="Calibri" w:hAnsi="Calibri" w:cs="Calibri"/>
          <w:b/>
        </w:rPr>
        <w:fldChar w:fldCharType="separate"/>
      </w:r>
      <w:r w:rsidR="00A50C08" w:rsidRPr="00A50C08">
        <w:rPr>
          <w:rFonts w:ascii="Calibri" w:hAnsi="Calibri" w:cs="Calibri"/>
          <w:noProof/>
          <w:szCs w:val="24"/>
        </w:rPr>
        <w:t xml:space="preserve">1. </w:t>
      </w:r>
      <w:r w:rsidR="00A50C08" w:rsidRPr="00A50C08">
        <w:rPr>
          <w:rFonts w:ascii="Calibri" w:hAnsi="Calibri" w:cs="Calibri"/>
          <w:noProof/>
          <w:szCs w:val="24"/>
        </w:rPr>
        <w:tab/>
        <w:t xml:space="preserve">Paris/European Observatory on Health Systems and Policies B. OECD/European Observatory on Health Systems and Policies (2021), Spain: Country Health Profile 2021, State of Health in the EU. OECD Publishing,; </w:t>
      </w:r>
    </w:p>
    <w:p w14:paraId="5A246C10"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 </w:t>
      </w:r>
      <w:r w:rsidRPr="00A50C08">
        <w:rPr>
          <w:rFonts w:ascii="Calibri" w:hAnsi="Calibri" w:cs="Calibri"/>
          <w:noProof/>
          <w:szCs w:val="24"/>
        </w:rPr>
        <w:tab/>
        <w:t xml:space="preserve">Spanish National Institute of Statistics. </w:t>
      </w:r>
    </w:p>
    <w:p w14:paraId="425290B5"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 </w:t>
      </w:r>
      <w:r w:rsidRPr="00A50C08">
        <w:rPr>
          <w:rFonts w:ascii="Calibri" w:hAnsi="Calibri" w:cs="Calibri"/>
          <w:noProof/>
          <w:szCs w:val="24"/>
        </w:rPr>
        <w:tab/>
        <w:t>International Classification of Primary Care, 2nd edition (ICPC-2) [Internet]. Available from: https://www.who.int/standards/classifications/other-classifications/international-classification-of-primary-care</w:t>
      </w:r>
    </w:p>
    <w:p w14:paraId="748642FF"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4. </w:t>
      </w:r>
      <w:r w:rsidRPr="00A50C08">
        <w:rPr>
          <w:rFonts w:ascii="Calibri" w:hAnsi="Calibri" w:cs="Calibri"/>
          <w:noProof/>
          <w:szCs w:val="24"/>
        </w:rPr>
        <w:tab/>
        <w:t>Anatomical Therapeutic Chemical (ATC) Classification [Internet]. Available from: https://www.who.int/tools/atc-ddd-toolkit/atc-classification</w:t>
      </w:r>
    </w:p>
    <w:p w14:paraId="5DC52945"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5. </w:t>
      </w:r>
      <w:r w:rsidRPr="00A50C08">
        <w:rPr>
          <w:rFonts w:ascii="Calibri" w:hAnsi="Calibri" w:cs="Calibri"/>
          <w:noProof/>
          <w:szCs w:val="24"/>
        </w:rPr>
        <w:tab/>
        <w:t xml:space="preserve">Miguel Díez J de, López de Andrés A, Jiménez García R. The Minimum Basic Data Set (MBDS), Our Big Data for the Epidemiological Investigation of Respiratory Diseases. </w:t>
      </w:r>
      <w:r w:rsidRPr="00A50C08">
        <w:rPr>
          <w:rFonts w:ascii="Calibri" w:hAnsi="Calibri" w:cs="Calibri"/>
          <w:i/>
          <w:iCs/>
          <w:noProof/>
          <w:szCs w:val="24"/>
        </w:rPr>
        <w:t>Arch Bronconeumol</w:t>
      </w:r>
      <w:r w:rsidRPr="00A50C08">
        <w:rPr>
          <w:rFonts w:ascii="Calibri" w:hAnsi="Calibri" w:cs="Calibri"/>
          <w:noProof/>
          <w:szCs w:val="24"/>
        </w:rPr>
        <w:t>. 2020;</w:t>
      </w:r>
      <w:r w:rsidRPr="00A50C08">
        <w:rPr>
          <w:rFonts w:ascii="Calibri" w:hAnsi="Calibri" w:cs="Calibri"/>
          <w:b/>
          <w:bCs/>
          <w:noProof/>
          <w:szCs w:val="24"/>
        </w:rPr>
        <w:t>56</w:t>
      </w:r>
      <w:r w:rsidRPr="00A50C08">
        <w:rPr>
          <w:rFonts w:ascii="Calibri" w:hAnsi="Calibri" w:cs="Calibri"/>
          <w:noProof/>
          <w:szCs w:val="24"/>
        </w:rPr>
        <w:t xml:space="preserve">(5):267–268. </w:t>
      </w:r>
    </w:p>
    <w:p w14:paraId="6FCD26F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6. </w:t>
      </w:r>
      <w:r w:rsidRPr="00A50C08">
        <w:rPr>
          <w:rFonts w:ascii="Calibri" w:hAnsi="Calibri" w:cs="Calibri"/>
          <w:noProof/>
          <w:szCs w:val="24"/>
        </w:rPr>
        <w:tab/>
        <w:t>International Statistical Classification of Diseases and Related Health Problems (ICD). Available from: https://www.who.int/standards/classifications/classification-of-diseases</w:t>
      </w:r>
    </w:p>
    <w:p w14:paraId="2C5D9978"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7. </w:t>
      </w:r>
      <w:r w:rsidRPr="00A50C08">
        <w:rPr>
          <w:rFonts w:ascii="Calibri" w:hAnsi="Calibri" w:cs="Calibri"/>
          <w:noProof/>
          <w:szCs w:val="24"/>
        </w:rPr>
        <w:tab/>
        <w:t xml:space="preserve">Fresán U, Guevara M, Elía F, et al. Independent Role of Severe Obesity as a Risk Factor for COVID-19 Hospitalization: A Spanish Population-Based Cohort Study. </w:t>
      </w:r>
      <w:r w:rsidRPr="00A50C08">
        <w:rPr>
          <w:rFonts w:ascii="Calibri" w:hAnsi="Calibri" w:cs="Calibri"/>
          <w:i/>
          <w:iCs/>
          <w:noProof/>
          <w:szCs w:val="24"/>
        </w:rPr>
        <w:t>Obesity</w:t>
      </w:r>
      <w:r w:rsidRPr="00A50C08">
        <w:rPr>
          <w:rFonts w:ascii="Calibri" w:hAnsi="Calibri" w:cs="Calibri"/>
          <w:noProof/>
          <w:szCs w:val="24"/>
        </w:rPr>
        <w:t>. 2021;</w:t>
      </w:r>
      <w:r w:rsidRPr="00A50C08">
        <w:rPr>
          <w:rFonts w:ascii="Calibri" w:hAnsi="Calibri" w:cs="Calibri"/>
          <w:b/>
          <w:bCs/>
          <w:noProof/>
          <w:szCs w:val="24"/>
        </w:rPr>
        <w:t>29</w:t>
      </w:r>
      <w:r w:rsidRPr="00A50C08">
        <w:rPr>
          <w:rFonts w:ascii="Calibri" w:hAnsi="Calibri" w:cs="Calibri"/>
          <w:noProof/>
          <w:szCs w:val="24"/>
        </w:rPr>
        <w:t xml:space="preserve">(1):29–37. </w:t>
      </w:r>
    </w:p>
    <w:p w14:paraId="1DD55741"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8. </w:t>
      </w:r>
      <w:r w:rsidRPr="00A50C08">
        <w:rPr>
          <w:rFonts w:ascii="Calibri" w:hAnsi="Calibri" w:cs="Calibri"/>
          <w:noProof/>
          <w:szCs w:val="24"/>
        </w:rPr>
        <w:tab/>
        <w:t xml:space="preserve">Martínez-Baz I, Miqueleiz A, Casado I, et al. Effectiveness of COVID-19 vaccines in preventing SARS-CoV-2 infection and hospitalisation, Navarre, Spain, January to April 2021. </w:t>
      </w:r>
      <w:r w:rsidRPr="00A50C08">
        <w:rPr>
          <w:rFonts w:ascii="Calibri" w:hAnsi="Calibri" w:cs="Calibri"/>
          <w:i/>
          <w:iCs/>
          <w:noProof/>
          <w:szCs w:val="24"/>
        </w:rPr>
        <w:t>Eurosurveillance</w:t>
      </w:r>
      <w:r w:rsidRPr="00A50C08">
        <w:rPr>
          <w:rFonts w:ascii="Calibri" w:hAnsi="Calibri" w:cs="Calibri"/>
          <w:noProof/>
          <w:szCs w:val="24"/>
        </w:rPr>
        <w:t>. 2021;</w:t>
      </w:r>
      <w:r w:rsidRPr="00A50C08">
        <w:rPr>
          <w:rFonts w:ascii="Calibri" w:hAnsi="Calibri" w:cs="Calibri"/>
          <w:b/>
          <w:bCs/>
          <w:noProof/>
          <w:szCs w:val="24"/>
        </w:rPr>
        <w:t>26</w:t>
      </w:r>
      <w:r w:rsidRPr="00A50C08">
        <w:rPr>
          <w:rFonts w:ascii="Calibri" w:hAnsi="Calibri" w:cs="Calibri"/>
          <w:noProof/>
          <w:szCs w:val="24"/>
        </w:rPr>
        <w:t xml:space="preserve">(21):1–7. </w:t>
      </w:r>
    </w:p>
    <w:p w14:paraId="1C81171B"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9. </w:t>
      </w:r>
      <w:r w:rsidRPr="00A50C08">
        <w:rPr>
          <w:rFonts w:ascii="Calibri" w:hAnsi="Calibri" w:cs="Calibri"/>
          <w:noProof/>
          <w:szCs w:val="24"/>
        </w:rPr>
        <w:tab/>
        <w:t xml:space="preserve">Kissling E, Hooiveld M, Sandonis Martín V, et al. Vaccine effectiveness against symptomatic SARS-CoV-2 infection in adults aged 65 years and older in primary care: I-MOVE-COVID-19 project, Europe, December 2020 to May 2021. </w:t>
      </w:r>
      <w:r w:rsidRPr="00A50C08">
        <w:rPr>
          <w:rFonts w:ascii="Calibri" w:hAnsi="Calibri" w:cs="Calibri"/>
          <w:i/>
          <w:iCs/>
          <w:noProof/>
          <w:szCs w:val="24"/>
        </w:rPr>
        <w:t>Euro Surveill</w:t>
      </w:r>
      <w:r w:rsidRPr="00A50C08">
        <w:rPr>
          <w:rFonts w:ascii="Calibri" w:hAnsi="Calibri" w:cs="Calibri"/>
          <w:noProof/>
          <w:szCs w:val="24"/>
        </w:rPr>
        <w:t xml:space="preserve"> [Internet]. European Centre for Disease Prevention and Control (ECDC); 2021;</w:t>
      </w:r>
      <w:r w:rsidRPr="00A50C08">
        <w:rPr>
          <w:rFonts w:ascii="Calibri" w:hAnsi="Calibri" w:cs="Calibri"/>
          <w:b/>
          <w:bCs/>
          <w:noProof/>
          <w:szCs w:val="24"/>
        </w:rPr>
        <w:t>26</w:t>
      </w:r>
      <w:r w:rsidRPr="00A50C08">
        <w:rPr>
          <w:rFonts w:ascii="Calibri" w:hAnsi="Calibri" w:cs="Calibri"/>
          <w:noProof/>
          <w:szCs w:val="24"/>
        </w:rPr>
        <w:t>(29):1–7. Available from: http://dx.doi.org/10.2807/1560-7917.ES.2021.26.29.2100670</w:t>
      </w:r>
    </w:p>
    <w:p w14:paraId="1F602D05"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10. </w:t>
      </w:r>
      <w:r w:rsidRPr="00A50C08">
        <w:rPr>
          <w:rFonts w:ascii="Calibri" w:hAnsi="Calibri" w:cs="Calibri"/>
          <w:noProof/>
          <w:szCs w:val="24"/>
        </w:rPr>
        <w:tab/>
        <w:t xml:space="preserve">Martínez-Baz I, Trobajo-Sanmartín C, Miqueleiz A, et al. Product-specific COVID-19 vaccine effectiveness against secondary infection in close contacts, Navarre, Spain, April to August 2021. </w:t>
      </w:r>
      <w:r w:rsidRPr="00A50C08">
        <w:rPr>
          <w:rFonts w:ascii="Calibri" w:hAnsi="Calibri" w:cs="Calibri"/>
          <w:i/>
          <w:iCs/>
          <w:noProof/>
          <w:szCs w:val="24"/>
        </w:rPr>
        <w:t>Eurosurveillance</w:t>
      </w:r>
      <w:r w:rsidRPr="00A50C08">
        <w:rPr>
          <w:rFonts w:ascii="Calibri" w:hAnsi="Calibri" w:cs="Calibri"/>
          <w:noProof/>
          <w:szCs w:val="24"/>
        </w:rPr>
        <w:t>. 2021;</w:t>
      </w:r>
      <w:r w:rsidRPr="00A50C08">
        <w:rPr>
          <w:rFonts w:ascii="Calibri" w:hAnsi="Calibri" w:cs="Calibri"/>
          <w:b/>
          <w:bCs/>
          <w:noProof/>
          <w:szCs w:val="24"/>
        </w:rPr>
        <w:t>26</w:t>
      </w:r>
      <w:r w:rsidRPr="00A50C08">
        <w:rPr>
          <w:rFonts w:ascii="Calibri" w:hAnsi="Calibri" w:cs="Calibri"/>
          <w:noProof/>
          <w:szCs w:val="24"/>
        </w:rPr>
        <w:t xml:space="preserve">(39):1–7. </w:t>
      </w:r>
    </w:p>
    <w:p w14:paraId="47ABD3DC"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11. </w:t>
      </w:r>
      <w:r w:rsidRPr="00A50C08">
        <w:rPr>
          <w:rFonts w:ascii="Calibri" w:hAnsi="Calibri" w:cs="Calibri"/>
          <w:noProof/>
          <w:szCs w:val="24"/>
        </w:rPr>
        <w:tab/>
        <w:t xml:space="preserve">Enguita-Germán M, Librero J, Leache L, et al. Role of the AB0 blood group in COVID-19 infection and </w:t>
      </w:r>
      <w:r w:rsidRPr="00A50C08">
        <w:rPr>
          <w:rFonts w:ascii="Calibri" w:hAnsi="Calibri" w:cs="Calibri"/>
          <w:noProof/>
          <w:szCs w:val="24"/>
        </w:rPr>
        <w:lastRenderedPageBreak/>
        <w:t xml:space="preserve">complications: A population-based study. </w:t>
      </w:r>
      <w:r w:rsidRPr="00A50C08">
        <w:rPr>
          <w:rFonts w:ascii="Calibri" w:hAnsi="Calibri" w:cs="Calibri"/>
          <w:i/>
          <w:iCs/>
          <w:noProof/>
          <w:szCs w:val="24"/>
        </w:rPr>
        <w:t>Transfus Apher Sci</w:t>
      </w:r>
      <w:r w:rsidRPr="00A50C08">
        <w:rPr>
          <w:rFonts w:ascii="Calibri" w:hAnsi="Calibri" w:cs="Calibri"/>
          <w:noProof/>
          <w:szCs w:val="24"/>
        </w:rPr>
        <w:t xml:space="preserve">. 2022;(November 2021):103357. </w:t>
      </w:r>
    </w:p>
    <w:p w14:paraId="25EB7DDC"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12. </w:t>
      </w:r>
      <w:r w:rsidRPr="00A50C08">
        <w:rPr>
          <w:rFonts w:ascii="Calibri" w:hAnsi="Calibri" w:cs="Calibri"/>
          <w:noProof/>
          <w:szCs w:val="24"/>
        </w:rPr>
        <w:tab/>
        <w:t xml:space="preserve">Kissling E, Hooiveld M, Martinez-Baz I, et al. Effectiveness of complete primary vaccination against COVID-19 at primary care and community level during predominant Delta circulation in Europe: multicentre analysis, I-MOVE-COVID-19 and ECDC networks, July to August 2021. </w:t>
      </w:r>
      <w:r w:rsidRPr="00A50C08">
        <w:rPr>
          <w:rFonts w:ascii="Calibri" w:hAnsi="Calibri" w:cs="Calibri"/>
          <w:i/>
          <w:iCs/>
          <w:noProof/>
          <w:szCs w:val="24"/>
        </w:rPr>
        <w:t>Eurosurveillance</w:t>
      </w:r>
      <w:r w:rsidRPr="00A50C08">
        <w:rPr>
          <w:rFonts w:ascii="Calibri" w:hAnsi="Calibri" w:cs="Calibri"/>
          <w:noProof/>
          <w:szCs w:val="24"/>
        </w:rPr>
        <w:t>. 2022;</w:t>
      </w:r>
      <w:r w:rsidRPr="00A50C08">
        <w:rPr>
          <w:rFonts w:ascii="Calibri" w:hAnsi="Calibri" w:cs="Calibri"/>
          <w:b/>
          <w:bCs/>
          <w:noProof/>
          <w:szCs w:val="24"/>
        </w:rPr>
        <w:t>27</w:t>
      </w:r>
      <w:r w:rsidRPr="00A50C08">
        <w:rPr>
          <w:rFonts w:ascii="Calibri" w:hAnsi="Calibri" w:cs="Calibri"/>
          <w:noProof/>
          <w:szCs w:val="24"/>
        </w:rPr>
        <w:t xml:space="preserve">(21). </w:t>
      </w:r>
    </w:p>
    <w:p w14:paraId="564819B7"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13. </w:t>
      </w:r>
      <w:r w:rsidRPr="00A50C08">
        <w:rPr>
          <w:rFonts w:ascii="Calibri" w:hAnsi="Calibri" w:cs="Calibri"/>
          <w:noProof/>
          <w:szCs w:val="24"/>
        </w:rPr>
        <w:tab/>
        <w:t xml:space="preserve">Leache L, Gutiérrez-Valencia M, Enguita-Germán M, et al. COVID-19 infection and complications according to ABO blood group in the elderly: A population-based subcohort and meta-analysis. </w:t>
      </w:r>
      <w:r w:rsidRPr="00A50C08">
        <w:rPr>
          <w:rFonts w:ascii="Calibri" w:hAnsi="Calibri" w:cs="Calibri"/>
          <w:i/>
          <w:iCs/>
          <w:noProof/>
          <w:szCs w:val="24"/>
        </w:rPr>
        <w:t>Vox Sang</w:t>
      </w:r>
      <w:r w:rsidRPr="00A50C08">
        <w:rPr>
          <w:rFonts w:ascii="Calibri" w:hAnsi="Calibri" w:cs="Calibri"/>
          <w:noProof/>
          <w:szCs w:val="24"/>
        </w:rPr>
        <w:t>. 2022;</w:t>
      </w:r>
      <w:r w:rsidRPr="00A50C08">
        <w:rPr>
          <w:rFonts w:ascii="Calibri" w:hAnsi="Calibri" w:cs="Calibri"/>
          <w:b/>
          <w:bCs/>
          <w:noProof/>
          <w:szCs w:val="24"/>
        </w:rPr>
        <w:t>117</w:t>
      </w:r>
      <w:r w:rsidRPr="00A50C08">
        <w:rPr>
          <w:rFonts w:ascii="Calibri" w:hAnsi="Calibri" w:cs="Calibri"/>
          <w:noProof/>
          <w:szCs w:val="24"/>
        </w:rPr>
        <w:t xml:space="preserve">(10):1230–1234. </w:t>
      </w:r>
    </w:p>
    <w:p w14:paraId="270F758C"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14. </w:t>
      </w:r>
      <w:r w:rsidRPr="00A50C08">
        <w:rPr>
          <w:rFonts w:ascii="Calibri" w:hAnsi="Calibri" w:cs="Calibri"/>
          <w:noProof/>
          <w:szCs w:val="24"/>
        </w:rPr>
        <w:tab/>
        <w:t xml:space="preserve">Fresán U, Guevara M, Trobajo-Sanmartín C, Burgui C, Ezpeleta C, Castilla J. Hypertension and related comorbidities as potential risk factors for covid-19 hospitalization and severity: A prospective population-based cohort study. </w:t>
      </w:r>
      <w:r w:rsidRPr="00A50C08">
        <w:rPr>
          <w:rFonts w:ascii="Calibri" w:hAnsi="Calibri" w:cs="Calibri"/>
          <w:i/>
          <w:iCs/>
          <w:noProof/>
          <w:szCs w:val="24"/>
        </w:rPr>
        <w:t>J Clin Med</w:t>
      </w:r>
      <w:r w:rsidRPr="00A50C08">
        <w:rPr>
          <w:rFonts w:ascii="Calibri" w:hAnsi="Calibri" w:cs="Calibri"/>
          <w:noProof/>
          <w:szCs w:val="24"/>
        </w:rPr>
        <w:t>. 2021;</w:t>
      </w:r>
      <w:r w:rsidRPr="00A50C08">
        <w:rPr>
          <w:rFonts w:ascii="Calibri" w:hAnsi="Calibri" w:cs="Calibri"/>
          <w:b/>
          <w:bCs/>
          <w:noProof/>
          <w:szCs w:val="24"/>
        </w:rPr>
        <w:t>10</w:t>
      </w:r>
      <w:r w:rsidRPr="00A50C08">
        <w:rPr>
          <w:rFonts w:ascii="Calibri" w:hAnsi="Calibri" w:cs="Calibri"/>
          <w:noProof/>
          <w:szCs w:val="24"/>
        </w:rPr>
        <w:t xml:space="preserve">(6):1–12. </w:t>
      </w:r>
    </w:p>
    <w:p w14:paraId="171D3D33"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15. </w:t>
      </w:r>
      <w:r w:rsidRPr="00A50C08">
        <w:rPr>
          <w:rFonts w:ascii="Calibri" w:hAnsi="Calibri" w:cs="Calibri"/>
          <w:noProof/>
          <w:szCs w:val="24"/>
        </w:rPr>
        <w:tab/>
        <w:t xml:space="preserve">Castilla J, Guevara M, Miqueleiz A, et al. Risk factors of infection, hospitalization and death from SARS-CoV-2: A population-based cohort study. </w:t>
      </w:r>
      <w:r w:rsidRPr="00A50C08">
        <w:rPr>
          <w:rFonts w:ascii="Calibri" w:hAnsi="Calibri" w:cs="Calibri"/>
          <w:i/>
          <w:iCs/>
          <w:noProof/>
          <w:szCs w:val="24"/>
        </w:rPr>
        <w:t>J Clin Med</w:t>
      </w:r>
      <w:r w:rsidRPr="00A50C08">
        <w:rPr>
          <w:rFonts w:ascii="Calibri" w:hAnsi="Calibri" w:cs="Calibri"/>
          <w:noProof/>
          <w:szCs w:val="24"/>
        </w:rPr>
        <w:t>. 2021;</w:t>
      </w:r>
      <w:r w:rsidRPr="00A50C08">
        <w:rPr>
          <w:rFonts w:ascii="Calibri" w:hAnsi="Calibri" w:cs="Calibri"/>
          <w:b/>
          <w:bCs/>
          <w:noProof/>
          <w:szCs w:val="24"/>
        </w:rPr>
        <w:t>10</w:t>
      </w:r>
      <w:r w:rsidRPr="00A50C08">
        <w:rPr>
          <w:rFonts w:ascii="Calibri" w:hAnsi="Calibri" w:cs="Calibri"/>
          <w:noProof/>
          <w:szCs w:val="24"/>
        </w:rPr>
        <w:t xml:space="preserve">(12):1–13. </w:t>
      </w:r>
    </w:p>
    <w:p w14:paraId="57C18FF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16. </w:t>
      </w:r>
      <w:r w:rsidRPr="00A50C08">
        <w:rPr>
          <w:rFonts w:ascii="Calibri" w:hAnsi="Calibri" w:cs="Calibri"/>
          <w:noProof/>
          <w:szCs w:val="24"/>
        </w:rPr>
        <w:tab/>
        <w:t xml:space="preserve">Juanbeltz R, Pérez-García A, Aguinaga A, et al. Progress in the elimination of hepatitis C virus infection: A population-based cohort study in Spain. </w:t>
      </w:r>
      <w:r w:rsidRPr="00A50C08">
        <w:rPr>
          <w:rFonts w:ascii="Calibri" w:hAnsi="Calibri" w:cs="Calibri"/>
          <w:i/>
          <w:iCs/>
          <w:noProof/>
          <w:szCs w:val="24"/>
        </w:rPr>
        <w:t>PLoS One</w:t>
      </w:r>
      <w:r w:rsidRPr="00A50C08">
        <w:rPr>
          <w:rFonts w:ascii="Calibri" w:hAnsi="Calibri" w:cs="Calibri"/>
          <w:noProof/>
          <w:szCs w:val="24"/>
        </w:rPr>
        <w:t>. 2018;</w:t>
      </w:r>
      <w:r w:rsidRPr="00A50C08">
        <w:rPr>
          <w:rFonts w:ascii="Calibri" w:hAnsi="Calibri" w:cs="Calibri"/>
          <w:b/>
          <w:bCs/>
          <w:noProof/>
          <w:szCs w:val="24"/>
        </w:rPr>
        <w:t>13</w:t>
      </w:r>
      <w:r w:rsidRPr="00A50C08">
        <w:rPr>
          <w:rFonts w:ascii="Calibri" w:hAnsi="Calibri" w:cs="Calibri"/>
          <w:noProof/>
          <w:szCs w:val="24"/>
        </w:rPr>
        <w:t xml:space="preserve">(12):1–13. </w:t>
      </w:r>
    </w:p>
    <w:p w14:paraId="37BDBB2C"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17. </w:t>
      </w:r>
      <w:r w:rsidRPr="00A50C08">
        <w:rPr>
          <w:rFonts w:ascii="Calibri" w:hAnsi="Calibri" w:cs="Calibri"/>
          <w:noProof/>
          <w:szCs w:val="24"/>
        </w:rPr>
        <w:tab/>
        <w:t xml:space="preserve">Leache L, Arrizibita O, Gutiérrez‐valencia M, Saiz LC, Erviti J, Librero J. Incidence of attention deficit hyperactivity disorder (ADHD) diagnoses in navarre (Spain) from 2003 to 2019. </w:t>
      </w:r>
      <w:r w:rsidRPr="00A50C08">
        <w:rPr>
          <w:rFonts w:ascii="Calibri" w:hAnsi="Calibri" w:cs="Calibri"/>
          <w:i/>
          <w:iCs/>
          <w:noProof/>
          <w:szCs w:val="24"/>
        </w:rPr>
        <w:t>Int J Environ Res Public Health</w:t>
      </w:r>
      <w:r w:rsidRPr="00A50C08">
        <w:rPr>
          <w:rFonts w:ascii="Calibri" w:hAnsi="Calibri" w:cs="Calibri"/>
          <w:noProof/>
          <w:szCs w:val="24"/>
        </w:rPr>
        <w:t>. 2021;</w:t>
      </w:r>
      <w:r w:rsidRPr="00A50C08">
        <w:rPr>
          <w:rFonts w:ascii="Calibri" w:hAnsi="Calibri" w:cs="Calibri"/>
          <w:b/>
          <w:bCs/>
          <w:noProof/>
          <w:szCs w:val="24"/>
        </w:rPr>
        <w:t>18</w:t>
      </w:r>
      <w:r w:rsidRPr="00A50C08">
        <w:rPr>
          <w:rFonts w:ascii="Calibri" w:hAnsi="Calibri" w:cs="Calibri"/>
          <w:noProof/>
          <w:szCs w:val="24"/>
        </w:rPr>
        <w:t xml:space="preserve">(17). </w:t>
      </w:r>
    </w:p>
    <w:p w14:paraId="04C24DCC"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18. </w:t>
      </w:r>
      <w:r w:rsidRPr="00A50C08">
        <w:rPr>
          <w:rFonts w:ascii="Calibri" w:hAnsi="Calibri" w:cs="Calibri"/>
          <w:noProof/>
          <w:szCs w:val="24"/>
        </w:rPr>
        <w:tab/>
        <w:t xml:space="preserve">Martínez-Velilla N, Valenzuela PL, Sáez De Asteasu ML, et al. Effects of a Tailored Exercise Intervention in Acutely Hospitalized Oldest Old Diabetic Adults: An Ancillary Analysis. </w:t>
      </w:r>
      <w:r w:rsidRPr="00A50C08">
        <w:rPr>
          <w:rFonts w:ascii="Calibri" w:hAnsi="Calibri" w:cs="Calibri"/>
          <w:i/>
          <w:iCs/>
          <w:noProof/>
          <w:szCs w:val="24"/>
        </w:rPr>
        <w:t>J Clin Endocrinol Metab</w:t>
      </w:r>
      <w:r w:rsidRPr="00A50C08">
        <w:rPr>
          <w:rFonts w:ascii="Calibri" w:hAnsi="Calibri" w:cs="Calibri"/>
          <w:noProof/>
          <w:szCs w:val="24"/>
        </w:rPr>
        <w:t>. 2021;</w:t>
      </w:r>
      <w:r w:rsidRPr="00A50C08">
        <w:rPr>
          <w:rFonts w:ascii="Calibri" w:hAnsi="Calibri" w:cs="Calibri"/>
          <w:b/>
          <w:bCs/>
          <w:noProof/>
          <w:szCs w:val="24"/>
        </w:rPr>
        <w:t>106</w:t>
      </w:r>
      <w:r w:rsidRPr="00A50C08">
        <w:rPr>
          <w:rFonts w:ascii="Calibri" w:hAnsi="Calibri" w:cs="Calibri"/>
          <w:noProof/>
          <w:szCs w:val="24"/>
        </w:rPr>
        <w:t xml:space="preserve">(2):E899–E906. </w:t>
      </w:r>
    </w:p>
    <w:p w14:paraId="2D2F312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19. </w:t>
      </w:r>
      <w:r w:rsidRPr="00A50C08">
        <w:rPr>
          <w:rFonts w:ascii="Calibri" w:hAnsi="Calibri" w:cs="Calibri"/>
          <w:noProof/>
          <w:szCs w:val="24"/>
        </w:rPr>
        <w:tab/>
        <w:t xml:space="preserve">Jansana A, Domingo L, Ibañez B, et al. Use of health services among long-term breast cancer survivors in Spain: longitudinal study based on real-world data. </w:t>
      </w:r>
      <w:r w:rsidRPr="00A50C08">
        <w:rPr>
          <w:rFonts w:ascii="Calibri" w:hAnsi="Calibri" w:cs="Calibri"/>
          <w:i/>
          <w:iCs/>
          <w:noProof/>
          <w:szCs w:val="24"/>
        </w:rPr>
        <w:t>J Cancer Surviv</w:t>
      </w:r>
      <w:r w:rsidRPr="00A50C08">
        <w:rPr>
          <w:rFonts w:ascii="Calibri" w:hAnsi="Calibri" w:cs="Calibri"/>
          <w:noProof/>
          <w:szCs w:val="24"/>
        </w:rPr>
        <w:t>. Journal of Cancer Survivorship; 2022;</w:t>
      </w:r>
      <w:r w:rsidRPr="00A50C08">
        <w:rPr>
          <w:rFonts w:ascii="Calibri" w:hAnsi="Calibri" w:cs="Calibri"/>
          <w:b/>
          <w:bCs/>
          <w:noProof/>
          <w:szCs w:val="24"/>
        </w:rPr>
        <w:t>16</w:t>
      </w:r>
      <w:r w:rsidRPr="00A50C08">
        <w:rPr>
          <w:rFonts w:ascii="Calibri" w:hAnsi="Calibri" w:cs="Calibri"/>
          <w:noProof/>
          <w:szCs w:val="24"/>
        </w:rPr>
        <w:t xml:space="preserve">(1):132–141. </w:t>
      </w:r>
    </w:p>
    <w:p w14:paraId="067E4951"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20. </w:t>
      </w:r>
      <w:r w:rsidRPr="00A50C08">
        <w:rPr>
          <w:rFonts w:ascii="Calibri" w:hAnsi="Calibri" w:cs="Calibri"/>
          <w:noProof/>
          <w:szCs w:val="24"/>
        </w:rPr>
        <w:tab/>
        <w:t xml:space="preserve">Tamayo I, Librero-Lopez J, Galbete A, et al. Cohort Profile: CArdiovascular Risk in patients with DIAbetes in NAvarra (CARDIANA cohort). </w:t>
      </w:r>
      <w:r w:rsidRPr="00A50C08">
        <w:rPr>
          <w:rFonts w:ascii="Calibri" w:hAnsi="Calibri" w:cs="Calibri"/>
          <w:i/>
          <w:iCs/>
          <w:noProof/>
          <w:szCs w:val="24"/>
        </w:rPr>
        <w:t>BMJ Open</w:t>
      </w:r>
      <w:r w:rsidRPr="00A50C08">
        <w:rPr>
          <w:rFonts w:ascii="Calibri" w:hAnsi="Calibri" w:cs="Calibri"/>
          <w:noProof/>
          <w:szCs w:val="24"/>
        </w:rPr>
        <w:t>. 2023;</w:t>
      </w:r>
      <w:r w:rsidRPr="00A50C08">
        <w:rPr>
          <w:rFonts w:ascii="Calibri" w:hAnsi="Calibri" w:cs="Calibri"/>
          <w:b/>
          <w:bCs/>
          <w:noProof/>
          <w:szCs w:val="24"/>
        </w:rPr>
        <w:t>13</w:t>
      </w:r>
      <w:r w:rsidRPr="00A50C08">
        <w:rPr>
          <w:rFonts w:ascii="Calibri" w:hAnsi="Calibri" w:cs="Calibri"/>
          <w:noProof/>
          <w:szCs w:val="24"/>
        </w:rPr>
        <w:t xml:space="preserve">(1):e066052. </w:t>
      </w:r>
    </w:p>
    <w:p w14:paraId="35CF6438"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21. </w:t>
      </w:r>
      <w:r w:rsidRPr="00A50C08">
        <w:rPr>
          <w:rFonts w:ascii="Calibri" w:hAnsi="Calibri" w:cs="Calibri"/>
          <w:noProof/>
          <w:szCs w:val="24"/>
        </w:rPr>
        <w:tab/>
        <w:t xml:space="preserve">Enguita-Germán M, Tamayo I, Galbete A, Librero J, Cambra K, Ibáñez-Beroiz B. Effect of physical activity on cardiovascular event risk in a population-based cohort of patients with type 2 diabetes. </w:t>
      </w:r>
      <w:r w:rsidRPr="00A50C08">
        <w:rPr>
          <w:rFonts w:ascii="Calibri" w:hAnsi="Calibri" w:cs="Calibri"/>
          <w:i/>
          <w:iCs/>
          <w:noProof/>
          <w:szCs w:val="24"/>
        </w:rPr>
        <w:t>Int J Environ Res Public Health</w:t>
      </w:r>
      <w:r w:rsidRPr="00A50C08">
        <w:rPr>
          <w:rFonts w:ascii="Calibri" w:hAnsi="Calibri" w:cs="Calibri"/>
          <w:noProof/>
          <w:szCs w:val="24"/>
        </w:rPr>
        <w:t>. 2021;</w:t>
      </w:r>
      <w:r w:rsidRPr="00A50C08">
        <w:rPr>
          <w:rFonts w:ascii="Calibri" w:hAnsi="Calibri" w:cs="Calibri"/>
          <w:b/>
          <w:bCs/>
          <w:noProof/>
          <w:szCs w:val="24"/>
        </w:rPr>
        <w:t>18</w:t>
      </w:r>
      <w:r w:rsidRPr="00A50C08">
        <w:rPr>
          <w:rFonts w:ascii="Calibri" w:hAnsi="Calibri" w:cs="Calibri"/>
          <w:noProof/>
          <w:szCs w:val="24"/>
        </w:rPr>
        <w:t xml:space="preserve">(23). </w:t>
      </w:r>
    </w:p>
    <w:p w14:paraId="7044903B"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22. </w:t>
      </w:r>
      <w:r w:rsidRPr="00A50C08">
        <w:rPr>
          <w:rFonts w:ascii="Calibri" w:hAnsi="Calibri" w:cs="Calibri"/>
          <w:noProof/>
          <w:szCs w:val="24"/>
        </w:rPr>
        <w:tab/>
        <w:t xml:space="preserve">Galbete A, Cambra K, Forga L, et al. Achievement of cardiovascular risk factor targets according to sex and previous history of cardiovascular disease in type 2 diabetes: A population-based study. </w:t>
      </w:r>
      <w:r w:rsidRPr="00A50C08">
        <w:rPr>
          <w:rFonts w:ascii="Calibri" w:hAnsi="Calibri" w:cs="Calibri"/>
          <w:i/>
          <w:iCs/>
          <w:noProof/>
          <w:szCs w:val="24"/>
        </w:rPr>
        <w:t>J Diabetes Complications</w:t>
      </w:r>
      <w:r w:rsidRPr="00A50C08">
        <w:rPr>
          <w:rFonts w:ascii="Calibri" w:hAnsi="Calibri" w:cs="Calibri"/>
          <w:noProof/>
          <w:szCs w:val="24"/>
        </w:rPr>
        <w:t>. Elsevier Inc.; 2019;</w:t>
      </w:r>
      <w:r w:rsidRPr="00A50C08">
        <w:rPr>
          <w:rFonts w:ascii="Calibri" w:hAnsi="Calibri" w:cs="Calibri"/>
          <w:b/>
          <w:bCs/>
          <w:noProof/>
          <w:szCs w:val="24"/>
        </w:rPr>
        <w:t>33</w:t>
      </w:r>
      <w:r w:rsidRPr="00A50C08">
        <w:rPr>
          <w:rFonts w:ascii="Calibri" w:hAnsi="Calibri" w:cs="Calibri"/>
          <w:noProof/>
          <w:szCs w:val="24"/>
        </w:rPr>
        <w:t xml:space="preserve">(12). </w:t>
      </w:r>
    </w:p>
    <w:p w14:paraId="115E2A1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23. </w:t>
      </w:r>
      <w:r w:rsidRPr="00A50C08">
        <w:rPr>
          <w:rFonts w:ascii="Calibri" w:hAnsi="Calibri" w:cs="Calibri"/>
          <w:noProof/>
          <w:szCs w:val="24"/>
        </w:rPr>
        <w:tab/>
        <w:t xml:space="preserve">Ibáñez B, Galbete A, Goñi MJ, et al. Socioeconomic inequalities in cardiometabolic control in patients with type 2 diabetes. </w:t>
      </w:r>
      <w:r w:rsidRPr="00A50C08">
        <w:rPr>
          <w:rFonts w:ascii="Calibri" w:hAnsi="Calibri" w:cs="Calibri"/>
          <w:i/>
          <w:iCs/>
          <w:noProof/>
          <w:szCs w:val="24"/>
        </w:rPr>
        <w:t>BMC Public Health</w:t>
      </w:r>
      <w:r w:rsidRPr="00A50C08">
        <w:rPr>
          <w:rFonts w:ascii="Calibri" w:hAnsi="Calibri" w:cs="Calibri"/>
          <w:noProof/>
          <w:szCs w:val="24"/>
        </w:rPr>
        <w:t>. BMC Public Health; 2018;</w:t>
      </w:r>
      <w:r w:rsidRPr="00A50C08">
        <w:rPr>
          <w:rFonts w:ascii="Calibri" w:hAnsi="Calibri" w:cs="Calibri"/>
          <w:b/>
          <w:bCs/>
          <w:noProof/>
          <w:szCs w:val="24"/>
        </w:rPr>
        <w:t>18</w:t>
      </w:r>
      <w:r w:rsidRPr="00A50C08">
        <w:rPr>
          <w:rFonts w:ascii="Calibri" w:hAnsi="Calibri" w:cs="Calibri"/>
          <w:noProof/>
          <w:szCs w:val="24"/>
        </w:rPr>
        <w:t xml:space="preserve">(1):1–9. </w:t>
      </w:r>
    </w:p>
    <w:p w14:paraId="6482459E"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24. </w:t>
      </w:r>
      <w:r w:rsidRPr="00A50C08">
        <w:rPr>
          <w:rFonts w:ascii="Calibri" w:hAnsi="Calibri" w:cs="Calibri"/>
          <w:noProof/>
          <w:szCs w:val="24"/>
        </w:rPr>
        <w:tab/>
        <w:t xml:space="preserve">Jansana A, Cura I Del, Prados-Torres A, et al. Use of real-world data to study health services utilisation and comorbidities in long-term breast cancer survivors (the SURBCAN study): Study protocol for a longitudinal population-based cohort study. </w:t>
      </w:r>
      <w:r w:rsidRPr="00A50C08">
        <w:rPr>
          <w:rFonts w:ascii="Calibri" w:hAnsi="Calibri" w:cs="Calibri"/>
          <w:i/>
          <w:iCs/>
          <w:noProof/>
          <w:szCs w:val="24"/>
        </w:rPr>
        <w:t>BMJ Open</w:t>
      </w:r>
      <w:r w:rsidRPr="00A50C08">
        <w:rPr>
          <w:rFonts w:ascii="Calibri" w:hAnsi="Calibri" w:cs="Calibri"/>
          <w:noProof/>
          <w:szCs w:val="24"/>
        </w:rPr>
        <w:t>. 2020;</w:t>
      </w:r>
      <w:r w:rsidRPr="00A50C08">
        <w:rPr>
          <w:rFonts w:ascii="Calibri" w:hAnsi="Calibri" w:cs="Calibri"/>
          <w:b/>
          <w:bCs/>
          <w:noProof/>
          <w:szCs w:val="24"/>
        </w:rPr>
        <w:t>10</w:t>
      </w:r>
      <w:r w:rsidRPr="00A50C08">
        <w:rPr>
          <w:rFonts w:ascii="Calibri" w:hAnsi="Calibri" w:cs="Calibri"/>
          <w:noProof/>
          <w:szCs w:val="24"/>
        </w:rPr>
        <w:t xml:space="preserve">(9). </w:t>
      </w:r>
    </w:p>
    <w:p w14:paraId="74B5A93E"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25. </w:t>
      </w:r>
      <w:r w:rsidRPr="00A50C08">
        <w:rPr>
          <w:rFonts w:ascii="Calibri" w:hAnsi="Calibri" w:cs="Calibri"/>
          <w:noProof/>
          <w:szCs w:val="24"/>
        </w:rPr>
        <w:tab/>
        <w:t xml:space="preserve">Bretos-Azcona PE, Ibarrola Guillén C, Sánchez-Iriso E, Cabasés Hita JM, Gorricho J, Librero López J. Multisystem chronic illness prognostication in non-oncologic integrated care. </w:t>
      </w:r>
      <w:r w:rsidRPr="00A50C08">
        <w:rPr>
          <w:rFonts w:ascii="Calibri" w:hAnsi="Calibri" w:cs="Calibri"/>
          <w:i/>
          <w:iCs/>
          <w:noProof/>
          <w:szCs w:val="24"/>
        </w:rPr>
        <w:t>BMJ Support Palliat Care</w:t>
      </w:r>
      <w:r w:rsidRPr="00A50C08">
        <w:rPr>
          <w:rFonts w:ascii="Calibri" w:hAnsi="Calibri" w:cs="Calibri"/>
          <w:noProof/>
          <w:szCs w:val="24"/>
        </w:rPr>
        <w:t>. 2022;</w:t>
      </w:r>
      <w:r w:rsidRPr="00A50C08">
        <w:rPr>
          <w:rFonts w:ascii="Calibri" w:hAnsi="Calibri" w:cs="Calibri"/>
          <w:b/>
          <w:bCs/>
          <w:noProof/>
          <w:szCs w:val="24"/>
        </w:rPr>
        <w:t>12</w:t>
      </w:r>
      <w:r w:rsidRPr="00A50C08">
        <w:rPr>
          <w:rFonts w:ascii="Calibri" w:hAnsi="Calibri" w:cs="Calibri"/>
          <w:noProof/>
          <w:szCs w:val="24"/>
        </w:rPr>
        <w:t xml:space="preserve">(e1):E112–E119. </w:t>
      </w:r>
    </w:p>
    <w:p w14:paraId="782AB079"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26. </w:t>
      </w:r>
      <w:r w:rsidRPr="00A50C08">
        <w:rPr>
          <w:rFonts w:ascii="Calibri" w:hAnsi="Calibri" w:cs="Calibri"/>
          <w:noProof/>
          <w:szCs w:val="24"/>
        </w:rPr>
        <w:tab/>
        <w:t xml:space="preserve">Sayon-Orea C, Moreno-Iribas C, Delfrade J, et al. Inverse-probability weighting and multiple imputation for evaluating selection bias in the estimation of childhood obesity prevalence using data from electronic health records. </w:t>
      </w:r>
      <w:r w:rsidRPr="00A50C08">
        <w:rPr>
          <w:rFonts w:ascii="Calibri" w:hAnsi="Calibri" w:cs="Calibri"/>
          <w:i/>
          <w:iCs/>
          <w:noProof/>
          <w:szCs w:val="24"/>
        </w:rPr>
        <w:t>BMC Med Inform Decis Mak</w:t>
      </w:r>
      <w:r w:rsidRPr="00A50C08">
        <w:rPr>
          <w:rFonts w:ascii="Calibri" w:hAnsi="Calibri" w:cs="Calibri"/>
          <w:noProof/>
          <w:szCs w:val="24"/>
        </w:rPr>
        <w:t>. BMC Medical Informatics and Decision Making; 2020;</w:t>
      </w:r>
      <w:r w:rsidRPr="00A50C08">
        <w:rPr>
          <w:rFonts w:ascii="Calibri" w:hAnsi="Calibri" w:cs="Calibri"/>
          <w:b/>
          <w:bCs/>
          <w:noProof/>
          <w:szCs w:val="24"/>
        </w:rPr>
        <w:t>20</w:t>
      </w:r>
      <w:r w:rsidRPr="00A50C08">
        <w:rPr>
          <w:rFonts w:ascii="Calibri" w:hAnsi="Calibri" w:cs="Calibri"/>
          <w:noProof/>
          <w:szCs w:val="24"/>
        </w:rPr>
        <w:t xml:space="preserve">(1):1–10. </w:t>
      </w:r>
    </w:p>
    <w:p w14:paraId="18C10307"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27. </w:t>
      </w:r>
      <w:r w:rsidRPr="00A50C08">
        <w:rPr>
          <w:rFonts w:ascii="Calibri" w:hAnsi="Calibri" w:cs="Calibri"/>
          <w:noProof/>
          <w:szCs w:val="24"/>
        </w:rPr>
        <w:tab/>
        <w:t xml:space="preserve">Mira JJ, Martin-Delgado J, Aibar C, et al. Bed 13 is not worse than any other. A retrospective cohort </w:t>
      </w:r>
      <w:r w:rsidRPr="00A50C08">
        <w:rPr>
          <w:rFonts w:ascii="Calibri" w:hAnsi="Calibri" w:cs="Calibri"/>
          <w:noProof/>
          <w:szCs w:val="24"/>
        </w:rPr>
        <w:lastRenderedPageBreak/>
        <w:t xml:space="preserve">study. </w:t>
      </w:r>
      <w:r w:rsidRPr="00A50C08">
        <w:rPr>
          <w:rFonts w:ascii="Calibri" w:hAnsi="Calibri" w:cs="Calibri"/>
          <w:i/>
          <w:iCs/>
          <w:noProof/>
          <w:szCs w:val="24"/>
        </w:rPr>
        <w:t>J Healthc Qual Res</w:t>
      </w:r>
      <w:r w:rsidRPr="00A50C08">
        <w:rPr>
          <w:rFonts w:ascii="Calibri" w:hAnsi="Calibri" w:cs="Calibri"/>
          <w:noProof/>
          <w:szCs w:val="24"/>
        </w:rPr>
        <w:t xml:space="preserve"> [Internet]. FECA; 2020;</w:t>
      </w:r>
      <w:r w:rsidRPr="00A50C08">
        <w:rPr>
          <w:rFonts w:ascii="Calibri" w:hAnsi="Calibri" w:cs="Calibri"/>
          <w:b/>
          <w:bCs/>
          <w:noProof/>
          <w:szCs w:val="24"/>
        </w:rPr>
        <w:t>35</w:t>
      </w:r>
      <w:r w:rsidRPr="00A50C08">
        <w:rPr>
          <w:rFonts w:ascii="Calibri" w:hAnsi="Calibri" w:cs="Calibri"/>
          <w:noProof/>
          <w:szCs w:val="24"/>
        </w:rPr>
        <w:t>(2):79–85. Available from: https://doi.org/10.1016/j.jhqr.2019.11.002</w:t>
      </w:r>
    </w:p>
    <w:p w14:paraId="3F9DDAC4"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28. </w:t>
      </w:r>
      <w:r w:rsidRPr="00A50C08">
        <w:rPr>
          <w:rFonts w:ascii="Calibri" w:hAnsi="Calibri" w:cs="Calibri"/>
          <w:noProof/>
          <w:szCs w:val="24"/>
        </w:rPr>
        <w:tab/>
        <w:t xml:space="preserve">Librero J, Ibañez B, Martínez-Lizaga N, Peiró S, Bernal-Delgado E. Applying spatio-temporal models to assess variations across health care areas and regions: Lessons from the decentralized Spanish National Health System. </w:t>
      </w:r>
      <w:r w:rsidRPr="00A50C08">
        <w:rPr>
          <w:rFonts w:ascii="Calibri" w:hAnsi="Calibri" w:cs="Calibri"/>
          <w:i/>
          <w:iCs/>
          <w:noProof/>
          <w:szCs w:val="24"/>
        </w:rPr>
        <w:t>PLoS One</w:t>
      </w:r>
      <w:r w:rsidRPr="00A50C08">
        <w:rPr>
          <w:rFonts w:ascii="Calibri" w:hAnsi="Calibri" w:cs="Calibri"/>
          <w:noProof/>
          <w:szCs w:val="24"/>
        </w:rPr>
        <w:t>. 2017;</w:t>
      </w:r>
      <w:r w:rsidRPr="00A50C08">
        <w:rPr>
          <w:rFonts w:ascii="Calibri" w:hAnsi="Calibri" w:cs="Calibri"/>
          <w:b/>
          <w:bCs/>
          <w:noProof/>
          <w:szCs w:val="24"/>
        </w:rPr>
        <w:t>12</w:t>
      </w:r>
      <w:r w:rsidRPr="00A50C08">
        <w:rPr>
          <w:rFonts w:ascii="Calibri" w:hAnsi="Calibri" w:cs="Calibri"/>
          <w:noProof/>
          <w:szCs w:val="24"/>
        </w:rPr>
        <w:t xml:space="preserve">(2):1–12. </w:t>
      </w:r>
    </w:p>
    <w:p w14:paraId="25DE6606"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29. </w:t>
      </w:r>
      <w:r w:rsidRPr="00A50C08">
        <w:rPr>
          <w:rFonts w:ascii="Calibri" w:hAnsi="Calibri" w:cs="Calibri"/>
          <w:noProof/>
          <w:szCs w:val="24"/>
        </w:rPr>
        <w:tab/>
        <w:t xml:space="preserve">Librero J, Ibañez-Beroiz B, Peiró S, et al. Trends and area variations in Potentially Preventable Admissions for COPD in Spain (2002-2013): A significant decline and convergence between areas. </w:t>
      </w:r>
      <w:r w:rsidRPr="00A50C08">
        <w:rPr>
          <w:rFonts w:ascii="Calibri" w:hAnsi="Calibri" w:cs="Calibri"/>
          <w:i/>
          <w:iCs/>
          <w:noProof/>
          <w:szCs w:val="24"/>
        </w:rPr>
        <w:t>BMC Health Serv Res</w:t>
      </w:r>
      <w:r w:rsidRPr="00A50C08">
        <w:rPr>
          <w:rFonts w:ascii="Calibri" w:hAnsi="Calibri" w:cs="Calibri"/>
          <w:noProof/>
          <w:szCs w:val="24"/>
        </w:rPr>
        <w:t xml:space="preserve"> [Internet]. BMC Health Services Research; 2016;</w:t>
      </w:r>
      <w:r w:rsidRPr="00A50C08">
        <w:rPr>
          <w:rFonts w:ascii="Calibri" w:hAnsi="Calibri" w:cs="Calibri"/>
          <w:b/>
          <w:bCs/>
          <w:noProof/>
          <w:szCs w:val="24"/>
        </w:rPr>
        <w:t>16</w:t>
      </w:r>
      <w:r w:rsidRPr="00A50C08">
        <w:rPr>
          <w:rFonts w:ascii="Calibri" w:hAnsi="Calibri" w:cs="Calibri"/>
          <w:noProof/>
          <w:szCs w:val="24"/>
        </w:rPr>
        <w:t>(1):1–10. Available from: http://dx.doi.org/10.1186/s12913-016-1624-y</w:t>
      </w:r>
    </w:p>
    <w:p w14:paraId="5FFCBF55"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30. </w:t>
      </w:r>
      <w:r w:rsidRPr="00A50C08">
        <w:rPr>
          <w:rFonts w:ascii="Calibri" w:hAnsi="Calibri" w:cs="Calibri"/>
          <w:noProof/>
          <w:szCs w:val="24"/>
        </w:rPr>
        <w:tab/>
        <w:t xml:space="preserve">Ibañez-Beroiz B, Librero J, Bernal-Delgado E, García-Armesto S, Villanueva-Ferragud S, Peiró S. Joint spatial modeling to identify shared patterns among chronic related potentially preventable hospitalizations. </w:t>
      </w:r>
      <w:r w:rsidRPr="00A50C08">
        <w:rPr>
          <w:rFonts w:ascii="Calibri" w:hAnsi="Calibri" w:cs="Calibri"/>
          <w:i/>
          <w:iCs/>
          <w:noProof/>
          <w:szCs w:val="24"/>
        </w:rPr>
        <w:t>BMC Med Res Methodol</w:t>
      </w:r>
      <w:r w:rsidRPr="00A50C08">
        <w:rPr>
          <w:rFonts w:ascii="Calibri" w:hAnsi="Calibri" w:cs="Calibri"/>
          <w:noProof/>
          <w:szCs w:val="24"/>
        </w:rPr>
        <w:t>. 2014;</w:t>
      </w:r>
      <w:r w:rsidRPr="00A50C08">
        <w:rPr>
          <w:rFonts w:ascii="Calibri" w:hAnsi="Calibri" w:cs="Calibri"/>
          <w:b/>
          <w:bCs/>
          <w:noProof/>
          <w:szCs w:val="24"/>
        </w:rPr>
        <w:t>14</w:t>
      </w:r>
      <w:r w:rsidRPr="00A50C08">
        <w:rPr>
          <w:rFonts w:ascii="Calibri" w:hAnsi="Calibri" w:cs="Calibri"/>
          <w:noProof/>
          <w:szCs w:val="24"/>
        </w:rPr>
        <w:t xml:space="preserve">(1):1–9. </w:t>
      </w:r>
    </w:p>
    <w:p w14:paraId="7E4500D5"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31. </w:t>
      </w:r>
      <w:r w:rsidRPr="00A50C08">
        <w:rPr>
          <w:rFonts w:ascii="Calibri" w:hAnsi="Calibri" w:cs="Calibri"/>
          <w:noProof/>
          <w:szCs w:val="24"/>
        </w:rPr>
        <w:tab/>
        <w:t xml:space="preserve">Bernal-Delgado E, García-Armesto S, Peiró S. Atlas of Variations in Medical Practice in Spain: The Spanish National Health Service under scrutiny. </w:t>
      </w:r>
      <w:r w:rsidRPr="00A50C08">
        <w:rPr>
          <w:rFonts w:ascii="Calibri" w:hAnsi="Calibri" w:cs="Calibri"/>
          <w:i/>
          <w:iCs/>
          <w:noProof/>
          <w:szCs w:val="24"/>
        </w:rPr>
        <w:t>Health Policy (New York)</w:t>
      </w:r>
      <w:r w:rsidRPr="00A50C08">
        <w:rPr>
          <w:rFonts w:ascii="Calibri" w:hAnsi="Calibri" w:cs="Calibri"/>
          <w:noProof/>
          <w:szCs w:val="24"/>
        </w:rPr>
        <w:t>. 2014;</w:t>
      </w:r>
      <w:r w:rsidRPr="00A50C08">
        <w:rPr>
          <w:rFonts w:ascii="Calibri" w:hAnsi="Calibri" w:cs="Calibri"/>
          <w:b/>
          <w:bCs/>
          <w:noProof/>
          <w:szCs w:val="24"/>
        </w:rPr>
        <w:t>114</w:t>
      </w:r>
      <w:r w:rsidRPr="00A50C08">
        <w:rPr>
          <w:rFonts w:ascii="Calibri" w:hAnsi="Calibri" w:cs="Calibri"/>
          <w:noProof/>
          <w:szCs w:val="24"/>
        </w:rPr>
        <w:t xml:space="preserve">(1):15–30. </w:t>
      </w:r>
    </w:p>
    <w:p w14:paraId="383DED3B"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32. </w:t>
      </w:r>
      <w:r w:rsidRPr="00A50C08">
        <w:rPr>
          <w:rFonts w:ascii="Calibri" w:hAnsi="Calibri" w:cs="Calibri"/>
          <w:noProof/>
          <w:szCs w:val="24"/>
        </w:rPr>
        <w:tab/>
        <w:t xml:space="preserve">Angulo-Pueyo E, Comendeiro-Maaløe M, Estupiñán-Romero F, et al. Atlas VPM: two decades informing on unwarranted variations in health care in Spain. </w:t>
      </w:r>
      <w:r w:rsidRPr="00A50C08">
        <w:rPr>
          <w:rFonts w:ascii="Calibri" w:hAnsi="Calibri" w:cs="Calibri"/>
          <w:i/>
          <w:iCs/>
          <w:noProof/>
          <w:szCs w:val="24"/>
        </w:rPr>
        <w:t>Res Heal Serv Reg</w:t>
      </w:r>
      <w:r w:rsidRPr="00A50C08">
        <w:rPr>
          <w:rFonts w:ascii="Calibri" w:hAnsi="Calibri" w:cs="Calibri"/>
          <w:noProof/>
          <w:szCs w:val="24"/>
        </w:rPr>
        <w:t>. 2022;</w:t>
      </w:r>
      <w:r w:rsidRPr="00A50C08">
        <w:rPr>
          <w:rFonts w:ascii="Calibri" w:hAnsi="Calibri" w:cs="Calibri"/>
          <w:b/>
          <w:bCs/>
          <w:noProof/>
          <w:szCs w:val="24"/>
        </w:rPr>
        <w:t>1</w:t>
      </w:r>
      <w:r w:rsidRPr="00A50C08">
        <w:rPr>
          <w:rFonts w:ascii="Calibri" w:hAnsi="Calibri" w:cs="Calibri"/>
          <w:noProof/>
          <w:szCs w:val="24"/>
        </w:rPr>
        <w:t xml:space="preserve">(1):1–10. </w:t>
      </w:r>
    </w:p>
    <w:p w14:paraId="3AC2C208"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33. </w:t>
      </w:r>
      <w:r w:rsidRPr="00A50C08">
        <w:rPr>
          <w:rFonts w:ascii="Calibri" w:hAnsi="Calibri" w:cs="Calibri"/>
          <w:noProof/>
          <w:szCs w:val="24"/>
        </w:rPr>
        <w:tab/>
        <w:t xml:space="preserve">Castaño-Riera E, Ridao M, Librero J, et al. Revisiting systematic geographical variations in tonsils surgery in children in the Spanish National Health System: Spatiotemporal ecological study on hospital administrative data. </w:t>
      </w:r>
      <w:r w:rsidRPr="00A50C08">
        <w:rPr>
          <w:rFonts w:ascii="Calibri" w:hAnsi="Calibri" w:cs="Calibri"/>
          <w:i/>
          <w:iCs/>
          <w:noProof/>
          <w:szCs w:val="24"/>
        </w:rPr>
        <w:t>BMJ Open</w:t>
      </w:r>
      <w:r w:rsidRPr="00A50C08">
        <w:rPr>
          <w:rFonts w:ascii="Calibri" w:hAnsi="Calibri" w:cs="Calibri"/>
          <w:noProof/>
          <w:szCs w:val="24"/>
        </w:rPr>
        <w:t>. 2022;</w:t>
      </w:r>
      <w:r w:rsidRPr="00A50C08">
        <w:rPr>
          <w:rFonts w:ascii="Calibri" w:hAnsi="Calibri" w:cs="Calibri"/>
          <w:b/>
          <w:bCs/>
          <w:noProof/>
          <w:szCs w:val="24"/>
        </w:rPr>
        <w:t>12</w:t>
      </w:r>
      <w:r w:rsidRPr="00A50C08">
        <w:rPr>
          <w:rFonts w:ascii="Calibri" w:hAnsi="Calibri" w:cs="Calibri"/>
          <w:noProof/>
          <w:szCs w:val="24"/>
        </w:rPr>
        <w:t xml:space="preserve">(12). </w:t>
      </w:r>
    </w:p>
    <w:p w14:paraId="5C9A7F53"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34. </w:t>
      </w:r>
      <w:r w:rsidRPr="00A50C08">
        <w:rPr>
          <w:rFonts w:ascii="Calibri" w:hAnsi="Calibri" w:cs="Calibri"/>
          <w:noProof/>
          <w:szCs w:val="24"/>
        </w:rPr>
        <w:tab/>
        <w:t xml:space="preserve">Jesús Quintana M, Gich I, Librero J, et al. Variation in the choice of elective surgical procedure for abdominal aortic aneurysm in spain. </w:t>
      </w:r>
      <w:r w:rsidRPr="00A50C08">
        <w:rPr>
          <w:rFonts w:ascii="Calibri" w:hAnsi="Calibri" w:cs="Calibri"/>
          <w:i/>
          <w:iCs/>
          <w:noProof/>
          <w:szCs w:val="24"/>
        </w:rPr>
        <w:t>Vasc Health Risk Manag</w:t>
      </w:r>
      <w:r w:rsidRPr="00A50C08">
        <w:rPr>
          <w:rFonts w:ascii="Calibri" w:hAnsi="Calibri" w:cs="Calibri"/>
          <w:noProof/>
          <w:szCs w:val="24"/>
        </w:rPr>
        <w:t>. 2019;</w:t>
      </w:r>
      <w:r w:rsidRPr="00A50C08">
        <w:rPr>
          <w:rFonts w:ascii="Calibri" w:hAnsi="Calibri" w:cs="Calibri"/>
          <w:b/>
          <w:bCs/>
          <w:noProof/>
          <w:szCs w:val="24"/>
        </w:rPr>
        <w:t>15</w:t>
      </w:r>
      <w:r w:rsidRPr="00A50C08">
        <w:rPr>
          <w:rFonts w:ascii="Calibri" w:hAnsi="Calibri" w:cs="Calibri"/>
          <w:noProof/>
          <w:szCs w:val="24"/>
        </w:rPr>
        <w:t xml:space="preserve">:69–79. </w:t>
      </w:r>
    </w:p>
    <w:p w14:paraId="2E138BDD"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35. </w:t>
      </w:r>
      <w:r w:rsidRPr="00A50C08">
        <w:rPr>
          <w:rFonts w:ascii="Calibri" w:hAnsi="Calibri" w:cs="Calibri"/>
          <w:noProof/>
          <w:szCs w:val="24"/>
        </w:rPr>
        <w:tab/>
        <w:t xml:space="preserve">Maciá-Martínez MA, Gil M, Huerta C, et al. Base de Datos para la Investigación Farmacoepidemiológica en Atención Primaria (BIFAP): A data resource for pharmacoepidemiology in Spain. </w:t>
      </w:r>
      <w:r w:rsidRPr="00A50C08">
        <w:rPr>
          <w:rFonts w:ascii="Calibri" w:hAnsi="Calibri" w:cs="Calibri"/>
          <w:i/>
          <w:iCs/>
          <w:noProof/>
          <w:szCs w:val="24"/>
        </w:rPr>
        <w:t>Pharmacoepidemiol Drug Saf</w:t>
      </w:r>
      <w:r w:rsidRPr="00A50C08">
        <w:rPr>
          <w:rFonts w:ascii="Calibri" w:hAnsi="Calibri" w:cs="Calibri"/>
          <w:noProof/>
          <w:szCs w:val="24"/>
        </w:rPr>
        <w:t>. 2020;</w:t>
      </w:r>
      <w:r w:rsidRPr="00A50C08">
        <w:rPr>
          <w:rFonts w:ascii="Calibri" w:hAnsi="Calibri" w:cs="Calibri"/>
          <w:b/>
          <w:bCs/>
          <w:noProof/>
          <w:szCs w:val="24"/>
        </w:rPr>
        <w:t>29</w:t>
      </w:r>
      <w:r w:rsidRPr="00A50C08">
        <w:rPr>
          <w:rFonts w:ascii="Calibri" w:hAnsi="Calibri" w:cs="Calibri"/>
          <w:noProof/>
          <w:szCs w:val="24"/>
        </w:rPr>
        <w:t xml:space="preserve">(10):1236–1245. </w:t>
      </w:r>
    </w:p>
    <w:p w14:paraId="3EE968AA"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36. </w:t>
      </w:r>
      <w:r w:rsidRPr="00A50C08">
        <w:rPr>
          <w:rFonts w:ascii="Calibri" w:hAnsi="Calibri" w:cs="Calibri"/>
          <w:noProof/>
          <w:szCs w:val="24"/>
        </w:rPr>
        <w:tab/>
        <w:t xml:space="preserve">Spanish Data-Lake. </w:t>
      </w:r>
    </w:p>
    <w:p w14:paraId="1B611142"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37. </w:t>
      </w:r>
      <w:r w:rsidRPr="00A50C08">
        <w:rPr>
          <w:rFonts w:ascii="Calibri" w:hAnsi="Calibri" w:cs="Calibri"/>
          <w:noProof/>
          <w:szCs w:val="24"/>
        </w:rPr>
        <w:tab/>
        <w:t xml:space="preserve">European Health Data and Evidence Network. </w:t>
      </w:r>
    </w:p>
    <w:p w14:paraId="75DFE019"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38. </w:t>
      </w:r>
      <w:r w:rsidRPr="00A50C08">
        <w:rPr>
          <w:rFonts w:ascii="Calibri" w:hAnsi="Calibri" w:cs="Calibri"/>
          <w:noProof/>
          <w:szCs w:val="24"/>
        </w:rPr>
        <w:tab/>
        <w:t xml:space="preserve">OMOP Common Data Model. </w:t>
      </w:r>
    </w:p>
    <w:p w14:paraId="28A51818"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39. </w:t>
      </w:r>
      <w:r w:rsidRPr="00A50C08">
        <w:rPr>
          <w:rFonts w:ascii="Calibri" w:hAnsi="Calibri" w:cs="Calibri"/>
          <w:noProof/>
          <w:szCs w:val="24"/>
        </w:rPr>
        <w:tab/>
        <w:t>Observational Health Data Sciences and Informatics (OHDSI) [Internet]. Available from: https://www.ohdsi.org/</w:t>
      </w:r>
    </w:p>
    <w:p w14:paraId="609A11AE"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szCs w:val="24"/>
        </w:rPr>
      </w:pPr>
      <w:r w:rsidRPr="00A50C08">
        <w:rPr>
          <w:rFonts w:ascii="Calibri" w:hAnsi="Calibri" w:cs="Calibri"/>
          <w:noProof/>
          <w:szCs w:val="24"/>
        </w:rPr>
        <w:t xml:space="preserve">40. </w:t>
      </w:r>
      <w:r w:rsidRPr="00A50C08">
        <w:rPr>
          <w:rFonts w:ascii="Calibri" w:hAnsi="Calibri" w:cs="Calibri"/>
          <w:noProof/>
          <w:szCs w:val="24"/>
        </w:rPr>
        <w:tab/>
        <w:t xml:space="preserve">OHDSI software-tools. </w:t>
      </w:r>
    </w:p>
    <w:p w14:paraId="11A52C8F" w14:textId="77777777" w:rsidR="00A50C08" w:rsidRPr="00A50C08" w:rsidRDefault="00A50C08" w:rsidP="00A50C08">
      <w:pPr>
        <w:widowControl w:val="0"/>
        <w:autoSpaceDE w:val="0"/>
        <w:autoSpaceDN w:val="0"/>
        <w:adjustRightInd w:val="0"/>
        <w:spacing w:after="120"/>
        <w:ind w:left="640" w:hanging="640"/>
        <w:rPr>
          <w:rFonts w:ascii="Calibri" w:hAnsi="Calibri" w:cs="Calibri"/>
          <w:noProof/>
        </w:rPr>
      </w:pPr>
      <w:r w:rsidRPr="00A50C08">
        <w:rPr>
          <w:rFonts w:ascii="Calibri" w:hAnsi="Calibri" w:cs="Calibri"/>
          <w:noProof/>
          <w:szCs w:val="24"/>
        </w:rPr>
        <w:t xml:space="preserve">41. </w:t>
      </w:r>
      <w:r w:rsidRPr="00A50C08">
        <w:rPr>
          <w:rFonts w:ascii="Calibri" w:hAnsi="Calibri" w:cs="Calibri"/>
          <w:noProof/>
          <w:szCs w:val="24"/>
        </w:rPr>
        <w:tab/>
        <w:t>Tableau server. Available from: https://www.tableau.com/es-es/products/server</w:t>
      </w:r>
    </w:p>
    <w:p w14:paraId="774D068F" w14:textId="513B7D51" w:rsidR="009321D8" w:rsidRPr="00EC2E22" w:rsidRDefault="009321D8">
      <w:pPr>
        <w:spacing w:after="120"/>
        <w:rPr>
          <w:rFonts w:ascii="Calibri" w:eastAsia="Calibri" w:hAnsi="Calibri" w:cs="Calibri"/>
          <w:b/>
        </w:rPr>
      </w:pPr>
      <w:r w:rsidRPr="00EC2E22">
        <w:rPr>
          <w:rFonts w:ascii="Calibri" w:eastAsia="Calibri" w:hAnsi="Calibri" w:cs="Calibri"/>
          <w:b/>
        </w:rPr>
        <w:fldChar w:fldCharType="end"/>
      </w:r>
    </w:p>
    <w:p w14:paraId="000000C5" w14:textId="77777777" w:rsidR="00516D86" w:rsidRPr="00EC2E22" w:rsidRDefault="00516D86">
      <w:pPr>
        <w:rPr>
          <w:rFonts w:ascii="Calibri" w:eastAsia="Calibri" w:hAnsi="Calibri" w:cs="Calibri"/>
        </w:rPr>
      </w:pPr>
    </w:p>
    <w:p w14:paraId="000000ED" w14:textId="77777777" w:rsidR="00516D86" w:rsidRPr="00EC2E22" w:rsidRDefault="00516D86">
      <w:pPr>
        <w:jc w:val="both"/>
        <w:rPr>
          <w:rFonts w:ascii="Calibri" w:eastAsia="Calibri" w:hAnsi="Calibri" w:cs="Calibri"/>
        </w:rPr>
      </w:pPr>
    </w:p>
    <w:p w14:paraId="000000EE" w14:textId="77777777" w:rsidR="00516D86" w:rsidRPr="00EC2E22" w:rsidRDefault="00516D86">
      <w:pPr>
        <w:rPr>
          <w:rFonts w:ascii="Calibri" w:eastAsia="Calibri" w:hAnsi="Calibri" w:cs="Calibri"/>
        </w:rPr>
      </w:pPr>
    </w:p>
    <w:p w14:paraId="000000EF" w14:textId="77777777" w:rsidR="00516D86" w:rsidRPr="00EC2E22" w:rsidRDefault="00516D86">
      <w:pPr>
        <w:rPr>
          <w:rFonts w:ascii="Calibri" w:eastAsia="Calibri" w:hAnsi="Calibri" w:cs="Calibri"/>
        </w:rPr>
      </w:pPr>
    </w:p>
    <w:p w14:paraId="000000F3" w14:textId="34177E27" w:rsidR="00516D86" w:rsidRPr="00EC2E22" w:rsidRDefault="00661803">
      <w:pPr>
        <w:jc w:val="both"/>
        <w:rPr>
          <w:rFonts w:ascii="Calibri" w:eastAsia="Calibri" w:hAnsi="Calibri" w:cs="Calibri"/>
        </w:rPr>
      </w:pPr>
      <w:r w:rsidRPr="00EC2E22">
        <w:rPr>
          <w:rFonts w:ascii="Calibri" w:eastAsia="Calibri" w:hAnsi="Calibri" w:cs="Calibri"/>
        </w:rPr>
        <w:t> </w:t>
      </w:r>
      <w:r w:rsidRPr="00EC2E22">
        <w:rPr>
          <w:rFonts w:ascii="Calibri" w:eastAsia="Calibri" w:hAnsi="Calibri" w:cs="Calibri"/>
        </w:rPr>
        <w:br/>
      </w:r>
      <w:r w:rsidRPr="00EC2E22">
        <w:rPr>
          <w:rFonts w:ascii="Calibri" w:eastAsia="Calibri" w:hAnsi="Calibri" w:cs="Calibri"/>
        </w:rPr>
        <w:br/>
        <w:t> </w:t>
      </w:r>
      <w:r w:rsidRPr="00EC2E22">
        <w:rPr>
          <w:rFonts w:ascii="Calibri" w:eastAsia="Calibri" w:hAnsi="Calibri" w:cs="Calibri"/>
        </w:rPr>
        <w:br/>
      </w:r>
    </w:p>
    <w:p w14:paraId="000000F4" w14:textId="77777777" w:rsidR="00516D86" w:rsidRPr="00EC2E22" w:rsidRDefault="00516D86">
      <w:pPr>
        <w:rPr>
          <w:rFonts w:ascii="Calibri" w:eastAsia="Calibri" w:hAnsi="Calibri" w:cs="Calibri"/>
        </w:rPr>
      </w:pPr>
    </w:p>
    <w:p w14:paraId="000000F5" w14:textId="77777777" w:rsidR="00516D86" w:rsidRPr="00EC2E22" w:rsidRDefault="00516D86">
      <w:pPr>
        <w:rPr>
          <w:rFonts w:ascii="Calibri" w:eastAsia="Calibri" w:hAnsi="Calibri" w:cs="Calibri"/>
        </w:rPr>
      </w:pPr>
    </w:p>
    <w:p w14:paraId="000000F6" w14:textId="77777777" w:rsidR="00516D86" w:rsidRPr="00EC2E22" w:rsidRDefault="00516D86">
      <w:pPr>
        <w:rPr>
          <w:rFonts w:ascii="Calibri" w:eastAsia="Calibri" w:hAnsi="Calibri" w:cs="Calibri"/>
        </w:rPr>
      </w:pPr>
    </w:p>
    <w:p w14:paraId="000000F7" w14:textId="77777777" w:rsidR="00516D86" w:rsidRPr="00EC2E22" w:rsidRDefault="00661803">
      <w:pPr>
        <w:rPr>
          <w:rFonts w:ascii="Calibri" w:eastAsia="Calibri" w:hAnsi="Calibri" w:cs="Calibri"/>
        </w:rPr>
      </w:pPr>
      <w:r w:rsidRPr="00EC2E22">
        <w:br w:type="page"/>
      </w:r>
    </w:p>
    <w:p w14:paraId="000000F8" w14:textId="77777777" w:rsidR="00516D86" w:rsidRPr="00EC2E22" w:rsidRDefault="00516D86">
      <w:pPr>
        <w:rPr>
          <w:rFonts w:ascii="Calibri" w:eastAsia="Calibri" w:hAnsi="Calibri" w:cs="Calibri"/>
        </w:rPr>
      </w:pPr>
    </w:p>
    <w:p w14:paraId="000000F9" w14:textId="77777777" w:rsidR="00516D86" w:rsidRPr="00EC2E22" w:rsidRDefault="00661803">
      <w:pPr>
        <w:rPr>
          <w:rFonts w:ascii="Calibri" w:eastAsia="Calibri" w:hAnsi="Calibri" w:cs="Calibri"/>
          <w:b/>
        </w:rPr>
      </w:pPr>
      <w:r w:rsidRPr="00EC2E22">
        <w:rPr>
          <w:rFonts w:ascii="Calibri" w:eastAsia="Calibri" w:hAnsi="Calibri" w:cs="Calibri"/>
          <w:b/>
        </w:rPr>
        <w:t>Figures:</w:t>
      </w:r>
    </w:p>
    <w:p w14:paraId="000000FA" w14:textId="77777777" w:rsidR="00516D86" w:rsidRPr="00EC2E22" w:rsidRDefault="00516D86">
      <w:pPr>
        <w:rPr>
          <w:rFonts w:ascii="Calibri" w:eastAsia="Calibri" w:hAnsi="Calibri" w:cs="Calibri"/>
          <w:b/>
        </w:rPr>
      </w:pPr>
    </w:p>
    <w:p w14:paraId="000000FB" w14:textId="77777777" w:rsidR="00516D86" w:rsidRPr="00EC2E22" w:rsidRDefault="00661803">
      <w:pPr>
        <w:spacing w:before="1" w:line="301" w:lineRule="auto"/>
        <w:ind w:right="-30"/>
        <w:jc w:val="both"/>
        <w:rPr>
          <w:rFonts w:ascii="Calibri" w:eastAsia="Calibri" w:hAnsi="Calibri" w:cs="Calibri"/>
          <w:b/>
        </w:rPr>
      </w:pPr>
      <w:r w:rsidRPr="00EC2E22">
        <w:rPr>
          <w:rFonts w:ascii="Calibri" w:eastAsia="Calibri" w:hAnsi="Calibri" w:cs="Calibri"/>
        </w:rPr>
        <w:t xml:space="preserve">Figure 1. Geographical context and administrative organization of the Navarre health service </w:t>
      </w:r>
    </w:p>
    <w:p w14:paraId="000000FC" w14:textId="77777777" w:rsidR="00516D86" w:rsidRPr="00EC2E22" w:rsidRDefault="00516D86">
      <w:pPr>
        <w:rPr>
          <w:rFonts w:ascii="Calibri" w:eastAsia="Calibri" w:hAnsi="Calibri" w:cs="Calibri"/>
        </w:rPr>
      </w:pPr>
    </w:p>
    <w:p w14:paraId="000000FD" w14:textId="77777777" w:rsidR="00516D86" w:rsidRPr="00EC2E22" w:rsidRDefault="00516D86">
      <w:pPr>
        <w:rPr>
          <w:rFonts w:ascii="Calibri" w:eastAsia="Calibri" w:hAnsi="Calibri" w:cs="Calibri"/>
        </w:rPr>
      </w:pPr>
    </w:p>
    <w:p w14:paraId="000000FE" w14:textId="77777777" w:rsidR="00516D86" w:rsidRPr="00EC2E22" w:rsidRDefault="00516D86">
      <w:pPr>
        <w:rPr>
          <w:rFonts w:ascii="Calibri" w:eastAsia="Calibri" w:hAnsi="Calibri" w:cs="Calibri"/>
        </w:rPr>
      </w:pPr>
    </w:p>
    <w:p w14:paraId="000000FF" w14:textId="77777777" w:rsidR="00516D86" w:rsidRPr="00EC2E22" w:rsidRDefault="00516D86">
      <w:pPr>
        <w:rPr>
          <w:rFonts w:ascii="Calibri" w:eastAsia="Calibri" w:hAnsi="Calibri" w:cs="Calibri"/>
        </w:rPr>
      </w:pPr>
    </w:p>
    <w:p w14:paraId="00000100" w14:textId="77777777" w:rsidR="00516D86" w:rsidRPr="00EC2E22" w:rsidRDefault="00661803">
      <w:pPr>
        <w:rPr>
          <w:rFonts w:ascii="Calibri" w:eastAsia="Calibri" w:hAnsi="Calibri" w:cs="Calibri"/>
        </w:rPr>
      </w:pPr>
      <w:r w:rsidRPr="00EC2E22">
        <w:rPr>
          <w:rFonts w:ascii="Calibri" w:eastAsia="Calibri" w:hAnsi="Calibri" w:cs="Calibri"/>
          <w:noProof/>
          <w:lang w:val="es-ES"/>
        </w:rPr>
        <w:drawing>
          <wp:inline distT="114300" distB="114300" distL="114300" distR="114300" wp14:anchorId="7F248870" wp14:editId="37933204">
            <wp:extent cx="5612130" cy="31623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12130" cy="3162300"/>
                    </a:xfrm>
                    <a:prstGeom prst="rect">
                      <a:avLst/>
                    </a:prstGeom>
                    <a:ln/>
                  </pic:spPr>
                </pic:pic>
              </a:graphicData>
            </a:graphic>
          </wp:inline>
        </w:drawing>
      </w:r>
    </w:p>
    <w:p w14:paraId="00000101" w14:textId="77777777" w:rsidR="00516D86" w:rsidRPr="00EC2E22" w:rsidRDefault="00516D86">
      <w:pPr>
        <w:rPr>
          <w:rFonts w:ascii="Calibri" w:eastAsia="Calibri" w:hAnsi="Calibri" w:cs="Calibri"/>
        </w:rPr>
        <w:sectPr w:rsidR="00516D86" w:rsidRPr="00EC2E22">
          <w:headerReference w:type="default" r:id="rId14"/>
          <w:type w:val="continuous"/>
          <w:pgSz w:w="12260" w:h="15820"/>
          <w:pgMar w:top="1417" w:right="1701" w:bottom="1417" w:left="1701" w:header="850" w:footer="720" w:gutter="0"/>
          <w:cols w:space="720"/>
        </w:sectPr>
      </w:pPr>
    </w:p>
    <w:p w14:paraId="00000102" w14:textId="77777777" w:rsidR="00516D86" w:rsidRPr="00EC2E22" w:rsidRDefault="00661803">
      <w:pPr>
        <w:spacing w:before="1" w:line="301" w:lineRule="auto"/>
        <w:ind w:right="-30"/>
        <w:jc w:val="both"/>
        <w:rPr>
          <w:rFonts w:ascii="Calibri" w:eastAsia="Calibri" w:hAnsi="Calibri" w:cs="Calibri"/>
        </w:rPr>
      </w:pPr>
      <w:r w:rsidRPr="00EC2E22">
        <w:br w:type="page"/>
      </w:r>
    </w:p>
    <w:p w14:paraId="00000103" w14:textId="77777777" w:rsidR="00516D86" w:rsidRPr="00EC2E22" w:rsidRDefault="00516D86">
      <w:pPr>
        <w:spacing w:before="1" w:line="301" w:lineRule="auto"/>
        <w:ind w:right="-30"/>
        <w:jc w:val="both"/>
        <w:rPr>
          <w:rFonts w:ascii="Calibri" w:eastAsia="Calibri" w:hAnsi="Calibri" w:cs="Calibri"/>
        </w:rPr>
      </w:pPr>
    </w:p>
    <w:p w14:paraId="00000104" w14:textId="77777777" w:rsidR="00516D86" w:rsidRPr="00EC2E22" w:rsidRDefault="00516D86">
      <w:pPr>
        <w:rPr>
          <w:rFonts w:ascii="Calibri" w:eastAsia="Calibri" w:hAnsi="Calibri" w:cs="Calibri"/>
        </w:rPr>
      </w:pPr>
    </w:p>
    <w:p w14:paraId="00000105" w14:textId="77777777" w:rsidR="00516D86" w:rsidRPr="00EC2E22" w:rsidRDefault="00516D86">
      <w:pPr>
        <w:rPr>
          <w:rFonts w:ascii="Calibri" w:eastAsia="Calibri" w:hAnsi="Calibri" w:cs="Calibri"/>
        </w:rPr>
      </w:pPr>
    </w:p>
    <w:p w14:paraId="00000106" w14:textId="77777777" w:rsidR="00516D86" w:rsidRPr="00EC2E22" w:rsidRDefault="00661803">
      <w:pPr>
        <w:spacing w:before="1" w:line="301" w:lineRule="auto"/>
        <w:ind w:right="-30"/>
        <w:jc w:val="both"/>
        <w:rPr>
          <w:rFonts w:ascii="Calibri" w:eastAsia="Calibri" w:hAnsi="Calibri" w:cs="Calibri"/>
        </w:rPr>
      </w:pPr>
      <w:r w:rsidRPr="00EC2E22">
        <w:rPr>
          <w:rFonts w:ascii="Calibri" w:eastAsia="Calibri" w:hAnsi="Calibri" w:cs="Calibri"/>
        </w:rPr>
        <w:t>Figure 2: The BARDENA Core data sources</w:t>
      </w:r>
    </w:p>
    <w:p w14:paraId="00000107" w14:textId="77777777" w:rsidR="00516D86" w:rsidRPr="00EC2E22" w:rsidRDefault="00516D86">
      <w:pPr>
        <w:rPr>
          <w:rFonts w:ascii="Calibri" w:eastAsia="Calibri" w:hAnsi="Calibri" w:cs="Calibri"/>
        </w:rPr>
      </w:pPr>
    </w:p>
    <w:p w14:paraId="00000108" w14:textId="77777777" w:rsidR="00516D86" w:rsidRPr="00EC2E22" w:rsidRDefault="00516D86">
      <w:pPr>
        <w:rPr>
          <w:rFonts w:ascii="Calibri" w:eastAsia="Calibri" w:hAnsi="Calibri" w:cs="Calibri"/>
        </w:rPr>
      </w:pPr>
    </w:p>
    <w:p w14:paraId="00000109" w14:textId="77777777" w:rsidR="00516D86" w:rsidRPr="00EC2E22" w:rsidRDefault="00661803">
      <w:pPr>
        <w:rPr>
          <w:rFonts w:ascii="Calibri" w:eastAsia="Calibri" w:hAnsi="Calibri" w:cs="Calibri"/>
        </w:rPr>
      </w:pPr>
      <w:r w:rsidRPr="00EC2E22">
        <w:rPr>
          <w:noProof/>
          <w:lang w:val="es-ES"/>
        </w:rPr>
        <w:drawing>
          <wp:anchor distT="0" distB="0" distL="114300" distR="114300" simplePos="0" relativeHeight="251660288" behindDoc="0" locked="0" layoutInCell="1" hidden="0" allowOverlap="1" wp14:anchorId="24F28AB6" wp14:editId="07C037FF">
            <wp:simplePos x="0" y="0"/>
            <wp:positionH relativeFrom="column">
              <wp:posOffset>78106</wp:posOffset>
            </wp:positionH>
            <wp:positionV relativeFrom="paragraph">
              <wp:posOffset>152400</wp:posOffset>
            </wp:positionV>
            <wp:extent cx="5612130" cy="2578100"/>
            <wp:effectExtent l="0" t="0" r="0" b="0"/>
            <wp:wrapSquare wrapText="bothSides" distT="0" distB="0" distL="114300" distR="11430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612130" cy="2578100"/>
                    </a:xfrm>
                    <a:prstGeom prst="rect">
                      <a:avLst/>
                    </a:prstGeom>
                    <a:ln/>
                  </pic:spPr>
                </pic:pic>
              </a:graphicData>
            </a:graphic>
          </wp:anchor>
        </w:drawing>
      </w:r>
    </w:p>
    <w:p w14:paraId="0000010A" w14:textId="77777777" w:rsidR="00516D86" w:rsidRPr="00EC2E22" w:rsidRDefault="00516D86">
      <w:pPr>
        <w:rPr>
          <w:rFonts w:ascii="Calibri" w:eastAsia="Calibri" w:hAnsi="Calibri" w:cs="Calibri"/>
        </w:rPr>
      </w:pPr>
    </w:p>
    <w:p w14:paraId="0000010B" w14:textId="77777777" w:rsidR="00516D86" w:rsidRPr="00EC2E22" w:rsidRDefault="00516D86">
      <w:pPr>
        <w:rPr>
          <w:rFonts w:ascii="Calibri" w:eastAsia="Calibri" w:hAnsi="Calibri" w:cs="Calibri"/>
        </w:rPr>
      </w:pPr>
    </w:p>
    <w:p w14:paraId="0000010C" w14:textId="77777777" w:rsidR="00516D86" w:rsidRPr="00EC2E22" w:rsidRDefault="00516D86">
      <w:pPr>
        <w:rPr>
          <w:rFonts w:ascii="Calibri" w:eastAsia="Calibri" w:hAnsi="Calibri" w:cs="Calibri"/>
        </w:rPr>
      </w:pPr>
    </w:p>
    <w:p w14:paraId="0000010D" w14:textId="77777777" w:rsidR="00516D86" w:rsidRPr="00EC2E22" w:rsidRDefault="00516D86">
      <w:pPr>
        <w:rPr>
          <w:rFonts w:ascii="Calibri" w:eastAsia="Calibri" w:hAnsi="Calibri" w:cs="Calibri"/>
        </w:rPr>
      </w:pPr>
    </w:p>
    <w:p w14:paraId="0000010E" w14:textId="77777777" w:rsidR="00516D86" w:rsidRPr="00EC2E22" w:rsidRDefault="00516D86">
      <w:pPr>
        <w:rPr>
          <w:rFonts w:ascii="Calibri" w:eastAsia="Calibri" w:hAnsi="Calibri" w:cs="Calibri"/>
        </w:rPr>
      </w:pPr>
    </w:p>
    <w:p w14:paraId="0000010F" w14:textId="77777777" w:rsidR="00516D86" w:rsidRPr="00EC2E22" w:rsidRDefault="00516D86">
      <w:pPr>
        <w:rPr>
          <w:rFonts w:ascii="Calibri" w:eastAsia="Calibri" w:hAnsi="Calibri" w:cs="Calibri"/>
        </w:rPr>
      </w:pPr>
    </w:p>
    <w:p w14:paraId="00000110" w14:textId="77777777" w:rsidR="00516D86" w:rsidRPr="00EC2E22" w:rsidRDefault="00516D86">
      <w:pPr>
        <w:rPr>
          <w:rFonts w:ascii="Calibri" w:eastAsia="Calibri" w:hAnsi="Calibri" w:cs="Calibri"/>
        </w:rPr>
      </w:pPr>
    </w:p>
    <w:p w14:paraId="00000111" w14:textId="77777777" w:rsidR="00516D86" w:rsidRPr="00EC2E22" w:rsidRDefault="00516D86">
      <w:pPr>
        <w:rPr>
          <w:rFonts w:ascii="Calibri" w:eastAsia="Calibri" w:hAnsi="Calibri" w:cs="Calibri"/>
        </w:rPr>
      </w:pPr>
    </w:p>
    <w:p w14:paraId="00000112" w14:textId="77777777" w:rsidR="00516D86" w:rsidRPr="00EC2E22" w:rsidRDefault="00516D86">
      <w:pPr>
        <w:rPr>
          <w:rFonts w:ascii="Calibri" w:eastAsia="Calibri" w:hAnsi="Calibri" w:cs="Calibri"/>
        </w:rPr>
      </w:pPr>
    </w:p>
    <w:p w14:paraId="00000113" w14:textId="77777777" w:rsidR="00516D86" w:rsidRPr="00EC2E22" w:rsidRDefault="00516D86">
      <w:pPr>
        <w:rPr>
          <w:rFonts w:ascii="Calibri" w:eastAsia="Calibri" w:hAnsi="Calibri" w:cs="Calibri"/>
        </w:rPr>
      </w:pPr>
    </w:p>
    <w:p w14:paraId="00000114" w14:textId="77777777" w:rsidR="00516D86" w:rsidRPr="00EC2E22" w:rsidRDefault="00516D86">
      <w:pPr>
        <w:rPr>
          <w:rFonts w:ascii="Calibri" w:eastAsia="Calibri" w:hAnsi="Calibri" w:cs="Calibri"/>
        </w:rPr>
      </w:pPr>
    </w:p>
    <w:p w14:paraId="00000115" w14:textId="77777777" w:rsidR="00516D86" w:rsidRPr="00EC2E22" w:rsidRDefault="00516D86">
      <w:pPr>
        <w:rPr>
          <w:rFonts w:ascii="Calibri" w:eastAsia="Calibri" w:hAnsi="Calibri" w:cs="Calibri"/>
        </w:rPr>
      </w:pPr>
    </w:p>
    <w:p w14:paraId="00000116" w14:textId="77777777" w:rsidR="00516D86" w:rsidRPr="00EC2E22" w:rsidRDefault="00516D86">
      <w:pPr>
        <w:rPr>
          <w:rFonts w:ascii="Calibri" w:eastAsia="Calibri" w:hAnsi="Calibri" w:cs="Calibri"/>
        </w:rPr>
      </w:pPr>
    </w:p>
    <w:p w14:paraId="00000117" w14:textId="77777777" w:rsidR="00516D86" w:rsidRPr="00EC2E22" w:rsidRDefault="00516D86">
      <w:pPr>
        <w:rPr>
          <w:rFonts w:ascii="Calibri" w:eastAsia="Calibri" w:hAnsi="Calibri" w:cs="Calibri"/>
        </w:rPr>
      </w:pPr>
    </w:p>
    <w:p w14:paraId="00000118" w14:textId="77777777" w:rsidR="00516D86" w:rsidRPr="00EC2E22" w:rsidRDefault="00516D86">
      <w:pPr>
        <w:rPr>
          <w:rFonts w:ascii="Calibri" w:eastAsia="Calibri" w:hAnsi="Calibri" w:cs="Calibri"/>
        </w:rPr>
      </w:pPr>
    </w:p>
    <w:p w14:paraId="00000119" w14:textId="77777777" w:rsidR="00516D86" w:rsidRPr="00EC2E22" w:rsidRDefault="00516D86">
      <w:pPr>
        <w:rPr>
          <w:rFonts w:ascii="Calibri" w:eastAsia="Calibri" w:hAnsi="Calibri" w:cs="Calibri"/>
        </w:rPr>
      </w:pPr>
    </w:p>
    <w:p w14:paraId="0000011A" w14:textId="77777777" w:rsidR="00516D86" w:rsidRPr="00EC2E22" w:rsidRDefault="00516D86">
      <w:pPr>
        <w:rPr>
          <w:rFonts w:ascii="Calibri" w:eastAsia="Calibri" w:hAnsi="Calibri" w:cs="Calibri"/>
        </w:rPr>
      </w:pPr>
    </w:p>
    <w:p w14:paraId="0000011B" w14:textId="77777777" w:rsidR="00516D86" w:rsidRPr="00EC2E22" w:rsidRDefault="00516D86">
      <w:pPr>
        <w:rPr>
          <w:rFonts w:ascii="Calibri" w:eastAsia="Calibri" w:hAnsi="Calibri" w:cs="Calibri"/>
        </w:rPr>
      </w:pPr>
    </w:p>
    <w:p w14:paraId="0000011C" w14:textId="77777777" w:rsidR="00516D86" w:rsidRPr="00EC2E22" w:rsidRDefault="00516D86">
      <w:pPr>
        <w:rPr>
          <w:rFonts w:ascii="Calibri" w:eastAsia="Calibri" w:hAnsi="Calibri" w:cs="Calibri"/>
        </w:rPr>
      </w:pPr>
    </w:p>
    <w:p w14:paraId="0000011D" w14:textId="77777777" w:rsidR="00516D86" w:rsidRPr="00EC2E22" w:rsidRDefault="00516D86">
      <w:pPr>
        <w:rPr>
          <w:rFonts w:ascii="Calibri" w:eastAsia="Calibri" w:hAnsi="Calibri" w:cs="Calibri"/>
        </w:rPr>
      </w:pPr>
    </w:p>
    <w:p w14:paraId="0000011E" w14:textId="77777777" w:rsidR="00516D86" w:rsidRPr="00EC2E22" w:rsidRDefault="00516D86">
      <w:pPr>
        <w:ind w:left="175"/>
        <w:rPr>
          <w:rFonts w:ascii="Calibri" w:eastAsia="Calibri" w:hAnsi="Calibri" w:cs="Calibri"/>
        </w:rPr>
      </w:pPr>
    </w:p>
    <w:p w14:paraId="0000011F" w14:textId="77777777" w:rsidR="00516D86" w:rsidRPr="00EC2E22" w:rsidRDefault="00516D86">
      <w:pPr>
        <w:ind w:left="175"/>
        <w:rPr>
          <w:rFonts w:ascii="Calibri" w:eastAsia="Calibri" w:hAnsi="Calibri" w:cs="Calibri"/>
        </w:rPr>
      </w:pPr>
    </w:p>
    <w:p w14:paraId="00000120" w14:textId="77777777" w:rsidR="00516D86" w:rsidRPr="00EC2E22" w:rsidRDefault="00516D86">
      <w:pPr>
        <w:ind w:left="175"/>
        <w:rPr>
          <w:rFonts w:ascii="Calibri" w:eastAsia="Calibri" w:hAnsi="Calibri" w:cs="Calibri"/>
        </w:rPr>
      </w:pPr>
    </w:p>
    <w:p w14:paraId="00000121" w14:textId="77777777" w:rsidR="00516D86" w:rsidRPr="00EC2E22" w:rsidRDefault="00516D86">
      <w:pPr>
        <w:ind w:left="175"/>
        <w:rPr>
          <w:rFonts w:ascii="Calibri" w:eastAsia="Calibri" w:hAnsi="Calibri" w:cs="Calibri"/>
        </w:rPr>
      </w:pPr>
    </w:p>
    <w:p w14:paraId="00000122" w14:textId="77777777" w:rsidR="00516D86" w:rsidRPr="00EC2E22" w:rsidRDefault="00516D86">
      <w:pPr>
        <w:spacing w:before="1" w:line="301" w:lineRule="auto"/>
        <w:ind w:right="-30"/>
        <w:jc w:val="both"/>
        <w:rPr>
          <w:rFonts w:ascii="Calibri" w:eastAsia="Calibri" w:hAnsi="Calibri" w:cs="Calibri"/>
        </w:rPr>
      </w:pPr>
    </w:p>
    <w:p w14:paraId="00000123" w14:textId="77777777" w:rsidR="00516D86" w:rsidRPr="00EC2E22" w:rsidRDefault="00516D86">
      <w:pPr>
        <w:spacing w:before="1" w:line="301" w:lineRule="auto"/>
        <w:ind w:right="-30"/>
        <w:jc w:val="both"/>
        <w:rPr>
          <w:rFonts w:ascii="Calibri" w:eastAsia="Calibri" w:hAnsi="Calibri" w:cs="Calibri"/>
        </w:rPr>
      </w:pPr>
    </w:p>
    <w:p w14:paraId="00000124" w14:textId="77777777" w:rsidR="00516D86" w:rsidRPr="00EC2E22" w:rsidRDefault="00516D86">
      <w:pPr>
        <w:spacing w:before="1" w:line="301" w:lineRule="auto"/>
        <w:ind w:right="-30"/>
        <w:jc w:val="both"/>
        <w:rPr>
          <w:rFonts w:ascii="Calibri" w:eastAsia="Calibri" w:hAnsi="Calibri" w:cs="Calibri"/>
        </w:rPr>
      </w:pPr>
    </w:p>
    <w:p w14:paraId="00000125" w14:textId="77777777" w:rsidR="00516D86" w:rsidRPr="00EC2E22" w:rsidRDefault="00516D86">
      <w:pPr>
        <w:ind w:left="175"/>
        <w:rPr>
          <w:rFonts w:ascii="Calibri" w:eastAsia="Calibri" w:hAnsi="Calibri" w:cs="Calibri"/>
        </w:rPr>
      </w:pPr>
    </w:p>
    <w:p w14:paraId="00000126" w14:textId="77777777" w:rsidR="00516D86" w:rsidRPr="00EC2E22" w:rsidRDefault="00516D86">
      <w:pPr>
        <w:spacing w:before="1" w:line="301" w:lineRule="auto"/>
        <w:ind w:right="-30"/>
        <w:jc w:val="both"/>
        <w:rPr>
          <w:rFonts w:ascii="Calibri" w:eastAsia="Calibri" w:hAnsi="Calibri" w:cs="Calibri"/>
        </w:rPr>
      </w:pPr>
    </w:p>
    <w:p w14:paraId="00000127" w14:textId="77777777" w:rsidR="00516D86" w:rsidRPr="00EC2E22" w:rsidRDefault="00516D86">
      <w:pPr>
        <w:spacing w:before="1" w:line="301" w:lineRule="auto"/>
        <w:ind w:right="-30"/>
        <w:jc w:val="both"/>
        <w:rPr>
          <w:rFonts w:ascii="Calibri" w:eastAsia="Calibri" w:hAnsi="Calibri" w:cs="Calibri"/>
        </w:rPr>
      </w:pPr>
    </w:p>
    <w:p w14:paraId="00000128" w14:textId="77777777" w:rsidR="00516D86" w:rsidRPr="00EC2E22" w:rsidRDefault="00516D86">
      <w:pPr>
        <w:spacing w:before="1" w:line="301" w:lineRule="auto"/>
        <w:ind w:right="-30"/>
        <w:jc w:val="both"/>
        <w:rPr>
          <w:rFonts w:ascii="Calibri" w:eastAsia="Calibri" w:hAnsi="Calibri" w:cs="Calibri"/>
        </w:rPr>
      </w:pPr>
    </w:p>
    <w:p w14:paraId="00000129" w14:textId="77777777" w:rsidR="00516D86" w:rsidRPr="00EC2E22" w:rsidRDefault="00516D86">
      <w:pPr>
        <w:spacing w:before="1" w:line="301" w:lineRule="auto"/>
        <w:ind w:right="-30"/>
        <w:jc w:val="both"/>
        <w:rPr>
          <w:rFonts w:ascii="Calibri" w:eastAsia="Calibri" w:hAnsi="Calibri" w:cs="Calibri"/>
        </w:rPr>
      </w:pPr>
    </w:p>
    <w:p w14:paraId="0000012A" w14:textId="77777777" w:rsidR="00516D86" w:rsidRPr="00EC2E22" w:rsidRDefault="00516D86">
      <w:pPr>
        <w:spacing w:before="1" w:line="301" w:lineRule="auto"/>
        <w:ind w:right="-30"/>
        <w:jc w:val="both"/>
        <w:rPr>
          <w:rFonts w:ascii="Calibri" w:eastAsia="Calibri" w:hAnsi="Calibri" w:cs="Calibri"/>
        </w:rPr>
      </w:pPr>
    </w:p>
    <w:p w14:paraId="0000012B" w14:textId="77777777" w:rsidR="00516D86" w:rsidRPr="00EC2E22" w:rsidRDefault="00516D86">
      <w:pPr>
        <w:spacing w:before="1" w:line="301" w:lineRule="auto"/>
        <w:ind w:right="-30"/>
        <w:jc w:val="both"/>
        <w:rPr>
          <w:rFonts w:ascii="Calibri" w:eastAsia="Calibri" w:hAnsi="Calibri" w:cs="Calibri"/>
        </w:rPr>
        <w:sectPr w:rsidR="00516D86" w:rsidRPr="00EC2E22">
          <w:headerReference w:type="default" r:id="rId16"/>
          <w:type w:val="continuous"/>
          <w:pgSz w:w="12260" w:h="15820"/>
          <w:pgMar w:top="640" w:right="1140" w:bottom="280" w:left="1140" w:header="720" w:footer="720" w:gutter="0"/>
          <w:cols w:space="720" w:equalWidth="0">
            <w:col w:w="9960" w:space="0"/>
          </w:cols>
        </w:sectPr>
      </w:pPr>
    </w:p>
    <w:p w14:paraId="0000012C" w14:textId="77777777" w:rsidR="00516D86" w:rsidRPr="00EC2E22" w:rsidRDefault="00516D86">
      <w:pPr>
        <w:spacing w:before="4" w:line="200" w:lineRule="auto"/>
        <w:rPr>
          <w:rFonts w:ascii="Calibri" w:eastAsia="Calibri" w:hAnsi="Calibri" w:cs="Calibri"/>
        </w:rPr>
      </w:pPr>
    </w:p>
    <w:p w14:paraId="0000012D" w14:textId="77777777" w:rsidR="00516D86" w:rsidRPr="00EC2E22" w:rsidRDefault="00516D86">
      <w:pPr>
        <w:spacing w:before="4" w:line="200" w:lineRule="auto"/>
        <w:rPr>
          <w:rFonts w:ascii="Calibri" w:eastAsia="Calibri" w:hAnsi="Calibri" w:cs="Calibri"/>
        </w:rPr>
      </w:pPr>
    </w:p>
    <w:p w14:paraId="0000012E" w14:textId="77777777" w:rsidR="00516D86" w:rsidRPr="00EC2E22" w:rsidRDefault="00516D86">
      <w:pPr>
        <w:spacing w:before="4" w:line="200" w:lineRule="auto"/>
      </w:pPr>
    </w:p>
    <w:sectPr w:rsidR="00516D86" w:rsidRPr="00EC2E22">
      <w:type w:val="continuous"/>
      <w:pgSz w:w="12260" w:h="15820"/>
      <w:pgMar w:top="640" w:right="1140" w:bottom="280" w:left="1140" w:header="720" w:footer="720" w:gutter="0"/>
      <w:cols w:num="2" w:space="720" w:equalWidth="0">
        <w:col w:w="4980" w:space="0"/>
        <w:col w:w="498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0" w:author="x067634" w:date="2023-06-26T13:07:00Z" w:initials="A">
    <w:p w14:paraId="0CB48C15" w14:textId="6C023101" w:rsidR="00E97D50" w:rsidRPr="001860FC" w:rsidRDefault="00E97D50">
      <w:pPr>
        <w:pStyle w:val="Textocomentario"/>
        <w:rPr>
          <w:lang w:val="es-ES"/>
        </w:rPr>
      </w:pPr>
      <w:r>
        <w:rPr>
          <w:rStyle w:val="Refdecomentario"/>
        </w:rPr>
        <w:annotationRef/>
      </w:r>
      <w:r w:rsidRPr="001860FC">
        <w:rPr>
          <w:lang w:val="es-ES"/>
        </w:rPr>
        <w:t>Quizás queda demasiado largo incluyendo esto, hago otra propuesta un poco m</w:t>
      </w:r>
      <w:r>
        <w:rPr>
          <w:lang w:val="es-ES"/>
        </w:rPr>
        <w:t>ás breve</w:t>
      </w:r>
    </w:p>
  </w:comment>
  <w:comment w:id="71" w:author="x067634" w:date="2023-06-26T13:11:00Z" w:initials="A">
    <w:p w14:paraId="44C16EE5" w14:textId="3770245A" w:rsidR="00E97D50" w:rsidRPr="001756BA" w:rsidRDefault="00E97D50">
      <w:pPr>
        <w:pStyle w:val="Textocomentario"/>
        <w:rPr>
          <w:lang w:val="es-ES"/>
        </w:rPr>
      </w:pPr>
      <w:r>
        <w:rPr>
          <w:rStyle w:val="Refdecomentario"/>
        </w:rPr>
        <w:annotationRef/>
      </w:r>
      <w:r w:rsidRPr="001756BA">
        <w:rPr>
          <w:lang w:val="es-ES"/>
        </w:rPr>
        <w:t xml:space="preserve">Quizás lo pondría como tercer punto, por dejar las ideas </w:t>
      </w:r>
      <w:r>
        <w:rPr>
          <w:lang w:val="es-ES"/>
        </w:rPr>
        <w:t>que tienen un foco más amplio al final</w:t>
      </w:r>
    </w:p>
  </w:comment>
  <w:comment w:id="91" w:author="x067634" w:date="2023-06-26T14:03:00Z" w:initials="A">
    <w:p w14:paraId="0B657D9E" w14:textId="57291259" w:rsidR="00E97D50" w:rsidRPr="006F64CF" w:rsidRDefault="00E97D50">
      <w:pPr>
        <w:pStyle w:val="Textocomentario"/>
        <w:rPr>
          <w:lang w:val="es-ES"/>
        </w:rPr>
      </w:pPr>
      <w:r>
        <w:rPr>
          <w:rStyle w:val="Refdecomentario"/>
        </w:rPr>
        <w:annotationRef/>
      </w:r>
      <w:r w:rsidRPr="006F64CF">
        <w:rPr>
          <w:lang w:val="es-ES"/>
        </w:rPr>
        <w:t>Integro esto en la tabla. E</w:t>
      </w:r>
      <w:r>
        <w:rPr>
          <w:lang w:val="es-ES"/>
        </w:rPr>
        <w:t>ntiendo que hablamos de lo mismo</w:t>
      </w:r>
    </w:p>
  </w:comment>
  <w:comment w:id="153" w:author="x067634" w:date="2023-06-27T12:49:00Z" w:initials="A">
    <w:p w14:paraId="74F2C9C0" w14:textId="4FC4D2B4" w:rsidR="00E97D50" w:rsidRPr="00312EAA" w:rsidRDefault="00E97D50">
      <w:pPr>
        <w:pStyle w:val="Textocomentario"/>
        <w:rPr>
          <w:lang w:val="es-ES"/>
        </w:rPr>
      </w:pPr>
      <w:r>
        <w:rPr>
          <w:rStyle w:val="Refdecomentario"/>
        </w:rPr>
        <w:annotationRef/>
      </w:r>
      <w:r w:rsidRPr="00312EAA">
        <w:rPr>
          <w:lang w:val="es-ES"/>
        </w:rPr>
        <w:t xml:space="preserve">Lo muevo al apartado de interoperabilidad, creo que hay queda major porque hablamos de </w:t>
      </w:r>
      <w:r>
        <w:rPr>
          <w:lang w:val="es-ES"/>
        </w:rPr>
        <w:t>OMOP</w:t>
      </w:r>
    </w:p>
  </w:comment>
  <w:comment w:id="240" w:author="x067634" w:date="2023-06-27T12:57:00Z" w:initials="A">
    <w:p w14:paraId="1800D054" w14:textId="5F06EC71" w:rsidR="00E97D50" w:rsidRDefault="00E97D50">
      <w:pPr>
        <w:pStyle w:val="Textocomentario"/>
      </w:pPr>
      <w:r>
        <w:rPr>
          <w:rStyle w:val="Refdecomentario"/>
        </w:rPr>
        <w:annotationRef/>
      </w:r>
      <w:r>
        <w:t>Faltaría por desarrollar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B48C15" w15:done="0"/>
  <w15:commentEx w15:paraId="44C16EE5" w15:done="0"/>
  <w15:commentEx w15:paraId="0B657D9E" w15:done="0"/>
  <w15:commentEx w15:paraId="74F2C9C0" w15:done="0"/>
  <w15:commentEx w15:paraId="1800D0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B48C15" w16cid:durableId="284D393A"/>
  <w16cid:commentId w16cid:paraId="44C16EE5" w16cid:durableId="284D393B"/>
  <w16cid:commentId w16cid:paraId="0B657D9E" w16cid:durableId="284D393C"/>
  <w16cid:commentId w16cid:paraId="74F2C9C0" w16cid:durableId="284D393D"/>
  <w16cid:commentId w16cid:paraId="1800D054" w16cid:durableId="284D39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2126" w14:textId="77777777" w:rsidR="00632FD4" w:rsidRDefault="00632FD4">
      <w:r>
        <w:separator/>
      </w:r>
    </w:p>
  </w:endnote>
  <w:endnote w:type="continuationSeparator" w:id="0">
    <w:p w14:paraId="3565BC8E" w14:textId="77777777" w:rsidR="00632FD4" w:rsidRDefault="0063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F28F3" w14:textId="77777777" w:rsidR="00632FD4" w:rsidRDefault="00632FD4">
      <w:r>
        <w:separator/>
      </w:r>
    </w:p>
  </w:footnote>
  <w:footnote w:type="continuationSeparator" w:id="0">
    <w:p w14:paraId="34189B2F" w14:textId="77777777" w:rsidR="00632FD4" w:rsidRDefault="00632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0" w14:textId="77777777" w:rsidR="00E97D50" w:rsidRDefault="00E97D50">
    <w:pPr>
      <w:spacing w:line="200" w:lineRule="auto"/>
    </w:pPr>
    <w:r>
      <w:rPr>
        <w:noProof/>
        <w:lang w:val="es-ES"/>
      </w:rPr>
      <mc:AlternateContent>
        <mc:Choice Requires="wpg">
          <w:drawing>
            <wp:anchor distT="0" distB="0" distL="0" distR="0" simplePos="0" relativeHeight="251658240" behindDoc="1" locked="0" layoutInCell="1" hidden="0" allowOverlap="1" wp14:anchorId="7430D6E0" wp14:editId="10B033C8">
              <wp:simplePos x="0" y="0"/>
              <wp:positionH relativeFrom="page">
                <wp:posOffset>802005</wp:posOffset>
              </wp:positionH>
              <wp:positionV relativeFrom="page">
                <wp:posOffset>593725</wp:posOffset>
              </wp:positionV>
              <wp:extent cx="6171565" cy="12700"/>
              <wp:effectExtent l="0" t="0" r="0" b="0"/>
              <wp:wrapNone/>
              <wp:docPr id="29" name="Grupo 29"/>
              <wp:cNvGraphicFramePr/>
              <a:graphic xmlns:a="http://schemas.openxmlformats.org/drawingml/2006/main">
                <a:graphicData uri="http://schemas.microsoft.com/office/word/2010/wordprocessingGroup">
                  <wpg:wgp>
                    <wpg:cNvGrpSpPr/>
                    <wpg:grpSpPr>
                      <a:xfrm>
                        <a:off x="0" y="0"/>
                        <a:ext cx="6171565" cy="12700"/>
                        <a:chOff x="2260200" y="3772875"/>
                        <a:chExt cx="6171600" cy="14250"/>
                      </a:xfrm>
                    </wpg:grpSpPr>
                    <wpg:grpSp>
                      <wpg:cNvPr id="15" name="Grupo 15"/>
                      <wpg:cNvGrpSpPr/>
                      <wpg:grpSpPr>
                        <a:xfrm>
                          <a:off x="2260218" y="3773650"/>
                          <a:ext cx="6171565" cy="12700"/>
                          <a:chOff x="2260200" y="3772875"/>
                          <a:chExt cx="6171600" cy="14250"/>
                        </a:xfrm>
                      </wpg:grpSpPr>
                      <wps:wsp>
                        <wps:cNvPr id="16" name="Rectángulo 16"/>
                        <wps:cNvSpPr/>
                        <wps:spPr>
                          <a:xfrm>
                            <a:off x="2260200" y="3772875"/>
                            <a:ext cx="6171600" cy="14250"/>
                          </a:xfrm>
                          <a:prstGeom prst="rect">
                            <a:avLst/>
                          </a:prstGeom>
                          <a:noFill/>
                          <a:ln>
                            <a:noFill/>
                          </a:ln>
                        </wps:spPr>
                        <wps:txbx>
                          <w:txbxContent>
                            <w:p w14:paraId="4C370CD7" w14:textId="77777777" w:rsidR="00E97D50" w:rsidRDefault="00E97D50">
                              <w:pPr>
                                <w:textDirection w:val="btLr"/>
                              </w:pPr>
                            </w:p>
                          </w:txbxContent>
                        </wps:txbx>
                        <wps:bodyPr spcFirstLastPara="1" wrap="square" lIns="91425" tIns="91425" rIns="91425" bIns="91425" anchor="ctr" anchorCtr="0">
                          <a:noAutofit/>
                        </wps:bodyPr>
                      </wps:wsp>
                      <wpg:grpSp>
                        <wpg:cNvPr id="17" name="Grupo 17"/>
                        <wpg:cNvGrpSpPr/>
                        <wpg:grpSpPr>
                          <a:xfrm>
                            <a:off x="2260218" y="3773650"/>
                            <a:ext cx="6171565" cy="12700"/>
                            <a:chOff x="2260200" y="3772875"/>
                            <a:chExt cx="6172225" cy="14250"/>
                          </a:xfrm>
                        </wpg:grpSpPr>
                        <wps:wsp>
                          <wps:cNvPr id="18" name="Rectángulo 18"/>
                          <wps:cNvSpPr/>
                          <wps:spPr>
                            <a:xfrm>
                              <a:off x="2260200" y="3772875"/>
                              <a:ext cx="6172225" cy="14250"/>
                            </a:xfrm>
                            <a:prstGeom prst="rect">
                              <a:avLst/>
                            </a:prstGeom>
                            <a:noFill/>
                            <a:ln>
                              <a:noFill/>
                            </a:ln>
                          </wps:spPr>
                          <wps:txbx>
                            <w:txbxContent>
                              <w:p w14:paraId="435DCB37" w14:textId="77777777" w:rsidR="00E97D50" w:rsidRDefault="00E97D50">
                                <w:pPr>
                                  <w:textDirection w:val="btLr"/>
                                </w:pPr>
                              </w:p>
                            </w:txbxContent>
                          </wps:txbx>
                          <wps:bodyPr spcFirstLastPara="1" wrap="square" lIns="91425" tIns="91425" rIns="91425" bIns="91425" anchor="ctr" anchorCtr="0">
                            <a:noAutofit/>
                          </wps:bodyPr>
                        </wps:wsp>
                        <wpg:grpSp>
                          <wpg:cNvPr id="19" name="Grupo 19"/>
                          <wpg:cNvGrpSpPr/>
                          <wpg:grpSpPr>
                            <a:xfrm>
                              <a:off x="2260218" y="3780000"/>
                              <a:ext cx="6171565" cy="0"/>
                              <a:chOff x="1263" y="935"/>
                              <a:chExt cx="9719" cy="0"/>
                            </a:xfrm>
                          </wpg:grpSpPr>
                          <wps:wsp>
                            <wps:cNvPr id="20" name="Rectángulo 20"/>
                            <wps:cNvSpPr/>
                            <wps:spPr>
                              <a:xfrm>
                                <a:off x="1263" y="935"/>
                                <a:ext cx="9700" cy="0"/>
                              </a:xfrm>
                              <a:prstGeom prst="rect">
                                <a:avLst/>
                              </a:prstGeom>
                              <a:noFill/>
                              <a:ln>
                                <a:noFill/>
                              </a:ln>
                            </wps:spPr>
                            <wps:txbx>
                              <w:txbxContent>
                                <w:p w14:paraId="6FEA224F" w14:textId="77777777" w:rsidR="00E97D50" w:rsidRDefault="00E97D50">
                                  <w:pPr>
                                    <w:textDirection w:val="btLr"/>
                                  </w:pPr>
                                </w:p>
                              </w:txbxContent>
                            </wps:txbx>
                            <wps:bodyPr spcFirstLastPara="1" wrap="square" lIns="91425" tIns="91425" rIns="91425" bIns="91425" anchor="ctr" anchorCtr="0">
                              <a:noAutofit/>
                            </wps:bodyPr>
                          </wps:wsp>
                          <wps:wsp>
                            <wps:cNvPr id="21" name="Forma libre: forma 21"/>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430D6E0" id="Grupo 29" o:spid="_x0000_s1042" style="position:absolute;margin-left:63.15pt;margin-top:46.75pt;width:485.95pt;height:1pt;z-index:-251658240;mso-wrap-distance-left:0;mso-wrap-distance-right:0;mso-position-horizontal-relative:page;mso-position-vertical-relative:page" coordorigin="22602,37728" coordsize="6171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">
              <v:group id="Grupo 15" o:spid="_x0000_s1043" style="position:absolute;left:22602;top:37736;width:61715;height:127" coordorigin="22602,37728" coordsize="6171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6" o:spid="_x0000_s1044" style="position:absolute;left:22602;top:37728;width:61716;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4C370CD7" w14:textId="77777777" w:rsidR="00E97D50" w:rsidRDefault="00E97D50">
                        <w:pPr>
                          <w:textDirection w:val="btLr"/>
                        </w:pPr>
                      </w:p>
                    </w:txbxContent>
                  </v:textbox>
                </v:rect>
                <v:group id="Grupo 17" o:spid="_x0000_s1045" style="position:absolute;left:22602;top:37736;width:61715;height:127" coordorigin="22602,37728" coordsize="6172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46" style="position:absolute;left:22602;top:37728;width:61722;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35DCB37" w14:textId="77777777" w:rsidR="00E97D50" w:rsidRDefault="00E97D50">
                          <w:pPr>
                            <w:textDirection w:val="btLr"/>
                          </w:pPr>
                        </w:p>
                      </w:txbxContent>
                    </v:textbox>
                  </v:rect>
                  <v:group id="Grupo 19" o:spid="_x0000_s1047"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48"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6FEA224F" w14:textId="77777777" w:rsidR="00E97D50" w:rsidRDefault="00E97D50">
                            <w:pPr>
                              <w:textDirection w:val="btLr"/>
                            </w:pPr>
                          </w:p>
                        </w:txbxContent>
                      </v:textbox>
                    </v:rect>
                    <v:shape id="Forma libre: forma 21" o:spid="_x0000_s1049"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" path="m,l9720,e" filled="f" strokeweight=".39514mm">
                      <v:stroke startarrowwidth="narrow" startarrowlength="short" endarrowwidth="narrow" endarrowlength="short"/>
                      <v:path arrowok="t" o:extrusionok="f"/>
                    </v:shape>
                  </v:group>
                </v:group>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F" w14:textId="1226BC49" w:rsidR="00E97D50" w:rsidRDefault="00E97D50">
    <w:pPr>
      <w:spacing w:line="200" w:lineRule="auto"/>
    </w:pPr>
    <w:r>
      <w:rPr>
        <w:noProof/>
        <w:lang w:val="es-ES"/>
      </w:rPr>
      <mc:AlternateContent>
        <mc:Choice Requires="wpg">
          <w:drawing>
            <wp:anchor distT="0" distB="0" distL="0" distR="0" simplePos="0" relativeHeight="251659264" behindDoc="1" locked="0" layoutInCell="1" hidden="0" allowOverlap="1" wp14:anchorId="52BF426B" wp14:editId="0E63D6A5">
              <wp:simplePos x="0" y="0"/>
              <wp:positionH relativeFrom="page">
                <wp:posOffset>802005</wp:posOffset>
              </wp:positionH>
              <wp:positionV relativeFrom="page">
                <wp:posOffset>593725</wp:posOffset>
              </wp:positionV>
              <wp:extent cx="6171565" cy="12700"/>
              <wp:effectExtent l="0" t="0" r="0" b="0"/>
              <wp:wrapNone/>
              <wp:docPr id="32" name="Grupo 32"/>
              <wp:cNvGraphicFramePr/>
              <a:graphic xmlns:a="http://schemas.openxmlformats.org/drawingml/2006/main">
                <a:graphicData uri="http://schemas.microsoft.com/office/word/2010/wordprocessingGroup">
                  <wpg:wgp>
                    <wpg:cNvGrpSpPr/>
                    <wpg:grpSpPr>
                      <a:xfrm>
                        <a:off x="0" y="0"/>
                        <a:ext cx="6171565" cy="12700"/>
                        <a:chOff x="2260200" y="3772875"/>
                        <a:chExt cx="6171600" cy="14250"/>
                      </a:xfrm>
                    </wpg:grpSpPr>
                    <wpg:grpSp>
                      <wpg:cNvPr id="22" name="Grupo 22"/>
                      <wpg:cNvGrpSpPr/>
                      <wpg:grpSpPr>
                        <a:xfrm>
                          <a:off x="2260218" y="3773650"/>
                          <a:ext cx="6171565" cy="12700"/>
                          <a:chOff x="2260200" y="3772875"/>
                          <a:chExt cx="6171600" cy="14250"/>
                        </a:xfrm>
                      </wpg:grpSpPr>
                      <wps:wsp>
                        <wps:cNvPr id="23" name="Rectángulo 23"/>
                        <wps:cNvSpPr/>
                        <wps:spPr>
                          <a:xfrm>
                            <a:off x="2260200" y="3772875"/>
                            <a:ext cx="6171600" cy="14250"/>
                          </a:xfrm>
                          <a:prstGeom prst="rect">
                            <a:avLst/>
                          </a:prstGeom>
                          <a:noFill/>
                          <a:ln>
                            <a:noFill/>
                          </a:ln>
                        </wps:spPr>
                        <wps:txbx>
                          <w:txbxContent>
                            <w:p w14:paraId="2F288693" w14:textId="77777777" w:rsidR="00E97D50" w:rsidRDefault="00E97D50">
                              <w:pPr>
                                <w:textDirection w:val="btLr"/>
                              </w:pPr>
                            </w:p>
                          </w:txbxContent>
                        </wps:txbx>
                        <wps:bodyPr spcFirstLastPara="1" wrap="square" lIns="91425" tIns="91425" rIns="91425" bIns="91425" anchor="ctr" anchorCtr="0">
                          <a:noAutofit/>
                        </wps:bodyPr>
                      </wps:wsp>
                      <wpg:grpSp>
                        <wpg:cNvPr id="24" name="Grupo 24"/>
                        <wpg:cNvGrpSpPr/>
                        <wpg:grpSpPr>
                          <a:xfrm>
                            <a:off x="2260218" y="3773650"/>
                            <a:ext cx="6171565" cy="12700"/>
                            <a:chOff x="2260200" y="3772875"/>
                            <a:chExt cx="6172225" cy="14250"/>
                          </a:xfrm>
                        </wpg:grpSpPr>
                        <wps:wsp>
                          <wps:cNvPr id="25" name="Rectángulo 25"/>
                          <wps:cNvSpPr/>
                          <wps:spPr>
                            <a:xfrm>
                              <a:off x="2260200" y="3772875"/>
                              <a:ext cx="6172225" cy="14250"/>
                            </a:xfrm>
                            <a:prstGeom prst="rect">
                              <a:avLst/>
                            </a:prstGeom>
                            <a:noFill/>
                            <a:ln>
                              <a:noFill/>
                            </a:ln>
                          </wps:spPr>
                          <wps:txbx>
                            <w:txbxContent>
                              <w:p w14:paraId="16D08841" w14:textId="77777777" w:rsidR="00E97D50" w:rsidRDefault="00E97D50">
                                <w:pPr>
                                  <w:textDirection w:val="btLr"/>
                                </w:pPr>
                              </w:p>
                            </w:txbxContent>
                          </wps:txbx>
                          <wps:bodyPr spcFirstLastPara="1" wrap="square" lIns="91425" tIns="91425" rIns="91425" bIns="91425" anchor="ctr" anchorCtr="0">
                            <a:noAutofit/>
                          </wps:bodyPr>
                        </wps:wsp>
                        <wpg:grpSp>
                          <wpg:cNvPr id="26" name="Grupo 26"/>
                          <wpg:cNvGrpSpPr/>
                          <wpg:grpSpPr>
                            <a:xfrm>
                              <a:off x="2260218" y="3780000"/>
                              <a:ext cx="6171565" cy="0"/>
                              <a:chOff x="1263" y="935"/>
                              <a:chExt cx="9719" cy="0"/>
                            </a:xfrm>
                          </wpg:grpSpPr>
                          <wps:wsp>
                            <wps:cNvPr id="27" name="Rectángulo 27"/>
                            <wps:cNvSpPr/>
                            <wps:spPr>
                              <a:xfrm>
                                <a:off x="1263" y="935"/>
                                <a:ext cx="9700" cy="0"/>
                              </a:xfrm>
                              <a:prstGeom prst="rect">
                                <a:avLst/>
                              </a:prstGeom>
                              <a:noFill/>
                              <a:ln>
                                <a:noFill/>
                              </a:ln>
                            </wps:spPr>
                            <wps:txbx>
                              <w:txbxContent>
                                <w:p w14:paraId="534B226A" w14:textId="77777777" w:rsidR="00E97D50" w:rsidRDefault="00E97D50">
                                  <w:pPr>
                                    <w:textDirection w:val="btLr"/>
                                  </w:pPr>
                                </w:p>
                              </w:txbxContent>
                            </wps:txbx>
                            <wps:bodyPr spcFirstLastPara="1" wrap="square" lIns="91425" tIns="91425" rIns="91425" bIns="91425" anchor="ctr" anchorCtr="0">
                              <a:noAutofit/>
                            </wps:bodyPr>
                          </wps:wsp>
                          <wps:wsp>
                            <wps:cNvPr id="28" name="Forma libre: forma 28"/>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52BF426B" id="Grupo 32" o:spid="_x0000_s1050" style="position:absolute;margin-left:63.15pt;margin-top:46.75pt;width:485.95pt;height:1pt;z-index:-251657216;mso-wrap-distance-left:0;mso-wrap-distance-right:0;mso-position-horizontal-relative:page;mso-position-vertical-relative:page" coordorigin="22602,37728" coordsize="6171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">
              <v:group id="Grupo 22" o:spid="_x0000_s1051" style="position:absolute;left:22602;top:37736;width:61715;height:127" coordorigin="22602,37728" coordsize="6171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ángulo 23" o:spid="_x0000_s1052" style="position:absolute;left:22602;top:37728;width:61716;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2F288693" w14:textId="77777777" w:rsidR="00E97D50" w:rsidRDefault="00E97D50">
                        <w:pPr>
                          <w:textDirection w:val="btLr"/>
                        </w:pPr>
                      </w:p>
                    </w:txbxContent>
                  </v:textbox>
                </v:rect>
                <v:group id="Grupo 24" o:spid="_x0000_s1053" style="position:absolute;left:22602;top:37736;width:61715;height:127" coordorigin="22602,37728" coordsize="6172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ángulo 25" o:spid="_x0000_s1054" style="position:absolute;left:22602;top:37728;width:61722;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16D08841" w14:textId="77777777" w:rsidR="00E97D50" w:rsidRDefault="00E97D50">
                          <w:pPr>
                            <w:textDirection w:val="btLr"/>
                          </w:pPr>
                        </w:p>
                      </w:txbxContent>
                    </v:textbox>
                  </v:rect>
                  <v:group id="Grupo 26" o:spid="_x0000_s1055"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ángulo 27" o:spid="_x0000_s1056"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534B226A" w14:textId="77777777" w:rsidR="00E97D50" w:rsidRDefault="00E97D50">
                            <w:pPr>
                              <w:textDirection w:val="btLr"/>
                            </w:pPr>
                          </w:p>
                        </w:txbxContent>
                      </v:textbox>
                    </v:rect>
                    <v:shape id="Forma libre: forma 28" o:spid="_x0000_s1057"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" path="m,l9720,e" filled="f" strokeweight=".39514mm">
                      <v:stroke startarrowwidth="narrow" startarrowlength="short" endarrowwidth="narrow" endarrowlength="short"/>
                      <v:path arrowok="t" o:extrusionok="f"/>
                    </v:shape>
                  </v:group>
                </v:group>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42B"/>
    <w:multiLevelType w:val="multilevel"/>
    <w:tmpl w:val="5DB8C650"/>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num w:numId="1" w16cid:durableId="5298759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067634">
    <w15:presenceInfo w15:providerId="None" w15:userId="x067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D86"/>
    <w:rsid w:val="000047A0"/>
    <w:rsid w:val="00083894"/>
    <w:rsid w:val="00084C11"/>
    <w:rsid w:val="00101BF5"/>
    <w:rsid w:val="00110583"/>
    <w:rsid w:val="00113715"/>
    <w:rsid w:val="00142E72"/>
    <w:rsid w:val="001756BA"/>
    <w:rsid w:val="001860FC"/>
    <w:rsid w:val="001C093D"/>
    <w:rsid w:val="001C6214"/>
    <w:rsid w:val="001F0C10"/>
    <w:rsid w:val="0022020A"/>
    <w:rsid w:val="00227930"/>
    <w:rsid w:val="00284FE4"/>
    <w:rsid w:val="002A2F94"/>
    <w:rsid w:val="002B7D76"/>
    <w:rsid w:val="002F6421"/>
    <w:rsid w:val="00301066"/>
    <w:rsid w:val="003074A5"/>
    <w:rsid w:val="00307793"/>
    <w:rsid w:val="00312EAA"/>
    <w:rsid w:val="003904EF"/>
    <w:rsid w:val="003B37F9"/>
    <w:rsid w:val="003F2916"/>
    <w:rsid w:val="004265C6"/>
    <w:rsid w:val="004505BE"/>
    <w:rsid w:val="004733FD"/>
    <w:rsid w:val="004742ED"/>
    <w:rsid w:val="004A65C3"/>
    <w:rsid w:val="004F69C6"/>
    <w:rsid w:val="00516D86"/>
    <w:rsid w:val="00552B2F"/>
    <w:rsid w:val="005D6129"/>
    <w:rsid w:val="00602337"/>
    <w:rsid w:val="00631728"/>
    <w:rsid w:val="00632FD4"/>
    <w:rsid w:val="00643905"/>
    <w:rsid w:val="00661803"/>
    <w:rsid w:val="00687531"/>
    <w:rsid w:val="006F64CF"/>
    <w:rsid w:val="00746E15"/>
    <w:rsid w:val="00775617"/>
    <w:rsid w:val="007A62B8"/>
    <w:rsid w:val="007B0114"/>
    <w:rsid w:val="007C3EF1"/>
    <w:rsid w:val="0083579F"/>
    <w:rsid w:val="0086354E"/>
    <w:rsid w:val="008C2420"/>
    <w:rsid w:val="00930B80"/>
    <w:rsid w:val="009321D8"/>
    <w:rsid w:val="00951A4C"/>
    <w:rsid w:val="00A50C08"/>
    <w:rsid w:val="00A54E53"/>
    <w:rsid w:val="00A66F58"/>
    <w:rsid w:val="00A850C8"/>
    <w:rsid w:val="00AF48FE"/>
    <w:rsid w:val="00B201CF"/>
    <w:rsid w:val="00B259D4"/>
    <w:rsid w:val="00B33375"/>
    <w:rsid w:val="00B70BA6"/>
    <w:rsid w:val="00B8094A"/>
    <w:rsid w:val="00B91214"/>
    <w:rsid w:val="00BA70DC"/>
    <w:rsid w:val="00CD414B"/>
    <w:rsid w:val="00D620FB"/>
    <w:rsid w:val="00DA05B7"/>
    <w:rsid w:val="00E45862"/>
    <w:rsid w:val="00E73831"/>
    <w:rsid w:val="00E97D50"/>
    <w:rsid w:val="00EC2E22"/>
    <w:rsid w:val="00ED6682"/>
    <w:rsid w:val="00F3286A"/>
    <w:rsid w:val="00F357D8"/>
    <w:rsid w:val="00F53B6F"/>
    <w:rsid w:val="00F73CAB"/>
    <w:rsid w:val="00FC4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8F148"/>
  <w15:docId w15:val="{FC5D712A-6CD7-4A6D-9720-9D8E6712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uiPriority w:val="9"/>
    <w:semiHidden/>
    <w:unhideWhenUsed/>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1807AC"/>
    <w:pPr>
      <w:tabs>
        <w:tab w:val="center" w:pos="4252"/>
        <w:tab w:val="right" w:pos="8504"/>
      </w:tabs>
    </w:pPr>
  </w:style>
  <w:style w:type="character" w:customStyle="1" w:styleId="EncabezadoCar">
    <w:name w:val="Encabezado Car"/>
    <w:basedOn w:val="Fuentedeprrafopredeter"/>
    <w:link w:val="Encabezado"/>
    <w:uiPriority w:val="99"/>
    <w:rsid w:val="001807AC"/>
  </w:style>
  <w:style w:type="paragraph" w:styleId="Piedepgina">
    <w:name w:val="footer"/>
    <w:basedOn w:val="Normal"/>
    <w:link w:val="PiedepginaCar"/>
    <w:uiPriority w:val="99"/>
    <w:unhideWhenUsed/>
    <w:rsid w:val="001807AC"/>
    <w:pPr>
      <w:tabs>
        <w:tab w:val="center" w:pos="4252"/>
        <w:tab w:val="right" w:pos="8504"/>
      </w:tabs>
    </w:pPr>
  </w:style>
  <w:style w:type="character" w:customStyle="1" w:styleId="PiedepginaCar">
    <w:name w:val="Pie de página Car"/>
    <w:basedOn w:val="Fuentedeprrafopredeter"/>
    <w:link w:val="Piedepgina"/>
    <w:uiPriority w:val="99"/>
    <w:rsid w:val="001807AC"/>
  </w:style>
  <w:style w:type="character" w:styleId="Refdecomentario">
    <w:name w:val="annotation reference"/>
    <w:basedOn w:val="Fuentedeprrafopredeter"/>
    <w:uiPriority w:val="99"/>
    <w:semiHidden/>
    <w:unhideWhenUsed/>
    <w:rsid w:val="00665C45"/>
    <w:rPr>
      <w:sz w:val="16"/>
      <w:szCs w:val="16"/>
    </w:rPr>
  </w:style>
  <w:style w:type="paragraph" w:styleId="Textocomentario">
    <w:name w:val="annotation text"/>
    <w:basedOn w:val="Normal"/>
    <w:link w:val="TextocomentarioCar"/>
    <w:uiPriority w:val="99"/>
    <w:unhideWhenUsed/>
    <w:rsid w:val="00665C45"/>
  </w:style>
  <w:style w:type="character" w:customStyle="1" w:styleId="TextocomentarioCar">
    <w:name w:val="Texto comentario Car"/>
    <w:basedOn w:val="Fuentedeprrafopredeter"/>
    <w:link w:val="Textocomentario"/>
    <w:uiPriority w:val="99"/>
    <w:rsid w:val="00665C45"/>
  </w:style>
  <w:style w:type="paragraph" w:styleId="Asuntodelcomentario">
    <w:name w:val="annotation subject"/>
    <w:basedOn w:val="Textocomentario"/>
    <w:next w:val="Textocomentario"/>
    <w:link w:val="AsuntodelcomentarioCar"/>
    <w:uiPriority w:val="99"/>
    <w:semiHidden/>
    <w:unhideWhenUsed/>
    <w:rsid w:val="00665C45"/>
    <w:rPr>
      <w:b/>
      <w:bCs/>
    </w:rPr>
  </w:style>
  <w:style w:type="character" w:customStyle="1" w:styleId="AsuntodelcomentarioCar">
    <w:name w:val="Asunto del comentario Car"/>
    <w:basedOn w:val="TextocomentarioCar"/>
    <w:link w:val="Asuntodelcomentario"/>
    <w:uiPriority w:val="99"/>
    <w:semiHidden/>
    <w:rsid w:val="00665C45"/>
    <w:rPr>
      <w:b/>
      <w:bCs/>
    </w:rPr>
  </w:style>
  <w:style w:type="paragraph" w:styleId="Textodeglobo">
    <w:name w:val="Balloon Text"/>
    <w:basedOn w:val="Normal"/>
    <w:link w:val="TextodegloboCar"/>
    <w:uiPriority w:val="99"/>
    <w:semiHidden/>
    <w:unhideWhenUsed/>
    <w:rsid w:val="00FD0DC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0DC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D09B5"/>
    <w:rPr>
      <w:color w:val="0000FF" w:themeColor="hyperlink"/>
      <w:u w:val="single"/>
    </w:rPr>
  </w:style>
  <w:style w:type="paragraph" w:styleId="Prrafodelista">
    <w:name w:val="List Paragraph"/>
    <w:basedOn w:val="Normal"/>
    <w:uiPriority w:val="34"/>
    <w:qFormat/>
    <w:rsid w:val="00E92735"/>
    <w:pPr>
      <w:ind w:left="720"/>
      <w:contextualSpacing/>
    </w:pPr>
  </w:style>
  <w:style w:type="table" w:customStyle="1" w:styleId="Calendario1">
    <w:name w:val="Calendario 1"/>
    <w:basedOn w:val="Tablanormal"/>
    <w:uiPriority w:val="99"/>
    <w:qFormat/>
    <w:rsid w:val="00FB183D"/>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aconcuadrcula">
    <w:name w:val="Table Grid"/>
    <w:basedOn w:val="Tablanormal"/>
    <w:uiPriority w:val="39"/>
    <w:rsid w:val="00120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tefontsize-2">
    <w:name w:val="ms-rtefontsize-2"/>
    <w:basedOn w:val="Fuentedeprrafopredeter"/>
    <w:rsid w:val="00C924C4"/>
  </w:style>
  <w:style w:type="paragraph" w:styleId="Revisin">
    <w:name w:val="Revision"/>
    <w:hidden/>
    <w:uiPriority w:val="99"/>
    <w:semiHidden/>
    <w:rsid w:val="00413AFE"/>
  </w:style>
  <w:style w:type="table" w:customStyle="1" w:styleId="a">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1">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2">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character" w:customStyle="1" w:styleId="Mencinsinresolver1">
    <w:name w:val="Mención sin resolver1"/>
    <w:basedOn w:val="Fuentedeprrafopredeter"/>
    <w:uiPriority w:val="99"/>
    <w:semiHidden/>
    <w:unhideWhenUsed/>
    <w:rsid w:val="00113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6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alsedrs@navarra.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NkKW/TB89sXKO5vxp/o4uecjBQ==">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534710-311F-4738-8145-15B86ABD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30606</Words>
  <Characters>168337</Characters>
  <Application>Microsoft Office Word</Application>
  <DocSecurity>0</DocSecurity>
  <Lines>1402</Lines>
  <Paragraphs>397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Almirantearena Legaz, Maite (Serv. Centrales)</dc:creator>
  <cp:lastModifiedBy>Ibai Tamayo</cp:lastModifiedBy>
  <cp:revision>2</cp:revision>
  <dcterms:created xsi:type="dcterms:W3CDTF">2023-07-03T16:26:00Z</dcterms:created>
  <dcterms:modified xsi:type="dcterms:W3CDTF">2023-07-03T16:26:00Z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http://www.zotero.org/styles/bmj</vt:lpwstr>
  </property>
  <property fmtid="{D5CDD505-2E9C-101B-9397-08002B2CF9AE}" pid="5" name="Mendeley Recent Style Name 1_1">
    <vt:lpwstr>BMJ</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http://www.zotero.org/styles/european-radiology</vt:lpwstr>
  </property>
  <property fmtid="{D5CDD505-2E9C-101B-9397-08002B2CF9AE}" pid="9" name="Mendeley Recent Style Name 3_1">
    <vt:lpwstr>European Radiology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http://www.zotero.org/styles/journal-of-crohns-and-colitis</vt:lpwstr>
  </property>
  <property fmtid="{D5CDD505-2E9C-101B-9397-08002B2CF9AE}" pid="15" name="Mendeley Recent Style Name 6_1">
    <vt:lpwstr>Journal of Crohn's and Colitis</vt:lpwstr>
  </property>
  <property fmtid="{D5CDD505-2E9C-101B-9397-08002B2CF9AE}" pid="16" name="Mendeley Recent Style Id 7_1">
    <vt:lpwstr>http://www.zotero.org/styles/journal-of-public-health</vt:lpwstr>
  </property>
  <property fmtid="{D5CDD505-2E9C-101B-9397-08002B2CF9AE}" pid="17" name="Mendeley Recent Style Name 7_1">
    <vt:lpwstr>Journal of Public Health</vt:lpwstr>
  </property>
  <property fmtid="{D5CDD505-2E9C-101B-9397-08002B2CF9AE}" pid="18" name="Mendeley Recent Style Id 8_1">
    <vt:lpwstr>http://www.zotero.org/styles/student-bmj</vt:lpwstr>
  </property>
  <property fmtid="{D5CDD505-2E9C-101B-9397-08002B2CF9AE}" pid="19" name="Mendeley Recent Style Name 8_1">
    <vt:lpwstr>Student BMJ</vt:lpwstr>
  </property>
  <property fmtid="{D5CDD505-2E9C-101B-9397-08002B2CF9AE}" pid="20" name="Mendeley Recent Style Id 9_1">
    <vt:lpwstr>http://www.zotero.org/styles/vox-sanguinis</vt:lpwstr>
  </property>
  <property fmtid="{D5CDD505-2E9C-101B-9397-08002B2CF9AE}" pid="21" name="Mendeley Recent Style Name 9_1">
    <vt:lpwstr>Vox Sanguinis</vt:lpwstr>
  </property>
  <property fmtid="{D5CDD505-2E9C-101B-9397-08002B2CF9AE}" pid="22" name="Mendeley Document_1">
    <vt:lpwstr>True</vt:lpwstr>
  </property>
  <property fmtid="{D5CDD505-2E9C-101B-9397-08002B2CF9AE}" pid="23" name="Mendeley Unique User Id_1">
    <vt:lpwstr>bdfe6f31-576d-3113-87f8-8fb45f83dfbf</vt:lpwstr>
  </property>
  <property fmtid="{D5CDD505-2E9C-101B-9397-08002B2CF9AE}" pid="24" name="Mendeley Citation Style_1">
    <vt:lpwstr>http://www.zotero.org/styles/international-journal-of-epidemiology</vt:lpwstr>
  </property>
</Properties>
</file>