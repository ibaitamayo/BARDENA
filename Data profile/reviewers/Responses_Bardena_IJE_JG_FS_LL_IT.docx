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61B9" w14:textId="77777777" w:rsidR="008A5E3B" w:rsidRPr="00D40799" w:rsidRDefault="00520980">
      <w:pPr>
        <w:rPr>
          <w:b/>
          <w:lang w:val="en-US"/>
        </w:rPr>
      </w:pPr>
      <w:r w:rsidRPr="00D40799">
        <w:rPr>
          <w:b/>
          <w:lang w:val="en-US"/>
        </w:rPr>
        <w:t>Responses</w:t>
      </w:r>
    </w:p>
    <w:p w14:paraId="1691C1E3" w14:textId="77777777" w:rsidR="00520980" w:rsidRPr="00D40799" w:rsidRDefault="00520980">
      <w:pPr>
        <w:rPr>
          <w:lang w:val="en-US"/>
        </w:rPr>
      </w:pPr>
    </w:p>
    <w:p w14:paraId="70C7E679" w14:textId="77777777" w:rsidR="00520980" w:rsidRPr="00520980" w:rsidRDefault="00520980" w:rsidP="00520980">
      <w:pPr>
        <w:rPr>
          <w:b/>
          <w:lang w:val="en-US"/>
        </w:rPr>
      </w:pPr>
      <w:r w:rsidRPr="00520980">
        <w:rPr>
          <w:b/>
          <w:lang w:val="en-US"/>
        </w:rPr>
        <w:t>Comments from Editor:</w:t>
      </w:r>
    </w:p>
    <w:p w14:paraId="3FE194F6" w14:textId="77777777" w:rsidR="00520980" w:rsidRPr="00520980" w:rsidRDefault="00520980" w:rsidP="00520980">
      <w:pPr>
        <w:rPr>
          <w:b/>
          <w:lang w:val="en-US"/>
        </w:rPr>
      </w:pPr>
      <w:r w:rsidRPr="00520980">
        <w:rPr>
          <w:b/>
          <w:lang w:val="en-US"/>
        </w:rPr>
        <w:t>Editor: Janusic, Tania</w:t>
      </w:r>
    </w:p>
    <w:p w14:paraId="4C1C7583" w14:textId="77777777" w:rsidR="00520980" w:rsidRPr="00520980" w:rsidRDefault="00520980" w:rsidP="00520980">
      <w:pPr>
        <w:rPr>
          <w:b/>
          <w:lang w:val="en-US"/>
        </w:rPr>
      </w:pPr>
    </w:p>
    <w:p w14:paraId="7AD4FBC0" w14:textId="77777777" w:rsidR="00520980" w:rsidRPr="00520980" w:rsidRDefault="00520980" w:rsidP="00520980">
      <w:pPr>
        <w:rPr>
          <w:b/>
          <w:lang w:val="en-US"/>
        </w:rPr>
      </w:pPr>
      <w:r w:rsidRPr="00520980">
        <w:rPr>
          <w:b/>
          <w:lang w:val="en-US"/>
        </w:rPr>
        <w:t>Comments to the Author:</w:t>
      </w:r>
    </w:p>
    <w:p w14:paraId="57CAFACC" w14:textId="77777777" w:rsidR="00520980" w:rsidRPr="00520980" w:rsidRDefault="00520980" w:rsidP="00520980">
      <w:pPr>
        <w:rPr>
          <w:b/>
          <w:lang w:val="en-US"/>
        </w:rPr>
      </w:pPr>
      <w:r w:rsidRPr="00520980">
        <w:rPr>
          <w:b/>
          <w:lang w:val="en-US"/>
        </w:rPr>
        <w:t>Thank you for your submission. We apologise for the delay in getting back to you. We would like to progress your paper pending completion of the items below:</w:t>
      </w:r>
    </w:p>
    <w:p w14:paraId="21043C4D" w14:textId="77777777" w:rsidR="00520980" w:rsidRPr="00520980" w:rsidRDefault="00520980" w:rsidP="00520980">
      <w:pPr>
        <w:rPr>
          <w:b/>
          <w:lang w:val="en-US"/>
        </w:rPr>
      </w:pPr>
    </w:p>
    <w:p w14:paraId="3A8A27CC" w14:textId="77777777" w:rsidR="00520980" w:rsidRPr="00520980" w:rsidRDefault="00520980" w:rsidP="00520980">
      <w:pPr>
        <w:rPr>
          <w:b/>
          <w:lang w:val="en-US"/>
        </w:rPr>
      </w:pPr>
      <w:r w:rsidRPr="00520980">
        <w:rPr>
          <w:b/>
          <w:lang w:val="en-US"/>
        </w:rPr>
        <w:t>1.  General</w:t>
      </w:r>
    </w:p>
    <w:p w14:paraId="61257E12" w14:textId="77777777" w:rsidR="00147FA3" w:rsidRDefault="00520980" w:rsidP="00520980">
      <w:pPr>
        <w:rPr>
          <w:b/>
          <w:lang w:val="en-US"/>
        </w:rPr>
      </w:pPr>
      <w:r w:rsidRPr="00520980">
        <w:rPr>
          <w:b/>
          <w:lang w:val="en-US"/>
        </w:rPr>
        <w:t>Please remove the numbering of the headings and subheadings.</w:t>
      </w:r>
    </w:p>
    <w:p w14:paraId="766264E2" w14:textId="4F0335A3" w:rsidR="00D603B9" w:rsidRPr="00D603B9" w:rsidRDefault="00CA30DF" w:rsidP="00520980">
      <w:pPr>
        <w:rPr>
          <w:color w:val="00B050"/>
          <w:lang w:val="en-US"/>
        </w:rPr>
      </w:pPr>
      <w:ins w:id="0" w:author="x067634" w:date="2023-06-27T15:21:00Z">
        <w:r>
          <w:rPr>
            <w:color w:val="00B050"/>
            <w:lang w:val="en-US"/>
          </w:rPr>
          <w:t xml:space="preserve">Thank you. </w:t>
        </w:r>
      </w:ins>
      <w:r w:rsidR="00D603B9" w:rsidRPr="00D603B9">
        <w:rPr>
          <w:color w:val="00B050"/>
          <w:lang w:val="en-US"/>
        </w:rPr>
        <w:t>The numbering has been removed.</w:t>
      </w:r>
    </w:p>
    <w:p w14:paraId="73984972" w14:textId="77777777" w:rsidR="00CA30DF" w:rsidRDefault="00520980" w:rsidP="00520980">
      <w:pPr>
        <w:rPr>
          <w:lang w:val="en-US"/>
        </w:rPr>
      </w:pPr>
      <w:r w:rsidRPr="00147FA3">
        <w:rPr>
          <w:b/>
          <w:lang w:val="en-US"/>
        </w:rPr>
        <w:t>Is this data collection unique to this health service?</w:t>
      </w:r>
      <w:r>
        <w:rPr>
          <w:lang w:val="en-US"/>
        </w:rPr>
        <w:t xml:space="preserve"> </w:t>
      </w:r>
    </w:p>
    <w:p w14:paraId="37C524F8" w14:textId="492D8D73" w:rsidR="00520980" w:rsidRPr="00520980" w:rsidRDefault="00520980" w:rsidP="00520980">
      <w:pPr>
        <w:rPr>
          <w:lang w:val="en-US"/>
        </w:rPr>
      </w:pPr>
      <w:r>
        <w:rPr>
          <w:lang w:val="en-US"/>
        </w:rPr>
        <w:t>Although the different regions of Spain have a similar organization</w:t>
      </w:r>
      <w:r w:rsidR="00147FA3">
        <w:rPr>
          <w:lang w:val="en-US"/>
        </w:rPr>
        <w:t>,</w:t>
      </w:r>
      <w:r>
        <w:rPr>
          <w:lang w:val="en-US"/>
        </w:rPr>
        <w:t xml:space="preserve"> this data collection is unique for </w:t>
      </w:r>
      <w:ins w:id="1" w:author="x067634" w:date="2023-06-26T12:04:00Z">
        <w:r w:rsidR="000F1A56">
          <w:rPr>
            <w:lang w:val="en-US"/>
          </w:rPr>
          <w:t xml:space="preserve">the </w:t>
        </w:r>
      </w:ins>
      <w:r>
        <w:rPr>
          <w:lang w:val="en-US"/>
        </w:rPr>
        <w:t>Navarr</w:t>
      </w:r>
      <w:ins w:id="2" w:author="x067634" w:date="2023-06-26T12:04:00Z">
        <w:r w:rsidR="000F1A56">
          <w:rPr>
            <w:lang w:val="en-US"/>
          </w:rPr>
          <w:t>e</w:t>
        </w:r>
      </w:ins>
      <w:del w:id="3" w:author="x067634" w:date="2023-06-26T12:04:00Z">
        <w:r w:rsidDel="000F1A56">
          <w:rPr>
            <w:lang w:val="en-US"/>
          </w:rPr>
          <w:delText>a</w:delText>
        </w:r>
      </w:del>
      <w:r>
        <w:rPr>
          <w:lang w:val="en-US"/>
        </w:rPr>
        <w:t xml:space="preserve"> Health System.</w:t>
      </w:r>
      <w:r w:rsidR="00147FA3">
        <w:rPr>
          <w:lang w:val="en-US"/>
        </w:rPr>
        <w:t xml:space="preserve"> </w:t>
      </w:r>
    </w:p>
    <w:p w14:paraId="2128031B" w14:textId="77777777" w:rsidR="00520980" w:rsidRPr="00520980" w:rsidRDefault="00520980" w:rsidP="00520980">
      <w:pPr>
        <w:rPr>
          <w:b/>
          <w:lang w:val="en-US"/>
        </w:rPr>
      </w:pPr>
      <w:r w:rsidRPr="00520980">
        <w:rPr>
          <w:b/>
          <w:lang w:val="en-US"/>
        </w:rPr>
        <w:t>2.  Key Features</w:t>
      </w:r>
    </w:p>
    <w:p w14:paraId="170BE174" w14:textId="77777777" w:rsidR="00520980" w:rsidRDefault="00520980" w:rsidP="00520980">
      <w:pPr>
        <w:rPr>
          <w:b/>
          <w:lang w:val="en-US"/>
        </w:rPr>
      </w:pPr>
      <w:r w:rsidRPr="00520980">
        <w:rPr>
          <w:b/>
          <w:lang w:val="en-US"/>
        </w:rPr>
        <w:t>This requires inclusion of the overall dates of the data collection.</w:t>
      </w:r>
    </w:p>
    <w:p w14:paraId="3DD4CCEC" w14:textId="77777777" w:rsidR="00D603B9" w:rsidRPr="00D603B9" w:rsidRDefault="00D603B9" w:rsidP="00520980">
      <w:pPr>
        <w:rPr>
          <w:color w:val="00B050"/>
          <w:lang w:val="en-US"/>
        </w:rPr>
      </w:pPr>
      <w:r w:rsidRPr="00D603B9">
        <w:rPr>
          <w:color w:val="00B050"/>
          <w:lang w:val="en-US"/>
        </w:rPr>
        <w:t xml:space="preserve">The </w:t>
      </w:r>
      <w:ins w:id="4" w:author="x067634" w:date="2023-06-26T12:15:00Z">
        <w:r w:rsidR="00063C74">
          <w:rPr>
            <w:color w:val="00B050"/>
            <w:lang w:val="en-US"/>
          </w:rPr>
          <w:t xml:space="preserve">starting date of BARDENA </w:t>
        </w:r>
      </w:ins>
      <w:del w:id="5" w:author="x067634" w:date="2023-06-26T12:15:00Z">
        <w:r w:rsidRPr="00D603B9" w:rsidDel="00063C74">
          <w:rPr>
            <w:color w:val="00B050"/>
            <w:lang w:val="en-US"/>
          </w:rPr>
          <w:delText>overall date</w:delText>
        </w:r>
      </w:del>
      <w:del w:id="6" w:author="x067634" w:date="2023-06-26T12:16:00Z">
        <w:r w:rsidRPr="00D603B9" w:rsidDel="00063C74">
          <w:rPr>
            <w:color w:val="00B050"/>
            <w:lang w:val="en-US"/>
          </w:rPr>
          <w:delText xml:space="preserve"> </w:delText>
        </w:r>
      </w:del>
      <w:r w:rsidRPr="00D603B9">
        <w:rPr>
          <w:color w:val="00B050"/>
          <w:lang w:val="en-US"/>
        </w:rPr>
        <w:t xml:space="preserve">and the frequency of the </w:t>
      </w:r>
      <w:ins w:id="7" w:author="x067634" w:date="2023-06-26T12:16:00Z">
        <w:r w:rsidR="00063C74">
          <w:rPr>
            <w:color w:val="00B050"/>
            <w:lang w:val="en-US"/>
          </w:rPr>
          <w:t>information</w:t>
        </w:r>
      </w:ins>
      <w:del w:id="8" w:author="x067634" w:date="2023-06-26T12:16:00Z">
        <w:r w:rsidRPr="00D603B9" w:rsidDel="00063C74">
          <w:rPr>
            <w:color w:val="00B050"/>
            <w:lang w:val="en-US"/>
          </w:rPr>
          <w:delText>data</w:delText>
        </w:r>
      </w:del>
      <w:r w:rsidRPr="00D603B9">
        <w:rPr>
          <w:color w:val="00B050"/>
          <w:lang w:val="en-US"/>
        </w:rPr>
        <w:t xml:space="preserve"> </w:t>
      </w:r>
      <w:ins w:id="9" w:author="x067634" w:date="2023-06-26T12:16:00Z">
        <w:r w:rsidR="00063C74">
          <w:rPr>
            <w:color w:val="00B050"/>
            <w:lang w:val="en-US"/>
          </w:rPr>
          <w:t>updates</w:t>
        </w:r>
      </w:ins>
      <w:del w:id="10" w:author="x067634" w:date="2023-06-26T12:16:00Z">
        <w:r w:rsidRPr="00D603B9" w:rsidDel="00063C74">
          <w:rPr>
            <w:color w:val="00B050"/>
            <w:lang w:val="en-US"/>
          </w:rPr>
          <w:delText>collection</w:delText>
        </w:r>
      </w:del>
      <w:r w:rsidRPr="00D603B9">
        <w:rPr>
          <w:color w:val="00B050"/>
          <w:lang w:val="en-US"/>
        </w:rPr>
        <w:t xml:space="preserve"> has been added into the </w:t>
      </w:r>
      <w:del w:id="11" w:author="x067634" w:date="2023-06-26T12:16:00Z">
        <w:r w:rsidRPr="00D603B9" w:rsidDel="00063C74">
          <w:rPr>
            <w:color w:val="00B050"/>
            <w:lang w:val="en-US"/>
          </w:rPr>
          <w:delText xml:space="preserve">first </w:delText>
        </w:r>
      </w:del>
      <w:ins w:id="12" w:author="x067634" w:date="2023-06-26T12:16:00Z">
        <w:r w:rsidR="00063C74">
          <w:rPr>
            <w:color w:val="00B050"/>
            <w:lang w:val="en-US"/>
          </w:rPr>
          <w:t>“</w:t>
        </w:r>
      </w:ins>
      <w:r w:rsidRPr="00D603B9">
        <w:rPr>
          <w:color w:val="00B050"/>
          <w:lang w:val="en-US"/>
        </w:rPr>
        <w:t>key feature</w:t>
      </w:r>
      <w:ins w:id="13" w:author="x067634" w:date="2023-06-26T12:16:00Z">
        <w:r w:rsidR="00063C74">
          <w:rPr>
            <w:color w:val="00B050"/>
            <w:lang w:val="en-US"/>
          </w:rPr>
          <w:t>s” section</w:t>
        </w:r>
      </w:ins>
      <w:r w:rsidRPr="00D603B9">
        <w:rPr>
          <w:color w:val="00B050"/>
          <w:lang w:val="en-US"/>
        </w:rPr>
        <w:t>.</w:t>
      </w:r>
    </w:p>
    <w:p w14:paraId="27C652E7" w14:textId="77777777" w:rsidR="00520980" w:rsidRPr="00520980" w:rsidRDefault="00520980" w:rsidP="00520980">
      <w:pPr>
        <w:rPr>
          <w:b/>
          <w:lang w:val="en-US"/>
        </w:rPr>
      </w:pPr>
      <w:r w:rsidRPr="00520980">
        <w:rPr>
          <w:b/>
          <w:lang w:val="en-US"/>
        </w:rPr>
        <w:t>Please add a brief point on data access.</w:t>
      </w:r>
    </w:p>
    <w:p w14:paraId="7E67213C" w14:textId="77777777" w:rsidR="00D603B9" w:rsidRPr="00D603B9" w:rsidRDefault="00D603B9" w:rsidP="00520980">
      <w:pPr>
        <w:rPr>
          <w:color w:val="00B050"/>
          <w:lang w:val="en-US"/>
        </w:rPr>
      </w:pPr>
      <w:r w:rsidRPr="00D603B9">
        <w:rPr>
          <w:color w:val="00B050"/>
          <w:lang w:val="en-US"/>
        </w:rPr>
        <w:t>A brief point on data access has been added as a key feature</w:t>
      </w:r>
      <w:ins w:id="14" w:author="x067634" w:date="2023-06-26T13:09:00Z">
        <w:r w:rsidR="007E086E">
          <w:rPr>
            <w:color w:val="00B050"/>
            <w:lang w:val="en-US"/>
          </w:rPr>
          <w:t>.</w:t>
        </w:r>
      </w:ins>
      <w:del w:id="15" w:author="x067634" w:date="2023-06-26T13:09:00Z">
        <w:r w:rsidRPr="00D603B9" w:rsidDel="007E086E">
          <w:rPr>
            <w:color w:val="00B050"/>
            <w:lang w:val="en-US"/>
          </w:rPr>
          <w:delText>, and t</w:delText>
        </w:r>
      </w:del>
      <w:ins w:id="16" w:author="x067634" w:date="2023-06-26T13:09:00Z">
        <w:r w:rsidR="007E086E">
          <w:rPr>
            <w:color w:val="00B050"/>
            <w:lang w:val="en-US"/>
          </w:rPr>
          <w:t xml:space="preserve"> T</w:t>
        </w:r>
      </w:ins>
      <w:r w:rsidRPr="00D603B9">
        <w:rPr>
          <w:color w:val="00B050"/>
          <w:lang w:val="en-US"/>
        </w:rPr>
        <w:t>o accommodate this addition</w:t>
      </w:r>
      <w:ins w:id="17" w:author="x067634" w:date="2023-06-26T13:09:00Z">
        <w:r w:rsidR="007E086E">
          <w:rPr>
            <w:color w:val="00B050"/>
            <w:lang w:val="en-US"/>
          </w:rPr>
          <w:t>al point</w:t>
        </w:r>
      </w:ins>
      <w:r w:rsidRPr="00D603B9">
        <w:rPr>
          <w:color w:val="00B050"/>
          <w:lang w:val="en-US"/>
        </w:rPr>
        <w:t>, the original second and third key features have been merged.</w:t>
      </w:r>
    </w:p>
    <w:p w14:paraId="5572F946" w14:textId="77777777" w:rsidR="00520980" w:rsidRPr="00520980" w:rsidRDefault="00520980" w:rsidP="00520980">
      <w:pPr>
        <w:rPr>
          <w:b/>
          <w:lang w:val="en-US"/>
        </w:rPr>
      </w:pPr>
      <w:r w:rsidRPr="00520980">
        <w:rPr>
          <w:b/>
          <w:lang w:val="en-US"/>
        </w:rPr>
        <w:t xml:space="preserve">3.  Data resource basics  </w:t>
      </w:r>
    </w:p>
    <w:p w14:paraId="36D1E3A6" w14:textId="77777777" w:rsidR="00520980" w:rsidRPr="00520980" w:rsidRDefault="00520980" w:rsidP="00520980">
      <w:pPr>
        <w:rPr>
          <w:b/>
          <w:lang w:val="en-US"/>
        </w:rPr>
      </w:pPr>
      <w:r w:rsidRPr="00520980">
        <w:rPr>
          <w:b/>
          <w:lang w:val="en-US"/>
        </w:rPr>
        <w:t>You state “The data warehouse is continuously monitored and updated”. What do you mean by continuously monitored? By whom? Do you mean audits?</w:t>
      </w:r>
    </w:p>
    <w:p w14:paraId="2D171C64" w14:textId="77777777" w:rsidR="00520980" w:rsidRPr="00D40799" w:rsidDel="00C22517" w:rsidRDefault="002C7344" w:rsidP="00520980">
      <w:pPr>
        <w:rPr>
          <w:del w:id="18" w:author="x067634" w:date="2023-06-26T13:33:00Z"/>
          <w:lang w:val="en-US"/>
        </w:rPr>
      </w:pPr>
      <w:del w:id="19" w:author="x067634" w:date="2023-06-26T13:33:00Z">
        <w:r w:rsidRPr="002C7344" w:rsidDel="00C22517">
          <w:delText>Quality checks -&gt; Explicar brevemente el circuito de correcciones.</w:delText>
        </w:r>
        <w:r w:rsidDel="00C22517">
          <w:delText xml:space="preserve"> Se generan audits con reportes de calidad con carga semanal. Se realiza por los propios técnicos de Bardena. Es un proceso interno durante el proceso de carga. </w:delText>
        </w:r>
        <w:r w:rsidDel="00C22517">
          <w:sym w:font="Wingdings" w:char="F0E0"/>
        </w:r>
        <w:r w:rsidDel="00C22517">
          <w:delText xml:space="preserve"> </w:delText>
        </w:r>
        <w:r w:rsidRPr="00D40799" w:rsidDel="00C22517">
          <w:rPr>
            <w:lang w:val="en-US"/>
          </w:rPr>
          <w:delText>JAVIER</w:delText>
        </w:r>
      </w:del>
    </w:p>
    <w:p w14:paraId="5C2FD682" w14:textId="5CC8D44C" w:rsidR="003B7DA6" w:rsidRDefault="003B7DA6" w:rsidP="00520980">
      <w:pPr>
        <w:rPr>
          <w:ins w:id="20" w:author="x067634" w:date="2023-06-26T13:35:00Z"/>
          <w:color w:val="4F81BD" w:themeColor="accent1"/>
          <w:lang w:val="en-US"/>
        </w:rPr>
      </w:pPr>
      <w:ins w:id="21" w:author="x067634" w:date="2023-06-26T13:35:00Z">
        <w:del w:id="22" w:author="Ibai Tamayo" w:date="2023-07-03T12:16:00Z">
          <w:r w:rsidDel="000C39B3">
            <w:rPr>
              <w:color w:val="4F81BD" w:themeColor="accent1"/>
              <w:lang w:val="en-US"/>
            </w:rPr>
            <w:delText xml:space="preserve">Thank you for the </w:delText>
          </w:r>
          <w:commentRangeStart w:id="23"/>
          <w:r w:rsidDel="000C39B3">
            <w:rPr>
              <w:color w:val="4F81BD" w:themeColor="accent1"/>
              <w:lang w:val="en-US"/>
            </w:rPr>
            <w:delText>comment</w:delText>
          </w:r>
        </w:del>
      </w:ins>
      <w:ins w:id="24" w:author="Ibai Tamayo" w:date="2023-07-03T12:16:00Z">
        <w:r w:rsidR="000C39B3">
          <w:rPr>
            <w:color w:val="4F81BD" w:themeColor="accent1"/>
            <w:lang w:val="en-US"/>
          </w:rPr>
          <w:t xml:space="preserve">The reviewer is right pointing out that the </w:t>
        </w:r>
      </w:ins>
      <w:ins w:id="25" w:author="Ibai Tamayo" w:date="2023-07-03T12:17:00Z">
        <w:r w:rsidR="000C39B3">
          <w:rPr>
            <w:color w:val="4F81BD" w:themeColor="accent1"/>
            <w:lang w:val="en-US"/>
          </w:rPr>
          <w:t>terms “continuously monitored” can be misleading. In fact</w:t>
        </w:r>
      </w:ins>
      <w:ins w:id="26" w:author="Ibai Tamayo" w:date="2023-07-03T12:18:00Z">
        <w:r w:rsidR="000C39B3">
          <w:rPr>
            <w:color w:val="4F81BD" w:themeColor="accent1"/>
            <w:lang w:val="en-US"/>
          </w:rPr>
          <w:t xml:space="preserve">, the data follows and automatic </w:t>
        </w:r>
      </w:ins>
      <w:ins w:id="27" w:author="Ibai Tamayo" w:date="2023-07-03T12:19:00Z">
        <w:r w:rsidR="000C39B3">
          <w:rPr>
            <w:color w:val="4F81BD" w:themeColor="accent1"/>
            <w:lang w:val="en-US"/>
          </w:rPr>
          <w:t xml:space="preserve">quality check process that includes format </w:t>
        </w:r>
      </w:ins>
      <w:ins w:id="28" w:author="Ibai Tamayo" w:date="2023-07-03T12:20:00Z">
        <w:r w:rsidR="000C39B3">
          <w:rPr>
            <w:color w:val="4F81BD" w:themeColor="accent1"/>
            <w:lang w:val="en-US"/>
          </w:rPr>
          <w:t xml:space="preserve">and range conformance checking that </w:t>
        </w:r>
      </w:ins>
      <w:ins w:id="29" w:author="Ibai Tamayo" w:date="2023-07-03T12:23:00Z">
        <w:r w:rsidR="000C39B3">
          <w:rPr>
            <w:color w:val="4F81BD" w:themeColor="accent1"/>
            <w:lang w:val="en-US"/>
          </w:rPr>
          <w:t xml:space="preserve">ultimatelly </w:t>
        </w:r>
      </w:ins>
      <w:ins w:id="30" w:author="Ibai Tamayo" w:date="2023-07-03T12:20:00Z">
        <w:r w:rsidR="000C39B3">
          <w:rPr>
            <w:color w:val="4F81BD" w:themeColor="accent1"/>
            <w:lang w:val="en-US"/>
          </w:rPr>
          <w:t>resu</w:t>
        </w:r>
      </w:ins>
      <w:ins w:id="31" w:author="Ibai Tamayo" w:date="2023-07-03T12:21:00Z">
        <w:r w:rsidR="000C39B3">
          <w:rPr>
            <w:color w:val="4F81BD" w:themeColor="accent1"/>
            <w:lang w:val="en-US"/>
          </w:rPr>
          <w:t xml:space="preserve">lts in the generation </w:t>
        </w:r>
        <w:r w:rsidR="000C39B3">
          <w:rPr>
            <w:color w:val="4F81BD" w:themeColor="accent1"/>
            <w:lang w:val="en-US"/>
          </w:rPr>
          <w:lastRenderedPageBreak/>
          <w:t>of a quality report</w:t>
        </w:r>
      </w:ins>
      <w:ins w:id="32" w:author="Ibai Tamayo" w:date="2023-07-03T12:20:00Z">
        <w:r w:rsidR="000C39B3">
          <w:rPr>
            <w:color w:val="4F81BD" w:themeColor="accent1"/>
            <w:lang w:val="en-US"/>
          </w:rPr>
          <w:t xml:space="preserve">. Then, </w:t>
        </w:r>
      </w:ins>
      <w:ins w:id="33" w:author="Ibai Tamayo" w:date="2023-07-03T12:22:00Z">
        <w:r w:rsidR="000C39B3">
          <w:rPr>
            <w:color w:val="4F81BD" w:themeColor="accent1"/>
            <w:lang w:val="en-US"/>
          </w:rPr>
          <w:t>before the data is integrated in the wharehouse,</w:t>
        </w:r>
      </w:ins>
      <w:ins w:id="34" w:author="Ibai Tamayo" w:date="2023-07-03T12:23:00Z">
        <w:r w:rsidR="000C39B3">
          <w:rPr>
            <w:color w:val="4F81BD" w:themeColor="accent1"/>
            <w:lang w:val="en-US"/>
          </w:rPr>
          <w:t xml:space="preserve"> all reports are  reviewed by database administrator</w:t>
        </w:r>
      </w:ins>
      <w:ins w:id="35" w:author="x067634" w:date="2023-06-26T13:35:00Z">
        <w:r>
          <w:rPr>
            <w:color w:val="4F81BD" w:themeColor="accent1"/>
            <w:lang w:val="en-US"/>
          </w:rPr>
          <w:t>.</w:t>
        </w:r>
      </w:ins>
      <w:commentRangeEnd w:id="23"/>
      <w:r w:rsidR="000C39B3">
        <w:rPr>
          <w:rStyle w:val="Refdecomentario"/>
        </w:rPr>
        <w:commentReference w:id="23"/>
      </w:r>
      <w:ins w:id="36" w:author="x067634" w:date="2023-06-26T13:35:00Z">
        <w:r>
          <w:rPr>
            <w:color w:val="4F81BD" w:themeColor="accent1"/>
            <w:lang w:val="en-US"/>
          </w:rPr>
          <w:t xml:space="preserve"> The following information has </w:t>
        </w:r>
      </w:ins>
      <w:ins w:id="37" w:author="Ibai Tamayo" w:date="2023-07-03T12:24:00Z">
        <w:r w:rsidR="001A6D51">
          <w:rPr>
            <w:color w:val="4F81BD" w:themeColor="accent1"/>
            <w:lang w:val="en-US"/>
          </w:rPr>
          <w:t xml:space="preserve">now </w:t>
        </w:r>
      </w:ins>
      <w:ins w:id="38" w:author="x067634" w:date="2023-06-26T13:35:00Z">
        <w:r>
          <w:rPr>
            <w:color w:val="4F81BD" w:themeColor="accent1"/>
            <w:lang w:val="en-US"/>
          </w:rPr>
          <w:t>been added in</w:t>
        </w:r>
      </w:ins>
      <w:ins w:id="39" w:author="x067634" w:date="2023-06-26T13:39:00Z">
        <w:r w:rsidR="00964D05">
          <w:rPr>
            <w:color w:val="4F81BD" w:themeColor="accent1"/>
            <w:lang w:val="en-US"/>
          </w:rPr>
          <w:t>to the “data resource basics” section of</w:t>
        </w:r>
      </w:ins>
      <w:ins w:id="40" w:author="x067634" w:date="2023-06-26T13:35:00Z">
        <w:r>
          <w:rPr>
            <w:color w:val="4F81BD" w:themeColor="accent1"/>
            <w:lang w:val="en-US"/>
          </w:rPr>
          <w:t xml:space="preserve"> the manuscript</w:t>
        </w:r>
      </w:ins>
      <w:ins w:id="41" w:author="x067634" w:date="2023-06-26T13:39:00Z">
        <w:r w:rsidR="00964D05">
          <w:rPr>
            <w:color w:val="4F81BD" w:themeColor="accent1"/>
            <w:lang w:val="en-US"/>
          </w:rPr>
          <w:t>:</w:t>
        </w:r>
      </w:ins>
    </w:p>
    <w:p w14:paraId="6AA8EDEF" w14:textId="135C3B3C" w:rsidR="00D40799" w:rsidRPr="00D40799" w:rsidRDefault="00964D05" w:rsidP="00520980">
      <w:pPr>
        <w:rPr>
          <w:lang w:val="en-US"/>
        </w:rPr>
      </w:pPr>
      <w:ins w:id="42" w:author="x067634" w:date="2023-06-26T13:39:00Z">
        <w:r>
          <w:rPr>
            <w:color w:val="4F81BD" w:themeColor="accent1"/>
            <w:lang w:val="en-US"/>
          </w:rPr>
          <w:t>“</w:t>
        </w:r>
      </w:ins>
      <w:commentRangeStart w:id="43"/>
      <w:ins w:id="44" w:author="x067634" w:date="2023-06-26T13:18:00Z">
        <w:r w:rsidR="005D4BA6" w:rsidRPr="00964D05">
          <w:rPr>
            <w:i/>
            <w:color w:val="4F81BD" w:themeColor="accent1"/>
            <w:lang w:val="en-US"/>
          </w:rPr>
          <w:t>D</w:t>
        </w:r>
      </w:ins>
      <w:ins w:id="45" w:author="x067634" w:date="2023-06-26T13:17:00Z">
        <w:r w:rsidR="005D4BA6" w:rsidRPr="00964D05">
          <w:rPr>
            <w:i/>
            <w:color w:val="4F81BD" w:themeColor="accent1"/>
            <w:lang w:val="en-US"/>
          </w:rPr>
          <w:t>uring</w:t>
        </w:r>
      </w:ins>
      <w:del w:id="46" w:author="x067634" w:date="2023-06-26T13:17:00Z">
        <w:r w:rsidR="00D40799" w:rsidRPr="00964D05" w:rsidDel="005D4BA6">
          <w:rPr>
            <w:i/>
            <w:color w:val="4F81BD" w:themeColor="accent1"/>
            <w:lang w:val="en-US"/>
          </w:rPr>
          <w:delText>In</w:delText>
        </w:r>
      </w:del>
      <w:r w:rsidR="00D40799" w:rsidRPr="00964D05">
        <w:rPr>
          <w:i/>
          <w:color w:val="4F81BD" w:themeColor="accent1"/>
          <w:lang w:val="en-US"/>
        </w:rPr>
        <w:t xml:space="preserve"> the </w:t>
      </w:r>
      <w:del w:id="47" w:author="x067634" w:date="2023-06-26T13:40:00Z">
        <w:r w:rsidR="00D40799" w:rsidRPr="00964D05" w:rsidDel="00964D05">
          <w:rPr>
            <w:i/>
            <w:color w:val="4F81BD" w:themeColor="accent1"/>
            <w:lang w:val="en-US"/>
          </w:rPr>
          <w:delText xml:space="preserve">weekly </w:delText>
        </w:r>
      </w:del>
      <w:r w:rsidR="00D40799" w:rsidRPr="00964D05">
        <w:rPr>
          <w:i/>
          <w:color w:val="4F81BD" w:themeColor="accent1"/>
          <w:lang w:val="en-US"/>
        </w:rPr>
        <w:t xml:space="preserve">process of </w:t>
      </w:r>
      <w:ins w:id="48" w:author="x067634" w:date="2023-06-26T13:16:00Z">
        <w:r w:rsidR="005D4BA6" w:rsidRPr="00964D05">
          <w:rPr>
            <w:i/>
            <w:color w:val="4F81BD" w:themeColor="accent1"/>
            <w:lang w:val="en-US"/>
          </w:rPr>
          <w:t>data gathering,</w:t>
        </w:r>
      </w:ins>
      <w:del w:id="49" w:author="x067634" w:date="2023-06-26T13:16:00Z">
        <w:r w:rsidR="00D40799" w:rsidRPr="00964D05" w:rsidDel="005D4BA6">
          <w:rPr>
            <w:i/>
            <w:color w:val="4F81BD" w:themeColor="accent1"/>
            <w:lang w:val="en-US"/>
          </w:rPr>
          <w:delText>extraction</w:delText>
        </w:r>
      </w:del>
      <w:r w:rsidR="00D40799" w:rsidRPr="00964D05">
        <w:rPr>
          <w:i/>
          <w:color w:val="4F81BD" w:themeColor="accent1"/>
          <w:lang w:val="en-US"/>
        </w:rPr>
        <w:t xml:space="preserve"> transformation and </w:t>
      </w:r>
      <w:ins w:id="50" w:author="x067634" w:date="2023-06-26T13:16:00Z">
        <w:r w:rsidR="005D4BA6" w:rsidRPr="00964D05">
          <w:rPr>
            <w:i/>
            <w:color w:val="4F81BD" w:themeColor="accent1"/>
            <w:lang w:val="en-US"/>
          </w:rPr>
          <w:t>integration</w:t>
        </w:r>
      </w:ins>
      <w:del w:id="51" w:author="x067634" w:date="2023-06-26T13:16:00Z">
        <w:r w:rsidR="00D40799" w:rsidRPr="00964D05" w:rsidDel="005D4BA6">
          <w:rPr>
            <w:i/>
            <w:color w:val="4F81BD" w:themeColor="accent1"/>
            <w:lang w:val="en-US"/>
          </w:rPr>
          <w:delText>load</w:delText>
        </w:r>
      </w:del>
      <w:ins w:id="52" w:author="x067634" w:date="2023-06-26T13:16:00Z">
        <w:r w:rsidR="005D4BA6" w:rsidRPr="00964D05">
          <w:rPr>
            <w:i/>
            <w:color w:val="4F81BD" w:themeColor="accent1"/>
            <w:lang w:val="en-US"/>
          </w:rPr>
          <w:t>,</w:t>
        </w:r>
      </w:ins>
      <w:r w:rsidR="00D40799" w:rsidRPr="00964D05">
        <w:rPr>
          <w:i/>
          <w:color w:val="4F81BD" w:themeColor="accent1"/>
          <w:lang w:val="en-US"/>
        </w:rPr>
        <w:t xml:space="preserve"> </w:t>
      </w:r>
      <w:ins w:id="53" w:author="x067634" w:date="2023-06-26T13:18:00Z">
        <w:r w:rsidR="005D4BA6" w:rsidRPr="00964D05">
          <w:rPr>
            <w:i/>
            <w:color w:val="4F81BD" w:themeColor="accent1"/>
            <w:lang w:val="en-US"/>
          </w:rPr>
          <w:t>quality reports are automatically generated</w:t>
        </w:r>
      </w:ins>
      <w:ins w:id="54" w:author="x067634" w:date="2023-06-26T13:22:00Z">
        <w:r>
          <w:rPr>
            <w:i/>
            <w:color w:val="4F81BD" w:themeColor="accent1"/>
            <w:lang w:val="en-US"/>
          </w:rPr>
          <w:t>. The</w:t>
        </w:r>
        <w:r w:rsidR="005D4BA6" w:rsidRPr="00964D05">
          <w:rPr>
            <w:i/>
            <w:color w:val="4F81BD" w:themeColor="accent1"/>
            <w:lang w:val="en-US"/>
          </w:rPr>
          <w:t>s</w:t>
        </w:r>
      </w:ins>
      <w:ins w:id="55" w:author="x067634" w:date="2023-06-26T13:41:00Z">
        <w:r>
          <w:rPr>
            <w:i/>
            <w:color w:val="4F81BD" w:themeColor="accent1"/>
            <w:lang w:val="en-US"/>
          </w:rPr>
          <w:t>e</w:t>
        </w:r>
      </w:ins>
      <w:ins w:id="56" w:author="x067634" w:date="2023-06-26T13:22:00Z">
        <w:r w:rsidR="005D4BA6" w:rsidRPr="00964D05">
          <w:rPr>
            <w:i/>
            <w:color w:val="4F81BD" w:themeColor="accent1"/>
            <w:lang w:val="en-US"/>
          </w:rPr>
          <w:t xml:space="preserve"> reports</w:t>
        </w:r>
      </w:ins>
      <w:ins w:id="57" w:author="x067634" w:date="2023-06-26T13:18:00Z">
        <w:r w:rsidR="005D4BA6" w:rsidRPr="00964D05">
          <w:rPr>
            <w:i/>
            <w:color w:val="4F81BD" w:themeColor="accent1"/>
            <w:lang w:val="en-US"/>
          </w:rPr>
          <w:t xml:space="preserve"> are revised </w:t>
        </w:r>
      </w:ins>
      <w:ins w:id="58" w:author="x067634" w:date="2023-06-26T13:19:00Z">
        <w:r w:rsidR="005D4BA6" w:rsidRPr="00964D05">
          <w:rPr>
            <w:i/>
            <w:color w:val="4F81BD" w:themeColor="accent1"/>
            <w:lang w:val="en-US"/>
          </w:rPr>
          <w:t xml:space="preserve">and </w:t>
        </w:r>
      </w:ins>
      <w:ins w:id="59" w:author="x067634" w:date="2023-06-26T13:20:00Z">
        <w:r w:rsidR="005D4BA6" w:rsidRPr="00964D05">
          <w:rPr>
            <w:i/>
            <w:color w:val="4F81BD" w:themeColor="accent1"/>
            <w:lang w:val="en-US"/>
          </w:rPr>
          <w:t xml:space="preserve">managed by </w:t>
        </w:r>
      </w:ins>
      <w:ins w:id="60" w:author="x067634" w:date="2023-06-26T13:18:00Z">
        <w:r w:rsidR="005D4BA6" w:rsidRPr="00964D05">
          <w:rPr>
            <w:i/>
            <w:color w:val="4F81BD" w:themeColor="accent1"/>
            <w:lang w:val="en-US"/>
          </w:rPr>
          <w:t>th</w:t>
        </w:r>
      </w:ins>
      <w:ins w:id="61" w:author="x067634" w:date="2023-06-26T13:19:00Z">
        <w:r w:rsidR="005D4BA6" w:rsidRPr="00964D05">
          <w:rPr>
            <w:i/>
            <w:color w:val="4F81BD" w:themeColor="accent1"/>
            <w:lang w:val="en-US"/>
          </w:rPr>
          <w:t xml:space="preserve">e </w:t>
        </w:r>
      </w:ins>
      <w:ins w:id="62" w:author="x067634" w:date="2023-06-26T13:20:00Z">
        <w:r w:rsidR="005D4BA6" w:rsidRPr="00964D05">
          <w:rPr>
            <w:i/>
            <w:color w:val="4F81BD" w:themeColor="accent1"/>
            <w:lang w:val="en-US"/>
          </w:rPr>
          <w:t>administrators</w:t>
        </w:r>
      </w:ins>
      <w:ins w:id="63" w:author="x067634" w:date="2023-06-26T13:19:00Z">
        <w:r w:rsidR="005D4BA6" w:rsidRPr="00964D05">
          <w:rPr>
            <w:i/>
            <w:color w:val="4F81BD" w:themeColor="accent1"/>
            <w:lang w:val="en-US"/>
          </w:rPr>
          <w:t xml:space="preserve"> of the database</w:t>
        </w:r>
      </w:ins>
      <w:ins w:id="64" w:author="x067634" w:date="2023-06-26T13:20:00Z">
        <w:r w:rsidR="005D4BA6" w:rsidRPr="00964D05">
          <w:rPr>
            <w:i/>
            <w:color w:val="4F81BD" w:themeColor="accent1"/>
            <w:lang w:val="en-US"/>
          </w:rPr>
          <w:t xml:space="preserve"> in order to </w:t>
        </w:r>
      </w:ins>
      <w:ins w:id="65" w:author="x067634" w:date="2023-06-26T13:21:00Z">
        <w:r w:rsidR="005D4BA6" w:rsidRPr="00964D05">
          <w:rPr>
            <w:i/>
            <w:color w:val="4F81BD" w:themeColor="accent1"/>
            <w:lang w:val="en-US"/>
          </w:rPr>
          <w:t xml:space="preserve">detect and correct inconsistencies before </w:t>
        </w:r>
      </w:ins>
      <w:ins w:id="66" w:author="x067634" w:date="2023-06-26T13:33:00Z">
        <w:r w:rsidR="00C22517" w:rsidRPr="00964D05">
          <w:rPr>
            <w:i/>
            <w:color w:val="4F81BD" w:themeColor="accent1"/>
            <w:lang w:val="en-US"/>
          </w:rPr>
          <w:t>entering</w:t>
        </w:r>
      </w:ins>
      <w:ins w:id="67" w:author="x067634" w:date="2023-06-26T13:32:00Z">
        <w:r w:rsidR="00C22517" w:rsidRPr="00964D05">
          <w:rPr>
            <w:i/>
            <w:color w:val="4F81BD" w:themeColor="accent1"/>
            <w:lang w:val="en-US"/>
          </w:rPr>
          <w:t xml:space="preserve"> </w:t>
        </w:r>
      </w:ins>
      <w:ins w:id="68" w:author="x067634" w:date="2023-06-26T13:33:00Z">
        <w:r w:rsidR="00C22517" w:rsidRPr="00964D05">
          <w:rPr>
            <w:i/>
            <w:color w:val="4F81BD" w:themeColor="accent1"/>
            <w:lang w:val="en-US"/>
          </w:rPr>
          <w:t>data</w:t>
        </w:r>
      </w:ins>
      <w:ins w:id="69" w:author="x067634" w:date="2023-06-26T13:32:00Z">
        <w:r w:rsidR="00C22517" w:rsidRPr="00964D05">
          <w:rPr>
            <w:i/>
            <w:color w:val="4F81BD" w:themeColor="accent1"/>
            <w:lang w:val="en-US"/>
          </w:rPr>
          <w:t xml:space="preserve"> </w:t>
        </w:r>
      </w:ins>
      <w:ins w:id="70" w:author="x067634" w:date="2023-06-26T13:22:00Z">
        <w:r w:rsidR="005D4BA6" w:rsidRPr="00964D05">
          <w:rPr>
            <w:i/>
            <w:color w:val="4F81BD" w:themeColor="accent1"/>
            <w:lang w:val="en-US"/>
          </w:rPr>
          <w:t>in BARDENA</w:t>
        </w:r>
      </w:ins>
      <w:ins w:id="71" w:author="x067634" w:date="2023-06-26T13:39:00Z">
        <w:r>
          <w:rPr>
            <w:color w:val="4F81BD" w:themeColor="accent1"/>
            <w:lang w:val="en-US"/>
          </w:rPr>
          <w:t>”</w:t>
        </w:r>
      </w:ins>
      <w:ins w:id="72" w:author="x067634" w:date="2023-06-26T13:22:00Z">
        <w:r w:rsidR="005D4BA6">
          <w:rPr>
            <w:color w:val="4F81BD" w:themeColor="accent1"/>
            <w:lang w:val="en-US"/>
          </w:rPr>
          <w:t xml:space="preserve"> </w:t>
        </w:r>
      </w:ins>
      <w:del w:id="73" w:author="x067634" w:date="2023-06-26T13:33:00Z">
        <w:r w:rsidR="00D40799" w:rsidRPr="00DE6564" w:rsidDel="00C22517">
          <w:rPr>
            <w:color w:val="4F81BD" w:themeColor="accent1"/>
            <w:lang w:val="en-US"/>
          </w:rPr>
          <w:delText>there is a process of recording the wrong data and create an automatic report with this problems</w:delText>
        </w:r>
        <w:r w:rsidR="0053434A" w:rsidRPr="00DE6564" w:rsidDel="00C22517">
          <w:rPr>
            <w:color w:val="4F81BD" w:themeColor="accent1"/>
            <w:lang w:val="en-US"/>
          </w:rPr>
          <w:delText xml:space="preserve"> </w:delText>
        </w:r>
        <w:r w:rsidR="00DE6564" w:rsidRPr="00DE6564" w:rsidDel="00C22517">
          <w:rPr>
            <w:color w:val="4F81BD" w:themeColor="accent1"/>
            <w:lang w:val="en-US"/>
          </w:rPr>
          <w:delText>in order to notify them</w:delText>
        </w:r>
      </w:del>
      <w:commentRangeEnd w:id="43"/>
      <w:r w:rsidR="00C22517">
        <w:rPr>
          <w:rStyle w:val="Refdecomentario"/>
        </w:rPr>
        <w:commentReference w:id="43"/>
      </w:r>
    </w:p>
    <w:p w14:paraId="6DBCE035" w14:textId="77777777" w:rsidR="00520980" w:rsidRPr="00520980" w:rsidRDefault="00520980" w:rsidP="00520980">
      <w:pPr>
        <w:rPr>
          <w:b/>
          <w:lang w:val="en-US"/>
        </w:rPr>
      </w:pPr>
      <w:r w:rsidRPr="00D40799">
        <w:rPr>
          <w:b/>
          <w:lang w:val="en-US"/>
        </w:rPr>
        <w:t xml:space="preserve">4.  </w:t>
      </w:r>
      <w:r w:rsidRPr="00520980">
        <w:rPr>
          <w:b/>
          <w:lang w:val="en-US"/>
        </w:rPr>
        <w:t>Data collected</w:t>
      </w:r>
    </w:p>
    <w:p w14:paraId="01F25129" w14:textId="5F8523FB" w:rsidR="00520980" w:rsidRDefault="00520980" w:rsidP="00520980">
      <w:pPr>
        <w:rPr>
          <w:ins w:id="74" w:author="Ibai Tamayo" w:date="2023-07-03T12:25:00Z"/>
          <w:b/>
          <w:lang w:val="en-US"/>
        </w:rPr>
      </w:pPr>
      <w:r w:rsidRPr="00520980">
        <w:rPr>
          <w:b/>
          <w:lang w:val="en-US"/>
        </w:rPr>
        <w:t>“… where the different sources are stored in the backend and then linked all together in a star schema design”.  How are they linked? It would flow better if you briefly describe how data are linked here. Is the same personal ID number (from LAKORA) used in the other datasets? (You describe data linkage later. It can be moved here).</w:t>
      </w:r>
    </w:p>
    <w:p w14:paraId="11C22C27" w14:textId="3D835359" w:rsidR="001A6D51" w:rsidRDefault="001A6D51" w:rsidP="00520980">
      <w:pPr>
        <w:rPr>
          <w:ins w:id="75" w:author="Ibai Tamayo" w:date="2023-07-03T12:25:00Z"/>
          <w:b/>
          <w:lang w:val="en-US"/>
        </w:rPr>
      </w:pPr>
    </w:p>
    <w:p w14:paraId="72214EA0" w14:textId="5A10631F" w:rsidR="001A6D51" w:rsidRPr="00520980" w:rsidRDefault="001A6D51" w:rsidP="00520980">
      <w:pPr>
        <w:rPr>
          <w:b/>
          <w:lang w:val="en-US"/>
        </w:rPr>
      </w:pPr>
      <w:ins w:id="76" w:author="Ibai Tamayo" w:date="2023-07-03T12:25:00Z">
        <w:r>
          <w:rPr>
            <w:b/>
            <w:lang w:val="en-US"/>
          </w:rPr>
          <w:t>The reviewer is right</w:t>
        </w:r>
      </w:ins>
      <w:ins w:id="77" w:author="Ibai Tamayo" w:date="2023-07-03T12:26:00Z">
        <w:r>
          <w:rPr>
            <w:b/>
            <w:lang w:val="en-US"/>
          </w:rPr>
          <w:t xml:space="preserve"> again</w:t>
        </w:r>
      </w:ins>
      <w:ins w:id="78" w:author="Ibai Tamayo" w:date="2023-07-03T12:25:00Z">
        <w:r>
          <w:rPr>
            <w:b/>
            <w:lang w:val="en-US"/>
          </w:rPr>
          <w:t>. The</w:t>
        </w:r>
      </w:ins>
      <w:ins w:id="79" w:author="Francisco Sánchez Sáez" w:date="2023-07-05T09:29:00Z">
        <w:r w:rsidR="00914F48">
          <w:rPr>
            <w:b/>
            <w:lang w:val="en-US"/>
          </w:rPr>
          <w:t xml:space="preserve"> primary</w:t>
        </w:r>
      </w:ins>
      <w:ins w:id="80" w:author="Ibai Tamayo" w:date="2023-07-03T12:25:00Z">
        <w:r>
          <w:rPr>
            <w:b/>
            <w:lang w:val="en-US"/>
          </w:rPr>
          <w:t xml:space="preserve"> key value </w:t>
        </w:r>
      </w:ins>
      <w:ins w:id="81" w:author="Ibai Tamayo" w:date="2023-07-03T12:26:00Z">
        <w:r>
          <w:rPr>
            <w:b/>
            <w:lang w:val="en-US"/>
          </w:rPr>
          <w:t xml:space="preserve">by </w:t>
        </w:r>
      </w:ins>
      <w:ins w:id="82" w:author="Ibai Tamayo" w:date="2023-07-03T12:25:00Z">
        <w:r>
          <w:rPr>
            <w:b/>
            <w:lang w:val="en-US"/>
          </w:rPr>
          <w:t xml:space="preserve">which </w:t>
        </w:r>
      </w:ins>
      <w:ins w:id="83" w:author="Ibai Tamayo" w:date="2023-07-03T12:26:00Z">
        <w:r>
          <w:rPr>
            <w:b/>
            <w:lang w:val="en-US"/>
          </w:rPr>
          <w:t xml:space="preserve">all </w:t>
        </w:r>
      </w:ins>
      <w:ins w:id="84" w:author="Ibai Tamayo" w:date="2023-07-03T12:25:00Z">
        <w:r>
          <w:rPr>
            <w:b/>
            <w:lang w:val="en-US"/>
          </w:rPr>
          <w:t xml:space="preserve">the </w:t>
        </w:r>
      </w:ins>
      <w:ins w:id="85" w:author="Ibai Tamayo" w:date="2023-07-03T12:26:00Z">
        <w:r>
          <w:rPr>
            <w:b/>
            <w:lang w:val="en-US"/>
          </w:rPr>
          <w:t>information is linked is the patients ID number</w:t>
        </w:r>
      </w:ins>
      <w:ins w:id="86" w:author="Ibai Tamayo" w:date="2023-07-03T12:27:00Z">
        <w:r>
          <w:rPr>
            <w:b/>
            <w:lang w:val="en-US"/>
          </w:rPr>
          <w:t>, gathered firstly in the LAKORA database present in the rest of databases allo</w:t>
        </w:r>
      </w:ins>
      <w:ins w:id="87" w:author="Ibai Tamayo" w:date="2023-07-03T12:28:00Z">
        <w:r>
          <w:rPr>
            <w:b/>
            <w:lang w:val="en-US"/>
          </w:rPr>
          <w:t>wing patient level data integration.</w:t>
        </w:r>
      </w:ins>
    </w:p>
    <w:p w14:paraId="6454502C" w14:textId="6B0AF3C2" w:rsidR="004809DC" w:rsidRPr="004809DC" w:rsidRDefault="004809DC" w:rsidP="00520980">
      <w:pPr>
        <w:rPr>
          <w:ins w:id="88" w:author="x067634" w:date="2023-06-26T13:55:00Z"/>
          <w:lang w:val="en-US"/>
        </w:rPr>
      </w:pPr>
      <w:ins w:id="89" w:author="x067634" w:date="2023-06-26T13:55:00Z">
        <w:del w:id="90" w:author="Ibai Tamayo" w:date="2023-07-03T12:28:00Z">
          <w:r w:rsidRPr="004809DC" w:rsidDel="001A6D51">
            <w:rPr>
              <w:lang w:val="en-US"/>
            </w:rPr>
            <w:delText xml:space="preserve">Thank you for the suggestion. </w:delText>
          </w:r>
        </w:del>
        <w:r w:rsidRPr="004809DC">
          <w:rPr>
            <w:lang w:val="en-US"/>
          </w:rPr>
          <w:t xml:space="preserve">We have </w:t>
        </w:r>
      </w:ins>
      <w:ins w:id="91" w:author="x067634" w:date="2023-06-26T13:56:00Z">
        <w:r w:rsidRPr="004809DC">
          <w:rPr>
            <w:lang w:val="en-US"/>
          </w:rPr>
          <w:t xml:space="preserve">moved the information regarding the </w:t>
        </w:r>
        <w:r>
          <w:rPr>
            <w:lang w:val="en-US"/>
          </w:rPr>
          <w:t xml:space="preserve">identifier and data linkage to the </w:t>
        </w:r>
      </w:ins>
      <w:ins w:id="92" w:author="x067634" w:date="2023-06-26T13:57:00Z">
        <w:r>
          <w:rPr>
            <w:lang w:val="en-US"/>
          </w:rPr>
          <w:t>“data collected” section.</w:t>
        </w:r>
      </w:ins>
    </w:p>
    <w:p w14:paraId="482047C5" w14:textId="79D1F508" w:rsidR="00520980" w:rsidRPr="002C7344" w:rsidDel="004809DC" w:rsidRDefault="002C7344" w:rsidP="00520980">
      <w:pPr>
        <w:rPr>
          <w:del w:id="93" w:author="x067634" w:date="2023-06-26T13:59:00Z"/>
        </w:rPr>
      </w:pPr>
      <w:del w:id="94" w:author="x067634" w:date="2023-06-26T13:59:00Z">
        <w:r w:rsidRPr="002C7344" w:rsidDel="004809DC">
          <w:delText>Sí. Es persona-céntrico. Mover el data linkage al data collection.</w:delText>
        </w:r>
      </w:del>
    </w:p>
    <w:p w14:paraId="196E1B0D" w14:textId="77777777" w:rsidR="00520980" w:rsidRPr="00520980" w:rsidRDefault="00520980" w:rsidP="00520980">
      <w:pPr>
        <w:rPr>
          <w:b/>
          <w:lang w:val="en-US"/>
        </w:rPr>
      </w:pPr>
      <w:r w:rsidRPr="00520980">
        <w:rPr>
          <w:b/>
          <w:lang w:val="en-US"/>
        </w:rPr>
        <w:t>What do you mean by “main data”? Do you mean patient demographics? How is it different to location and diagnosis dimensions? It is not clear how these 5 dimensions relate to the data collected as listed in Table 1.</w:t>
      </w:r>
    </w:p>
    <w:p w14:paraId="30107AF8" w14:textId="0CEF6C23" w:rsidR="00520980" w:rsidDel="00BD5653" w:rsidRDefault="003A59D5" w:rsidP="00520980">
      <w:pPr>
        <w:rPr>
          <w:del w:id="95" w:author="x067634" w:date="2023-06-26T14:13:00Z"/>
        </w:rPr>
      </w:pPr>
      <w:del w:id="96" w:author="x067634" w:date="2023-06-26T14:13:00Z">
        <w:r w:rsidRPr="00C3541B" w:rsidDel="00BD5653">
          <w:delText>Cambiar</w:delText>
        </w:r>
        <w:r w:rsidR="00C3541B" w:rsidRPr="00C3541B" w:rsidDel="00BD5653">
          <w:delText xml:space="preserve"> patient por person y cambiar</w:delText>
        </w:r>
        <w:r w:rsidRPr="00C3541B" w:rsidDel="00BD5653">
          <w:delText xml:space="preserve"> main por Administrative, socio-demographic, and economic data</w:delText>
        </w:r>
        <w:r w:rsidR="00C3541B" w:rsidRPr="00C3541B" w:rsidDel="00BD5653">
          <w:delText xml:space="preserve"> (o quitar main y</w:delText>
        </w:r>
        <w:r w:rsidRPr="00C3541B" w:rsidDel="00BD5653">
          <w:delText xml:space="preserve"> </w:delText>
        </w:r>
        <w:r w:rsidR="00C3541B" w:rsidDel="00BD5653">
          <w:delText>a</w:delText>
        </w:r>
        <w:r w:rsidRPr="003A59D5" w:rsidDel="00BD5653">
          <w:delText>ñadir en la tabla 1 una columna con las distintas tablas</w:delText>
        </w:r>
        <w:r w:rsidR="00C3541B" w:rsidDel="00BD5653">
          <w:delText>)</w:delText>
        </w:r>
        <w:r w:rsidRPr="003A59D5" w:rsidDel="00BD5653">
          <w:delText>.</w:delText>
        </w:r>
      </w:del>
    </w:p>
    <w:p w14:paraId="034A4D3F" w14:textId="117CEFB2" w:rsidR="00C3541B" w:rsidDel="00BD5653" w:rsidRDefault="00C3541B" w:rsidP="00520980">
      <w:pPr>
        <w:rPr>
          <w:del w:id="97" w:author="x067634" w:date="2023-06-26T14:13:00Z"/>
          <w:lang w:val="en-US"/>
        </w:rPr>
      </w:pPr>
      <w:del w:id="98" w:author="x067634" w:date="2023-06-26T14:13:00Z">
        <w:r w:rsidRPr="00D40799" w:rsidDel="00BD5653">
          <w:rPr>
            <w:lang w:val="en-US"/>
          </w:rPr>
          <w:delText>En location añadir of antes del reference healthcare center. Cambiar unity por care unit.</w:delText>
        </w:r>
      </w:del>
    </w:p>
    <w:p w14:paraId="01044CEB" w14:textId="29C9D087" w:rsidR="00BD5653" w:rsidRPr="00D40799" w:rsidRDefault="00BD5653" w:rsidP="00520980">
      <w:pPr>
        <w:rPr>
          <w:ins w:id="99" w:author="x067634" w:date="2023-06-26T14:13:00Z"/>
          <w:lang w:val="en-US"/>
        </w:rPr>
      </w:pPr>
      <w:ins w:id="100" w:author="x067634" w:date="2023-06-26T14:13:00Z">
        <w:r>
          <w:rPr>
            <w:lang w:val="en-US"/>
          </w:rPr>
          <w:t>Thank you</w:t>
        </w:r>
      </w:ins>
      <w:ins w:id="101" w:author="Francisco Sánchez Sáez" w:date="2023-07-05T09:33:00Z">
        <w:r w:rsidR="00914F48">
          <w:rPr>
            <w:lang w:val="en-US"/>
          </w:rPr>
          <w:t>, main data was misleading</w:t>
        </w:r>
      </w:ins>
      <w:ins w:id="102" w:author="x067634" w:date="2023-06-26T14:13:00Z">
        <w:r>
          <w:rPr>
            <w:lang w:val="en-US"/>
          </w:rPr>
          <w:t xml:space="preserve">. We have integrated the information </w:t>
        </w:r>
      </w:ins>
      <w:ins w:id="103" w:author="x067634" w:date="2023-06-26T14:14:00Z">
        <w:r>
          <w:rPr>
            <w:lang w:val="en-US"/>
          </w:rPr>
          <w:t>regarding</w:t>
        </w:r>
      </w:ins>
      <w:ins w:id="104" w:author="x067634" w:date="2023-06-26T14:13:00Z">
        <w:r>
          <w:rPr>
            <w:lang w:val="en-US"/>
          </w:rPr>
          <w:t xml:space="preserve"> the dimensions in table 1, in which a detailed description of </w:t>
        </w:r>
      </w:ins>
      <w:ins w:id="105" w:author="x067634" w:date="2023-06-26T14:14:00Z">
        <w:r>
          <w:rPr>
            <w:lang w:val="en-US"/>
          </w:rPr>
          <w:t xml:space="preserve">the data included in </w:t>
        </w:r>
      </w:ins>
      <w:ins w:id="106" w:author="x067634" w:date="2023-06-26T14:13:00Z">
        <w:r>
          <w:rPr>
            <w:lang w:val="en-US"/>
          </w:rPr>
          <w:t xml:space="preserve">each dimension </w:t>
        </w:r>
      </w:ins>
      <w:ins w:id="107" w:author="x067634" w:date="2023-06-26T14:14:00Z">
        <w:r>
          <w:rPr>
            <w:lang w:val="en-US"/>
          </w:rPr>
          <w:t>is provided.</w:t>
        </w:r>
      </w:ins>
      <w:ins w:id="108" w:author="Francisco Sánchez Sáez" w:date="2023-07-05T09:36:00Z">
        <w:r w:rsidR="00914F48">
          <w:rPr>
            <w:lang w:val="en-US"/>
          </w:rPr>
          <w:t xml:space="preserve"> </w:t>
        </w:r>
      </w:ins>
    </w:p>
    <w:p w14:paraId="1D0C7D37" w14:textId="77777777" w:rsidR="00520980" w:rsidRPr="00520980" w:rsidRDefault="00520980" w:rsidP="00520980">
      <w:pPr>
        <w:rPr>
          <w:b/>
          <w:lang w:val="en-US"/>
        </w:rPr>
      </w:pPr>
      <w:r w:rsidRPr="00520980">
        <w:rPr>
          <w:b/>
          <w:lang w:val="en-US"/>
        </w:rPr>
        <w:t>Please expand on what is the Analytic Countability Component (ACC)?</w:t>
      </w:r>
    </w:p>
    <w:p w14:paraId="032C60C1" w14:textId="253DB226" w:rsidR="00520980" w:rsidRPr="00C3541B" w:rsidDel="002D5BAD" w:rsidRDefault="00C3541B" w:rsidP="00520980">
      <w:pPr>
        <w:rPr>
          <w:del w:id="109" w:author="x067634" w:date="2023-06-26T14:15:00Z"/>
        </w:rPr>
      </w:pPr>
      <w:del w:id="110" w:author="x067634" w:date="2023-06-26T14:15:00Z">
        <w:r w:rsidRPr="00C3541B" w:rsidDel="002D5BAD">
          <w:delText>Redactar Javier</w:delText>
        </w:r>
        <w:r w:rsidDel="002D5BAD">
          <w:delText>, Juli</w:delText>
        </w:r>
        <w:r w:rsidRPr="00C3541B" w:rsidDel="002D5BAD">
          <w:delText xml:space="preserve"> -&gt; Los costes del paciente y del proceso.</w:delText>
        </w:r>
      </w:del>
    </w:p>
    <w:p w14:paraId="78CEE8BD" w14:textId="486455F6" w:rsidR="00CA61F0" w:rsidRDefault="00A358CA" w:rsidP="00520980">
      <w:pPr>
        <w:rPr>
          <w:ins w:id="111" w:author="x067634" w:date="2023-06-26T14:24:00Z"/>
          <w:color w:val="4F81BD" w:themeColor="accent1"/>
          <w:lang w:val="en-US"/>
        </w:rPr>
      </w:pPr>
      <w:ins w:id="112" w:author="x067634" w:date="2023-06-26T14:20:00Z">
        <w:r>
          <w:rPr>
            <w:color w:val="4F81BD" w:themeColor="accent1"/>
            <w:lang w:val="en-US"/>
          </w:rPr>
          <w:t>T</w:t>
        </w:r>
        <w:r w:rsidR="00CA61F0">
          <w:rPr>
            <w:color w:val="4F81BD" w:themeColor="accent1"/>
            <w:lang w:val="en-US"/>
          </w:rPr>
          <w:t xml:space="preserve">his module includes cost data of all the resources used and the interventions carried out during the </w:t>
        </w:r>
      </w:ins>
      <w:ins w:id="113" w:author="x067634" w:date="2023-06-26T14:25:00Z">
        <w:r w:rsidR="00CA61F0">
          <w:rPr>
            <w:color w:val="4F81BD" w:themeColor="accent1"/>
            <w:lang w:val="en-US"/>
          </w:rPr>
          <w:t xml:space="preserve">care process, as well as information on the pharmaceutical co-payment assigned to each individual according to the income level. </w:t>
        </w:r>
      </w:ins>
      <w:ins w:id="114" w:author="x067634" w:date="2023-06-26T14:26:00Z">
        <w:r w:rsidR="00CA61F0">
          <w:rPr>
            <w:color w:val="4F81BD" w:themeColor="accent1"/>
            <w:lang w:val="en-US"/>
          </w:rPr>
          <w:t>This new information has been added in table 1.</w:t>
        </w:r>
      </w:ins>
    </w:p>
    <w:p w14:paraId="58888150" w14:textId="1268A960" w:rsidR="00C3541B" w:rsidRPr="00DE6564" w:rsidDel="00CA61F0" w:rsidRDefault="00DE6564" w:rsidP="00520980">
      <w:pPr>
        <w:rPr>
          <w:del w:id="115" w:author="x067634" w:date="2023-06-26T14:26:00Z"/>
          <w:color w:val="4F81BD" w:themeColor="accent1"/>
          <w:lang w:val="en-US"/>
        </w:rPr>
      </w:pPr>
      <w:del w:id="116" w:author="x067634" w:date="2023-06-26T14:26:00Z">
        <w:r w:rsidRPr="00DE6564" w:rsidDel="00CA61F0">
          <w:rPr>
            <w:color w:val="4F81BD" w:themeColor="accent1"/>
            <w:lang w:val="en-US"/>
          </w:rPr>
          <w:lastRenderedPageBreak/>
          <w:delText>In the analytic Countability Component are the tables wi</w:delText>
        </w:r>
        <w:r w:rsidDel="00CA61F0">
          <w:rPr>
            <w:color w:val="4F81BD" w:themeColor="accent1"/>
            <w:lang w:val="en-US"/>
          </w:rPr>
          <w:delText xml:space="preserve">th the data of the cost </w:delText>
        </w:r>
        <w:r w:rsidR="000B11CF" w:rsidDel="00CA61F0">
          <w:rPr>
            <w:color w:val="4F81BD" w:themeColor="accent1"/>
            <w:lang w:val="en-US"/>
          </w:rPr>
          <w:delText>of the goods and services provided by the Navarre Health System (SNS-O). It allows to calculate the cost of a person in a period or the cost of a good or services in a period.</w:delText>
        </w:r>
      </w:del>
    </w:p>
    <w:p w14:paraId="07D5B28F" w14:textId="77777777" w:rsidR="00520980" w:rsidRPr="00520980" w:rsidRDefault="00520980" w:rsidP="00520980">
      <w:pPr>
        <w:rPr>
          <w:b/>
          <w:lang w:val="en-US"/>
        </w:rPr>
      </w:pPr>
      <w:r w:rsidRPr="00520980">
        <w:rPr>
          <w:b/>
          <w:lang w:val="en-US"/>
        </w:rPr>
        <w:t>Please include references or website links for the various sources of data (LAKORA, ATENEA, etc)</w:t>
      </w:r>
    </w:p>
    <w:p w14:paraId="2C2FCFEC" w14:textId="5B649E6F" w:rsidR="00520980" w:rsidRPr="00C3541B" w:rsidDel="007B07CC" w:rsidRDefault="00C3541B" w:rsidP="00520980">
      <w:pPr>
        <w:rPr>
          <w:del w:id="117" w:author="x067634" w:date="2023-06-26T14:27:00Z"/>
        </w:rPr>
      </w:pPr>
      <w:del w:id="118" w:author="x067634" w:date="2023-06-26T14:27:00Z">
        <w:r w:rsidRPr="00C3541B" w:rsidDel="007B07CC">
          <w:delText>Son internas (desarrollos propios -&gt; intranet).</w:delText>
        </w:r>
      </w:del>
    </w:p>
    <w:p w14:paraId="732CF0E6" w14:textId="70DFC6A1" w:rsidR="007B07CC" w:rsidRPr="008E293B" w:rsidRDefault="007B07CC" w:rsidP="00520980">
      <w:pPr>
        <w:rPr>
          <w:ins w:id="119" w:author="x067634" w:date="2023-06-26T14:27:00Z"/>
          <w:lang w:val="en-US"/>
        </w:rPr>
      </w:pPr>
      <w:ins w:id="120" w:author="x067634" w:date="2023-06-26T14:27:00Z">
        <w:r w:rsidRPr="008E293B">
          <w:rPr>
            <w:lang w:val="en-US"/>
          </w:rPr>
          <w:t xml:space="preserve">These are software modules </w:t>
        </w:r>
      </w:ins>
      <w:ins w:id="121" w:author="x067634" w:date="2023-06-26T14:28:00Z">
        <w:r w:rsidRPr="008E293B">
          <w:rPr>
            <w:lang w:val="en-US"/>
          </w:rPr>
          <w:t>accessible</w:t>
        </w:r>
      </w:ins>
      <w:ins w:id="122" w:author="x067634" w:date="2023-06-26T14:27:00Z">
        <w:r w:rsidRPr="008E293B">
          <w:rPr>
            <w:lang w:val="en-US"/>
          </w:rPr>
          <w:t xml:space="preserve"> </w:t>
        </w:r>
      </w:ins>
      <w:ins w:id="123" w:author="x067634" w:date="2023-06-26T14:28:00Z">
        <w:r w:rsidRPr="008E293B">
          <w:rPr>
            <w:lang w:val="en-US"/>
          </w:rPr>
          <w:t xml:space="preserve">from the internal information network of the Navarre Health Service. They are not available </w:t>
        </w:r>
      </w:ins>
      <w:ins w:id="124" w:author="x067634" w:date="2023-06-26T14:29:00Z">
        <w:r w:rsidRPr="008E293B">
          <w:rPr>
            <w:lang w:val="en-US"/>
          </w:rPr>
          <w:t>as webpage</w:t>
        </w:r>
      </w:ins>
    </w:p>
    <w:p w14:paraId="41485E83" w14:textId="33C04BE9" w:rsidR="00520980" w:rsidRPr="00D40799" w:rsidRDefault="00520980" w:rsidP="00520980">
      <w:pPr>
        <w:rPr>
          <w:b/>
        </w:rPr>
      </w:pPr>
      <w:r w:rsidRPr="00520980">
        <w:rPr>
          <w:b/>
          <w:lang w:val="en-US"/>
        </w:rPr>
        <w:t xml:space="preserve">You state that BARDENA can be linked to specific registries. This is not shown in Figure 2. You mention acute stroke and diabetes registries. Please provide the full name for these registries and references/webpage links. Are there additional registries that can be linked? Please provide a list. </w:t>
      </w:r>
      <w:r w:rsidRPr="00D40799">
        <w:rPr>
          <w:b/>
        </w:rPr>
        <w:t>Has consent been provided for linkage?</w:t>
      </w:r>
    </w:p>
    <w:p w14:paraId="105E8FE6" w14:textId="183D9A27" w:rsidR="00520980" w:rsidRPr="00C3541B" w:rsidRDefault="00C3541B" w:rsidP="00520980">
      <w:del w:id="125" w:author="Ibai Tamayo" w:date="2023-07-14T09:51:00Z">
        <w:r w:rsidRPr="006C2A2A" w:rsidDel="00C35A8F">
          <w:rPr>
            <w:highlight w:val="yellow"/>
          </w:rPr>
          <w:delText>Añadir urls de los registros</w:delText>
        </w:r>
      </w:del>
      <w:ins w:id="126" w:author="Francisco Sánchez Sáez" w:date="2023-07-05T09:51:00Z">
        <w:del w:id="127" w:author="Ibai Tamayo" w:date="2023-07-14T09:51:00Z">
          <w:r w:rsidR="00DB2C08" w:rsidDel="00C35A8F">
            <w:rPr>
              <w:highlight w:val="yellow"/>
            </w:rPr>
            <w:delText xml:space="preserve"> (boletines)</w:delText>
          </w:r>
        </w:del>
      </w:ins>
      <w:del w:id="128" w:author="Ibai Tamayo" w:date="2023-07-14T09:51:00Z">
        <w:r w:rsidRPr="006C2A2A" w:rsidDel="00C35A8F">
          <w:rPr>
            <w:highlight w:val="yellow"/>
          </w:rPr>
          <w:delText xml:space="preserve">. </w:delText>
        </w:r>
      </w:del>
      <w:r w:rsidR="007568B4" w:rsidRPr="006C2A2A">
        <w:rPr>
          <w:highlight w:val="yellow"/>
        </w:rPr>
        <w:t xml:space="preserve">Explicar que hay registro dentro de la información de hospital. Añadir en la información de hospital en la Figura 2 -&gt; </w:t>
      </w:r>
      <w:del w:id="129" w:author="Ibai Tamayo" w:date="2023-07-14T09:51:00Z">
        <w:r w:rsidR="007568B4" w:rsidRPr="006C2A2A" w:rsidDel="00C35A8F">
          <w:rPr>
            <w:highlight w:val="yellow"/>
          </w:rPr>
          <w:delText xml:space="preserve">Ibai </w:delText>
        </w:r>
      </w:del>
      <w:r w:rsidR="007568B4" w:rsidRPr="006C2A2A">
        <w:rPr>
          <w:highlight w:val="yellow"/>
        </w:rPr>
        <w:t>y Javier.</w:t>
      </w:r>
      <w:ins w:id="130" w:author="Francisco Sánchez Sáez" w:date="2023-07-05T09:52:00Z">
        <w:r w:rsidR="00DB2C08">
          <w:t xml:space="preserve"> </w:t>
        </w:r>
        <w:del w:id="131" w:author="Ibai Tamayo" w:date="2023-07-14T09:51:00Z">
          <w:r w:rsidR="00DB2C08" w:rsidDel="00C35A8F">
            <w:delText>Poner ppt para poder modificar la Figura.</w:delText>
          </w:r>
        </w:del>
      </w:ins>
      <w:ins w:id="132" w:author="Francisco Sánchez Sáez" w:date="2023-07-05T09:55:00Z">
        <w:del w:id="133" w:author="Ibai Tamayo" w:date="2023-07-14T09:51:00Z">
          <w:r w:rsidR="00564E91" w:rsidDel="00C35A8F">
            <w:delText xml:space="preserve"> Quitar la info del stroke</w:delText>
          </w:r>
        </w:del>
      </w:ins>
    </w:p>
    <w:p w14:paraId="16C328E6" w14:textId="77777777" w:rsidR="00520980" w:rsidRPr="00520980" w:rsidRDefault="00520980" w:rsidP="00520980">
      <w:pPr>
        <w:rPr>
          <w:b/>
          <w:lang w:val="en-US"/>
        </w:rPr>
      </w:pPr>
      <w:r w:rsidRPr="00520980">
        <w:rPr>
          <w:b/>
          <w:lang w:val="en-US"/>
        </w:rPr>
        <w:t>Please move the text under “2.3 Access to BARDENA information…” to  the “Data resource access” heading.</w:t>
      </w:r>
    </w:p>
    <w:p w14:paraId="5804B7D3" w14:textId="36EADD7E" w:rsidR="00520980" w:rsidRPr="00336112" w:rsidRDefault="00C3541B" w:rsidP="00520980">
      <w:pPr>
        <w:rPr>
          <w:lang w:val="en-US"/>
        </w:rPr>
      </w:pPr>
      <w:del w:id="134" w:author="x067634" w:date="2023-06-26T14:36:00Z">
        <w:r w:rsidDel="002F6AF9">
          <w:rPr>
            <w:lang w:val="en-US"/>
          </w:rPr>
          <w:delText>Cambiar de sitio</w:delText>
        </w:r>
        <w:r w:rsidR="007568B4" w:rsidDel="002F6AF9">
          <w:rPr>
            <w:lang w:val="en-US"/>
          </w:rPr>
          <w:delText>.</w:delText>
        </w:r>
      </w:del>
      <w:ins w:id="135" w:author="x067634" w:date="2023-06-26T14:35:00Z">
        <w:r w:rsidR="002F6AF9">
          <w:rPr>
            <w:lang w:val="en-US"/>
          </w:rPr>
          <w:t xml:space="preserve">We thank the reviewer for the suggestion. </w:t>
        </w:r>
      </w:ins>
      <w:ins w:id="136" w:author="x067634" w:date="2023-06-26T14:36:00Z">
        <w:r w:rsidR="002F6AF9">
          <w:rPr>
            <w:lang w:val="en-US"/>
          </w:rPr>
          <w:t>We have mo</w:t>
        </w:r>
        <w:r w:rsidR="00242A25">
          <w:rPr>
            <w:lang w:val="en-US"/>
          </w:rPr>
          <w:t xml:space="preserve">ved this information to “data resource access” section. </w:t>
        </w:r>
      </w:ins>
    </w:p>
    <w:p w14:paraId="480D034D" w14:textId="77777777" w:rsidR="00520980" w:rsidRPr="00520980" w:rsidRDefault="00520980" w:rsidP="00520980">
      <w:pPr>
        <w:rPr>
          <w:b/>
          <w:lang w:val="en-US"/>
        </w:rPr>
      </w:pPr>
      <w:r w:rsidRPr="00520980">
        <w:rPr>
          <w:b/>
          <w:lang w:val="en-US"/>
        </w:rPr>
        <w:t>Under “Ethics clearance” it is not clear what you mean by “unless informed consent” from patients” “allowing access to their data”. Do you mean non-deidentified data can be accessed also, if the patient gives consent? Can patients opt out of having their data anonymised and collected by BARDENA? Does BARDENA provide ethics clearance? Who are the data custodians?</w:t>
      </w:r>
    </w:p>
    <w:p w14:paraId="36447F29" w14:textId="39CBE805" w:rsidR="00E37BE3" w:rsidRPr="00E37BE3" w:rsidRDefault="00E37BE3" w:rsidP="00E37BE3">
      <w:pPr>
        <w:rPr>
          <w:color w:val="00B050"/>
          <w:lang w:val="en-US"/>
        </w:rPr>
      </w:pPr>
      <w:del w:id="137" w:author="x067634" w:date="2023-06-27T10:48:00Z">
        <w:r w:rsidRPr="00E37BE3" w:rsidDel="00880666">
          <w:rPr>
            <w:color w:val="00B050"/>
            <w:lang w:val="en-US"/>
          </w:rPr>
          <w:delText>For secondary use, t</w:delText>
        </w:r>
      </w:del>
      <w:ins w:id="138" w:author="x067634" w:date="2023-06-27T10:48:00Z">
        <w:r w:rsidR="00880666">
          <w:rPr>
            <w:color w:val="00B050"/>
            <w:lang w:val="en-US"/>
          </w:rPr>
          <w:t>T</w:t>
        </w:r>
      </w:ins>
      <w:r w:rsidRPr="00E37BE3">
        <w:rPr>
          <w:color w:val="00B050"/>
          <w:lang w:val="en-US"/>
        </w:rPr>
        <w:t xml:space="preserve">he data </w:t>
      </w:r>
      <w:ins w:id="139" w:author="x067634" w:date="2023-06-27T10:49:00Z">
        <w:r w:rsidR="00880666">
          <w:rPr>
            <w:color w:val="00B050"/>
            <w:lang w:val="en-US"/>
          </w:rPr>
          <w:t>extracted</w:t>
        </w:r>
      </w:ins>
      <w:del w:id="140" w:author="x067634" w:date="2023-06-27T10:49:00Z">
        <w:r w:rsidRPr="00E37BE3" w:rsidDel="00880666">
          <w:rPr>
            <w:color w:val="00B050"/>
            <w:lang w:val="en-US"/>
          </w:rPr>
          <w:delText>collected by</w:delText>
        </w:r>
      </w:del>
      <w:ins w:id="141" w:author="x067634" w:date="2023-06-27T10:49:00Z">
        <w:r w:rsidR="00880666">
          <w:rPr>
            <w:color w:val="00B050"/>
            <w:lang w:val="en-US"/>
          </w:rPr>
          <w:t xml:space="preserve"> from</w:t>
        </w:r>
      </w:ins>
      <w:r w:rsidRPr="00E37BE3">
        <w:rPr>
          <w:color w:val="00B050"/>
          <w:lang w:val="en-US"/>
        </w:rPr>
        <w:t xml:space="preserve"> BARDENA is always de-identified to protect patient</w:t>
      </w:r>
      <w:ins w:id="142" w:author="x067634" w:date="2023-06-27T10:42:00Z">
        <w:r w:rsidR="00475ADC">
          <w:rPr>
            <w:color w:val="00B050"/>
            <w:lang w:val="en-US"/>
          </w:rPr>
          <w:t>s´</w:t>
        </w:r>
      </w:ins>
      <w:r w:rsidRPr="00E37BE3">
        <w:rPr>
          <w:color w:val="00B050"/>
          <w:lang w:val="en-US"/>
        </w:rPr>
        <w:t xml:space="preserve"> privacy. We apologize for any confusion caused</w:t>
      </w:r>
      <w:del w:id="143" w:author="x067634" w:date="2023-06-27T10:54:00Z">
        <w:r w:rsidRPr="00E37BE3" w:rsidDel="00657EAF">
          <w:rPr>
            <w:color w:val="00B050"/>
            <w:lang w:val="en-US"/>
          </w:rPr>
          <w:delText xml:space="preserve"> by the reference to 'informed consent'</w:delText>
        </w:r>
      </w:del>
      <w:ins w:id="144" w:author="x067634" w:date="2023-06-27T10:50:00Z">
        <w:r w:rsidR="00880666">
          <w:rPr>
            <w:color w:val="00B050"/>
            <w:lang w:val="en-US"/>
          </w:rPr>
          <w:t>.</w:t>
        </w:r>
      </w:ins>
      <w:r w:rsidRPr="00E37BE3">
        <w:rPr>
          <w:color w:val="00B050"/>
          <w:lang w:val="en-US"/>
        </w:rPr>
        <w:t xml:space="preserve"> </w:t>
      </w:r>
      <w:commentRangeStart w:id="145"/>
      <w:del w:id="146" w:author="x067634" w:date="2023-06-27T10:51:00Z">
        <w:r w:rsidRPr="00E37BE3" w:rsidDel="00880666">
          <w:rPr>
            <w:color w:val="00B050"/>
            <w:lang w:val="en-US"/>
          </w:rPr>
          <w:delText>regarding patient access to their own data. This statement only applies to the primary use by patients themselves and does not extend to research purposes.</w:delText>
        </w:r>
      </w:del>
      <w:commentRangeEnd w:id="145"/>
      <w:r w:rsidR="00880666">
        <w:rPr>
          <w:rStyle w:val="Refdecomentario"/>
        </w:rPr>
        <w:commentReference w:id="145"/>
      </w:r>
      <w:del w:id="147" w:author="x067634" w:date="2023-06-27T10:51:00Z">
        <w:r w:rsidRPr="00E37BE3" w:rsidDel="00880666">
          <w:rPr>
            <w:color w:val="00B050"/>
            <w:lang w:val="en-US"/>
          </w:rPr>
          <w:delText xml:space="preserve"> </w:delText>
        </w:r>
      </w:del>
      <w:r w:rsidRPr="00E37BE3">
        <w:rPr>
          <w:color w:val="00B050"/>
          <w:lang w:val="en-US"/>
        </w:rPr>
        <w:t xml:space="preserve">We have </w:t>
      </w:r>
      <w:ins w:id="148" w:author="x067634" w:date="2023-06-27T10:51:00Z">
        <w:r w:rsidR="00880666">
          <w:rPr>
            <w:color w:val="00B050"/>
            <w:lang w:val="en-US"/>
          </w:rPr>
          <w:t>modified the text accordingly</w:t>
        </w:r>
      </w:ins>
      <w:del w:id="149" w:author="x067634" w:date="2023-06-27T10:51:00Z">
        <w:r w:rsidRPr="00E37BE3" w:rsidDel="00880666">
          <w:rPr>
            <w:color w:val="00B050"/>
            <w:lang w:val="en-US"/>
          </w:rPr>
          <w:delText>removed that particular phrase from the text</w:delText>
        </w:r>
      </w:del>
      <w:r w:rsidRPr="00E37BE3">
        <w:rPr>
          <w:color w:val="00B050"/>
          <w:lang w:val="en-US"/>
        </w:rPr>
        <w:t xml:space="preserve"> to avoid further misunderstanding.</w:t>
      </w:r>
    </w:p>
    <w:p w14:paraId="7CCF07BB" w14:textId="2E502E21" w:rsidR="00E37BE3" w:rsidRPr="00E37BE3" w:rsidRDefault="00E37BE3" w:rsidP="00E37BE3">
      <w:pPr>
        <w:rPr>
          <w:color w:val="00B050"/>
          <w:lang w:val="en-US"/>
        </w:rPr>
      </w:pPr>
      <w:r w:rsidRPr="00E37BE3">
        <w:rPr>
          <w:color w:val="00B050"/>
          <w:lang w:val="en-US"/>
        </w:rPr>
        <w:t>Regarding ethics clearance, it is important to note that BARDENA does not provide ethics clearance</w:t>
      </w:r>
      <w:del w:id="150" w:author="Francisco Sánchez Sáez" w:date="2023-07-05T09:58:00Z">
        <w:r w:rsidRPr="00E37BE3" w:rsidDel="00564E91">
          <w:rPr>
            <w:color w:val="00B050"/>
            <w:lang w:val="en-US"/>
          </w:rPr>
          <w:delText xml:space="preserve"> directly</w:delText>
        </w:r>
      </w:del>
      <w:r w:rsidRPr="00E37BE3">
        <w:rPr>
          <w:color w:val="00B050"/>
          <w:lang w:val="en-US"/>
        </w:rPr>
        <w:t xml:space="preserve">. </w:t>
      </w:r>
      <w:ins w:id="151" w:author="x067634" w:date="2023-06-27T10:55:00Z">
        <w:r w:rsidR="005B479F">
          <w:rPr>
            <w:color w:val="00B050"/>
            <w:lang w:val="en-US"/>
          </w:rPr>
          <w:t xml:space="preserve"> As stated in the text, </w:t>
        </w:r>
      </w:ins>
      <w:ins w:id="152" w:author="x067634" w:date="2023-06-27T11:01:00Z">
        <w:r w:rsidR="005B479F">
          <w:rPr>
            <w:color w:val="00B050"/>
            <w:lang w:val="en-US"/>
          </w:rPr>
          <w:t xml:space="preserve">approval of the </w:t>
        </w:r>
      </w:ins>
      <w:ins w:id="153" w:author="x067634" w:date="2023-06-27T11:02:00Z">
        <w:r w:rsidR="005B479F">
          <w:rPr>
            <w:color w:val="00B050"/>
            <w:lang w:val="en-US"/>
          </w:rPr>
          <w:t>study</w:t>
        </w:r>
      </w:ins>
      <w:ins w:id="154" w:author="x067634" w:date="2023-06-27T11:01:00Z">
        <w:r w:rsidR="005B479F">
          <w:rPr>
            <w:color w:val="00B050"/>
            <w:lang w:val="en-US"/>
          </w:rPr>
          <w:t xml:space="preserve"> protocol </w:t>
        </w:r>
      </w:ins>
      <w:ins w:id="155" w:author="x067634" w:date="2023-06-27T11:02:00Z">
        <w:r w:rsidR="005B479F">
          <w:rPr>
            <w:color w:val="00B050"/>
            <w:lang w:val="en-US"/>
          </w:rPr>
          <w:t>by an</w:t>
        </w:r>
      </w:ins>
      <w:ins w:id="156" w:author="x067634" w:date="2023-06-27T10:55:00Z">
        <w:r w:rsidR="005B479F">
          <w:rPr>
            <w:color w:val="00B050"/>
            <w:lang w:val="en-US"/>
          </w:rPr>
          <w:t xml:space="preserve"> accredited</w:t>
        </w:r>
      </w:ins>
      <w:del w:id="157" w:author="x067634" w:date="2023-06-27T10:56:00Z">
        <w:r w:rsidRPr="00E37BE3" w:rsidDel="005B479F">
          <w:rPr>
            <w:color w:val="00B050"/>
            <w:lang w:val="en-US"/>
          </w:rPr>
          <w:delText xml:space="preserve">The </w:delText>
        </w:r>
      </w:del>
      <w:del w:id="158" w:author="x067634" w:date="2023-06-27T10:59:00Z">
        <w:r w:rsidRPr="00E37BE3" w:rsidDel="005B479F">
          <w:rPr>
            <w:color w:val="00B050"/>
            <w:lang w:val="en-US"/>
          </w:rPr>
          <w:delText>Researc</w:delText>
        </w:r>
        <w:r w:rsidR="00936C0E" w:rsidDel="005B479F">
          <w:rPr>
            <w:color w:val="00B050"/>
            <w:lang w:val="en-US"/>
          </w:rPr>
          <w:delText>h Ethics</w:delText>
        </w:r>
      </w:del>
      <w:ins w:id="159" w:author="x067634" w:date="2023-06-27T10:59:00Z">
        <w:r w:rsidR="005B479F">
          <w:rPr>
            <w:color w:val="00B050"/>
            <w:lang w:val="en-US"/>
          </w:rPr>
          <w:t xml:space="preserve"> ethical research</w:t>
        </w:r>
      </w:ins>
      <w:r w:rsidR="00936C0E">
        <w:rPr>
          <w:color w:val="00B050"/>
          <w:lang w:val="en-US"/>
        </w:rPr>
        <w:t xml:space="preserve"> </w:t>
      </w:r>
      <w:ins w:id="160" w:author="x067634" w:date="2023-06-27T10:59:00Z">
        <w:r w:rsidR="005B479F">
          <w:rPr>
            <w:color w:val="00B050"/>
            <w:lang w:val="en-US"/>
          </w:rPr>
          <w:t>c</w:t>
        </w:r>
      </w:ins>
      <w:del w:id="161" w:author="x067634" w:date="2023-06-27T10:59:00Z">
        <w:r w:rsidR="00936C0E" w:rsidDel="005B479F">
          <w:rPr>
            <w:color w:val="00B050"/>
            <w:lang w:val="en-US"/>
          </w:rPr>
          <w:delText>C</w:delText>
        </w:r>
      </w:del>
      <w:r w:rsidR="00936C0E">
        <w:rPr>
          <w:color w:val="00B050"/>
          <w:lang w:val="en-US"/>
        </w:rPr>
        <w:t>ommittee</w:t>
      </w:r>
      <w:del w:id="162" w:author="x067634" w:date="2023-06-27T10:57:00Z">
        <w:r w:rsidR="00936C0E" w:rsidDel="005B479F">
          <w:rPr>
            <w:color w:val="00B050"/>
            <w:lang w:val="en-US"/>
          </w:rPr>
          <w:delText xml:space="preserve"> of Navarre</w:delText>
        </w:r>
      </w:del>
      <w:del w:id="163" w:author="x067634" w:date="2023-06-27T10:45:00Z">
        <w:r w:rsidR="00936C0E" w:rsidDel="00475ADC">
          <w:rPr>
            <w:color w:val="00B050"/>
            <w:lang w:val="en-US"/>
          </w:rPr>
          <w:delText>, one of the spanish</w:delText>
        </w:r>
        <w:r w:rsidRPr="00E37BE3" w:rsidDel="00475ADC">
          <w:rPr>
            <w:color w:val="00B050"/>
            <w:lang w:val="en-US"/>
          </w:rPr>
          <w:delText xml:space="preserve"> Clinical Research Ethics Committee</w:delText>
        </w:r>
        <w:r w:rsidR="00936C0E" w:rsidDel="00475ADC">
          <w:rPr>
            <w:color w:val="00B050"/>
            <w:lang w:val="en-US"/>
          </w:rPr>
          <w:delText>s</w:delText>
        </w:r>
        <w:r w:rsidRPr="00E37BE3" w:rsidDel="00475ADC">
          <w:rPr>
            <w:color w:val="00B050"/>
            <w:lang w:val="en-US"/>
          </w:rPr>
          <w:delText xml:space="preserve"> (CEIC</w:delText>
        </w:r>
        <w:r w:rsidR="00936C0E" w:rsidDel="00475ADC">
          <w:rPr>
            <w:color w:val="00B050"/>
            <w:lang w:val="en-US"/>
          </w:rPr>
          <w:delText>s</w:delText>
        </w:r>
        <w:r w:rsidRPr="00E37BE3" w:rsidDel="00475ADC">
          <w:rPr>
            <w:color w:val="00B050"/>
            <w:lang w:val="en-US"/>
          </w:rPr>
          <w:delText>),</w:delText>
        </w:r>
      </w:del>
      <w:del w:id="164" w:author="x067634" w:date="2023-06-27T11:02:00Z">
        <w:r w:rsidRPr="00E37BE3" w:rsidDel="00523120">
          <w:rPr>
            <w:color w:val="00B050"/>
            <w:lang w:val="en-US"/>
          </w:rPr>
          <w:delText xml:space="preserve"> </w:delText>
        </w:r>
      </w:del>
      <w:del w:id="165" w:author="x067634" w:date="2023-06-27T10:57:00Z">
        <w:r w:rsidRPr="00E37BE3" w:rsidDel="005B479F">
          <w:rPr>
            <w:color w:val="00B050"/>
            <w:lang w:val="en-US"/>
          </w:rPr>
          <w:delText>is</w:delText>
        </w:r>
      </w:del>
      <w:del w:id="166" w:author="x067634" w:date="2023-06-27T11:02:00Z">
        <w:r w:rsidRPr="00E37BE3" w:rsidDel="00523120">
          <w:rPr>
            <w:color w:val="00B050"/>
            <w:lang w:val="en-US"/>
          </w:rPr>
          <w:delText xml:space="preserve"> responsible for granting </w:delText>
        </w:r>
      </w:del>
      <w:del w:id="167" w:author="x067634" w:date="2023-06-27T10:58:00Z">
        <w:r w:rsidRPr="00E37BE3" w:rsidDel="005B479F">
          <w:rPr>
            <w:color w:val="00B050"/>
            <w:lang w:val="en-US"/>
          </w:rPr>
          <w:delText>ethics clearance</w:delText>
        </w:r>
      </w:del>
      <w:del w:id="168" w:author="x067634" w:date="2023-06-27T11:02:00Z">
        <w:r w:rsidRPr="00E37BE3" w:rsidDel="00523120">
          <w:rPr>
            <w:color w:val="00B050"/>
            <w:lang w:val="en-US"/>
          </w:rPr>
          <w:delText xml:space="preserve"> for </w:delText>
        </w:r>
      </w:del>
      <w:ins w:id="169" w:author="x067634" w:date="2023-06-27T11:02:00Z">
        <w:r w:rsidR="00523120">
          <w:rPr>
            <w:color w:val="00B050"/>
            <w:lang w:val="en-US"/>
          </w:rPr>
          <w:t xml:space="preserve"> is required to </w:t>
        </w:r>
      </w:ins>
      <w:ins w:id="170" w:author="x067634" w:date="2023-06-27T10:58:00Z">
        <w:r w:rsidR="005B479F">
          <w:rPr>
            <w:color w:val="00B050"/>
            <w:lang w:val="en-US"/>
          </w:rPr>
          <w:t xml:space="preserve">conduct </w:t>
        </w:r>
      </w:ins>
      <w:r w:rsidRPr="00E37BE3">
        <w:rPr>
          <w:color w:val="00B050"/>
          <w:lang w:val="en-US"/>
        </w:rPr>
        <w:t>research involving BARDENA data.</w:t>
      </w:r>
      <w:del w:id="171" w:author="x067634" w:date="2023-06-27T11:00:00Z">
        <w:r w:rsidRPr="00E37BE3" w:rsidDel="005B479F">
          <w:rPr>
            <w:color w:val="00B050"/>
            <w:lang w:val="en-US"/>
          </w:rPr>
          <w:delText xml:space="preserve"> </w:delText>
        </w:r>
        <w:commentRangeStart w:id="172"/>
        <w:r w:rsidRPr="00E37BE3" w:rsidDel="005B479F">
          <w:rPr>
            <w:color w:val="00B050"/>
            <w:lang w:val="en-US"/>
          </w:rPr>
          <w:delText>More information about the CEIC</w:delText>
        </w:r>
        <w:r w:rsidR="00936C0E" w:rsidDel="005B479F">
          <w:rPr>
            <w:color w:val="00B050"/>
            <w:lang w:val="en-US"/>
          </w:rPr>
          <w:delText>s</w:delText>
        </w:r>
        <w:r w:rsidRPr="00E37BE3" w:rsidDel="005B479F">
          <w:rPr>
            <w:color w:val="00B050"/>
            <w:lang w:val="en-US"/>
          </w:rPr>
          <w:delText xml:space="preserve"> can be found at http://archive.eurecnet.org/information/spain.html#2</w:delText>
        </w:r>
        <w:commentRangeEnd w:id="172"/>
        <w:r w:rsidR="00475ADC" w:rsidDel="005B479F">
          <w:rPr>
            <w:rStyle w:val="Refdecomentario"/>
          </w:rPr>
          <w:commentReference w:id="172"/>
        </w:r>
      </w:del>
      <w:r w:rsidRPr="00E37BE3">
        <w:rPr>
          <w:color w:val="00B050"/>
          <w:lang w:val="en-US"/>
        </w:rPr>
        <w:t>.</w:t>
      </w:r>
    </w:p>
    <w:p w14:paraId="2D6887D9" w14:textId="3FDB1881" w:rsidR="00E37BE3" w:rsidRPr="00E37BE3" w:rsidRDefault="00E37BE3" w:rsidP="00E37BE3">
      <w:pPr>
        <w:rPr>
          <w:color w:val="00B050"/>
          <w:lang w:val="en-US"/>
        </w:rPr>
      </w:pPr>
      <w:r w:rsidRPr="00E37BE3">
        <w:rPr>
          <w:color w:val="00B050"/>
          <w:lang w:val="en-US"/>
        </w:rPr>
        <w:lastRenderedPageBreak/>
        <w:t xml:space="preserve">Lastly, </w:t>
      </w:r>
      <w:ins w:id="173" w:author="x067634" w:date="2023-06-27T10:46:00Z">
        <w:r w:rsidR="00475ADC">
          <w:rPr>
            <w:color w:val="00B050"/>
            <w:lang w:val="en-US"/>
          </w:rPr>
          <w:t xml:space="preserve">the </w:t>
        </w:r>
      </w:ins>
      <w:r w:rsidR="003E342A" w:rsidRPr="003E342A">
        <w:rPr>
          <w:color w:val="00B050"/>
          <w:lang w:val="en-US"/>
        </w:rPr>
        <w:t xml:space="preserve">Navarre Health Service </w:t>
      </w:r>
      <w:r w:rsidRPr="00E37BE3">
        <w:rPr>
          <w:color w:val="00B050"/>
          <w:lang w:val="en-US"/>
        </w:rPr>
        <w:t xml:space="preserve">serves as the data custodian for BARDENA, ensuring the proper management, safeguarding, and responsible use of the collected data. </w:t>
      </w:r>
      <w:del w:id="174" w:author="x067634" w:date="2023-06-27T10:47:00Z">
        <w:r w:rsidRPr="00E37BE3" w:rsidDel="00475ADC">
          <w:rPr>
            <w:color w:val="00B050"/>
            <w:lang w:val="en-US"/>
          </w:rPr>
          <w:delText xml:space="preserve">They are </w:delText>
        </w:r>
      </w:del>
      <w:ins w:id="175" w:author="x067634" w:date="2023-06-27T10:47:00Z">
        <w:r w:rsidR="00475ADC">
          <w:rPr>
            <w:color w:val="00B050"/>
            <w:lang w:val="en-US"/>
          </w:rPr>
          <w:t xml:space="preserve">It is </w:t>
        </w:r>
      </w:ins>
      <w:r w:rsidRPr="00E37BE3">
        <w:rPr>
          <w:color w:val="00B050"/>
          <w:lang w:val="en-US"/>
        </w:rPr>
        <w:t>committed to upholding privacy, security, and ethical standards in handling the data.</w:t>
      </w:r>
    </w:p>
    <w:p w14:paraId="1E304D80" w14:textId="312F9273" w:rsidR="00936C0E" w:rsidRDefault="00936C0E" w:rsidP="00E37BE3">
      <w:pPr>
        <w:rPr>
          <w:color w:val="00B050"/>
          <w:lang w:val="en-US"/>
        </w:rPr>
      </w:pPr>
      <w:r>
        <w:rPr>
          <w:color w:val="00B050"/>
          <w:lang w:val="en-US"/>
        </w:rPr>
        <w:t>The information about the data custodian has been added in the revised text.</w:t>
      </w:r>
    </w:p>
    <w:p w14:paraId="3E19EDC8" w14:textId="77777777" w:rsidR="00520980" w:rsidRPr="00520980" w:rsidRDefault="00520980" w:rsidP="00E37BE3">
      <w:pPr>
        <w:rPr>
          <w:b/>
          <w:lang w:val="en-US"/>
        </w:rPr>
      </w:pPr>
      <w:r w:rsidRPr="00D40799">
        <w:rPr>
          <w:b/>
          <w:lang w:val="en-US"/>
        </w:rPr>
        <w:t xml:space="preserve">5.  </w:t>
      </w:r>
      <w:r w:rsidRPr="00520980">
        <w:rPr>
          <w:b/>
          <w:lang w:val="en-US"/>
        </w:rPr>
        <w:t>Data Resource Use</w:t>
      </w:r>
    </w:p>
    <w:p w14:paraId="03C3FA09" w14:textId="1FD74494" w:rsidR="00520980" w:rsidRPr="00520980" w:rsidRDefault="00520980" w:rsidP="00520980">
      <w:pPr>
        <w:rPr>
          <w:b/>
          <w:lang w:val="en-US"/>
        </w:rPr>
      </w:pPr>
      <w:r w:rsidRPr="00520980">
        <w:rPr>
          <w:b/>
          <w:lang w:val="en-US"/>
        </w:rPr>
        <w:t>Please provide more detail on what research questions were addressed, with a couple of examples with details on what was found.</w:t>
      </w:r>
    </w:p>
    <w:p w14:paraId="105BDFB9" w14:textId="2B42D9B5" w:rsidR="00520980" w:rsidRPr="003F6B13" w:rsidRDefault="003F6B13" w:rsidP="00520980">
      <w:r w:rsidRPr="00BF711F">
        <w:rPr>
          <w:highlight w:val="yellow"/>
          <w:rPrChange w:id="176" w:author="x067634" w:date="2023-06-27T11:03:00Z">
            <w:rPr/>
          </w:rPrChange>
        </w:rPr>
        <w:t xml:space="preserve">Añadir en texto sobre las preguntas de investigación y los resultados obtenidos –&gt; (COVID-19, Diabetes, </w:t>
      </w:r>
      <w:del w:id="177" w:author="Ibai Tamayo" w:date="2023-07-03T12:30:00Z">
        <w:r w:rsidRPr="00BF711F" w:rsidDel="00D918F7">
          <w:rPr>
            <w:highlight w:val="yellow"/>
            <w:rPrChange w:id="178" w:author="x067634" w:date="2023-06-27T11:03:00Z">
              <w:rPr/>
            </w:rPrChange>
          </w:rPr>
          <w:delText>SURVCAN</w:delText>
        </w:r>
      </w:del>
      <w:ins w:id="179" w:author="Ibai Tamayo" w:date="2023-07-03T12:30:00Z">
        <w:r w:rsidR="00D918F7" w:rsidRPr="00BF711F">
          <w:rPr>
            <w:highlight w:val="yellow"/>
            <w:rPrChange w:id="180" w:author="x067634" w:date="2023-06-27T11:03:00Z">
              <w:rPr/>
            </w:rPrChange>
          </w:rPr>
          <w:t>SUR</w:t>
        </w:r>
        <w:r w:rsidR="00D918F7">
          <w:rPr>
            <w:highlight w:val="yellow"/>
          </w:rPr>
          <w:t>B</w:t>
        </w:r>
        <w:r w:rsidR="00D918F7" w:rsidRPr="00BF711F">
          <w:rPr>
            <w:highlight w:val="yellow"/>
            <w:rPrChange w:id="181" w:author="x067634" w:date="2023-06-27T11:03:00Z">
              <w:rPr/>
            </w:rPrChange>
          </w:rPr>
          <w:t>CAN</w:t>
        </w:r>
      </w:ins>
      <w:r w:rsidRPr="00BF711F">
        <w:rPr>
          <w:highlight w:val="yellow"/>
          <w:rPrChange w:id="182" w:author="x067634" w:date="2023-06-27T11:03:00Z">
            <w:rPr/>
          </w:rPrChange>
        </w:rPr>
        <w:t>, etc.) -&gt; Ibai</w:t>
      </w:r>
    </w:p>
    <w:p w14:paraId="2FA27561" w14:textId="77777777" w:rsidR="00520980" w:rsidRPr="00520980" w:rsidRDefault="00520980" w:rsidP="00520980">
      <w:pPr>
        <w:rPr>
          <w:b/>
          <w:lang w:val="en-US"/>
        </w:rPr>
      </w:pPr>
      <w:r w:rsidRPr="00520980">
        <w:rPr>
          <w:b/>
          <w:lang w:val="en-US"/>
        </w:rPr>
        <w:t>“BARDENA also contributes to Spanish national networks, such as the Atlas of Variations in Medical Practice Variation”.   It is not clear what this involves. Please provide some more detail on how this resource is used by these networks.</w:t>
      </w:r>
    </w:p>
    <w:p w14:paraId="046C362E" w14:textId="686C4F0E" w:rsidR="00871F69" w:rsidRDefault="003F6B13" w:rsidP="00520980">
      <w:pPr>
        <w:rPr>
          <w:ins w:id="183" w:author="Ibai Tamayo" w:date="2023-07-12T11:52:00Z"/>
        </w:rPr>
      </w:pPr>
      <w:r w:rsidRPr="00BD7853">
        <w:rPr>
          <w:highlight w:val="yellow"/>
          <w:rPrChange w:id="184" w:author="x067634" w:date="2023-06-27T11:04:00Z">
            <w:rPr/>
          </w:rPrChange>
        </w:rPr>
        <w:t>Desarrollar la explicación del Atlas (añadir URL). -&gt; Ibai</w:t>
      </w:r>
      <w:ins w:id="185" w:author="Francisco Sánchez Sáez" w:date="2023-07-05T10:05:00Z">
        <w:r w:rsidR="007121EC">
          <w:t xml:space="preserve"> </w:t>
        </w:r>
        <w:del w:id="186" w:author="Ibai Tamayo" w:date="2023-07-14T09:58:00Z">
          <w:r w:rsidR="007121EC" w:rsidDel="00037F99">
            <w:delText>REDISSEC y RICAPPS</w:delText>
          </w:r>
        </w:del>
      </w:ins>
    </w:p>
    <w:p w14:paraId="0A90A348" w14:textId="3C20EA8F" w:rsidR="00871F69" w:rsidRDefault="00871F69" w:rsidP="00520980">
      <w:pPr>
        <w:rPr>
          <w:ins w:id="187" w:author="Ibai Tamayo" w:date="2023-07-12T11:52:00Z"/>
        </w:rPr>
      </w:pPr>
      <w:bookmarkStart w:id="188" w:name="_Hlk140220762"/>
      <w:ins w:id="189" w:author="Ibai Tamayo" w:date="2023-07-12T11:52:00Z">
        <w:r w:rsidRPr="00871F69">
          <w:t xml:space="preserve">Atlas of Variations in Medical Practice </w:t>
        </w:r>
      </w:ins>
      <w:ins w:id="190" w:author="Ibai Tamayo" w:date="2023-07-12T11:53:00Z">
        <w:r>
          <w:t>of</w:t>
        </w:r>
      </w:ins>
      <w:ins w:id="191" w:author="Ibai Tamayo" w:date="2023-07-12T11:52:00Z">
        <w:r w:rsidRPr="00871F69">
          <w:t xml:space="preserve"> Spain</w:t>
        </w:r>
      </w:ins>
      <w:ins w:id="192" w:author="Ibai Tamayo" w:date="2023-07-12T11:53:00Z">
        <w:r>
          <w:t xml:space="preserve"> is an initiative </w:t>
        </w:r>
        <w:r w:rsidRPr="00871F69">
          <w:t>aimed at describing systematic and unwarranted variations in medical practice at geographic level-building upon the seminal experience of the Dartmouth Atlas of Health Care.</w:t>
        </w:r>
      </w:ins>
      <w:ins w:id="193" w:author="Ibai Tamayo" w:date="2023-07-12T11:54:00Z">
        <w:r>
          <w:t xml:space="preserve"> In order to make posible this effo</w:t>
        </w:r>
      </w:ins>
      <w:ins w:id="194" w:author="Ibai Tamayo" w:date="2023-07-12T11:55:00Z">
        <w:r>
          <w:t xml:space="preserve">rt, from navarre Bardena </w:t>
        </w:r>
      </w:ins>
      <w:ins w:id="195" w:author="Ibai Tamayo" w:date="2023-07-12T11:56:00Z">
        <w:r>
          <w:t>provides information of the hospital admissions , regarding demographic, diagnoses, procedures</w:t>
        </w:r>
      </w:ins>
      <w:ins w:id="196" w:author="Ibai Tamayo" w:date="2023-07-12T11:59:00Z">
        <w:r>
          <w:t>,</w:t>
        </w:r>
      </w:ins>
      <w:ins w:id="197" w:author="Ibai Tamayo" w:date="2023-07-12T11:56:00Z">
        <w:r>
          <w:t xml:space="preserve"> </w:t>
        </w:r>
      </w:ins>
      <w:ins w:id="198" w:author="Ibai Tamayo" w:date="2023-07-12T11:57:00Z">
        <w:r>
          <w:t xml:space="preserve"> dates and types of admission and discharge. As a result, geographical veriations in several dimensions can be analised, such as </w:t>
        </w:r>
      </w:ins>
      <w:ins w:id="199" w:author="Ibai Tamayo" w:date="2023-07-12T11:58:00Z">
        <w:r>
          <w:t>the small area rate of avoidable complications of diabetes, among others.</w:t>
        </w:r>
      </w:ins>
    </w:p>
    <w:bookmarkEnd w:id="188"/>
    <w:p w14:paraId="1E98978F" w14:textId="77777777" w:rsidR="00871F69" w:rsidRPr="003F6B13" w:rsidRDefault="00871F69" w:rsidP="00520980"/>
    <w:p w14:paraId="244ADFF8" w14:textId="602E784A" w:rsidR="00520980" w:rsidRDefault="00520980" w:rsidP="00520980">
      <w:pPr>
        <w:rPr>
          <w:b/>
          <w:lang w:val="en-US"/>
        </w:rPr>
      </w:pPr>
      <w:r w:rsidRPr="00520980">
        <w:rPr>
          <w:b/>
          <w:lang w:val="en-US"/>
        </w:rPr>
        <w:t>Please expand what you are describing under section 4.2 in the first paragraph. The first sentence does not inform the reader on what is actually being done (ie “At this moment BARDENA information from the hospital setting is integrated with that of other regions in the MBDS, which is piloted at national level”.)</w:t>
      </w:r>
    </w:p>
    <w:p w14:paraId="15758372" w14:textId="77777777" w:rsidR="00D94E3C" w:rsidRPr="00D94E3C" w:rsidRDefault="00C83C34" w:rsidP="00D94E3C">
      <w:pPr>
        <w:jc w:val="both"/>
        <w:rPr>
          <w:lang w:val="en-US"/>
        </w:rPr>
      </w:pPr>
      <w:r w:rsidRPr="00D94E3C">
        <w:rPr>
          <w:lang w:val="en-US"/>
        </w:rPr>
        <w:t xml:space="preserve">Thank you for the suggestion. </w:t>
      </w:r>
      <w:r w:rsidR="00D94E3C" w:rsidRPr="00D94E3C">
        <w:rPr>
          <w:lang w:val="en-US"/>
        </w:rPr>
        <w:t>We have modified the text for a better understanding:</w:t>
      </w:r>
    </w:p>
    <w:p w14:paraId="71C99203" w14:textId="38CE6788" w:rsidR="00C83C34" w:rsidRPr="00D94E3C" w:rsidRDefault="00D94E3C" w:rsidP="00D94E3C">
      <w:pPr>
        <w:jc w:val="both"/>
        <w:rPr>
          <w:lang w:val="en-US"/>
        </w:rPr>
      </w:pPr>
      <w:r w:rsidRPr="00D94E3C">
        <w:rPr>
          <w:lang w:val="en-US"/>
        </w:rPr>
        <w:t>“Individual patient d</w:t>
      </w:r>
      <w:r w:rsidR="00C83C34" w:rsidRPr="00D94E3C">
        <w:rPr>
          <w:lang w:val="en-US"/>
        </w:rPr>
        <w:t>ata corresponding to hospital health care</w:t>
      </w:r>
      <w:r w:rsidRPr="00D94E3C">
        <w:rPr>
          <w:lang w:val="en-US"/>
        </w:rPr>
        <w:t xml:space="preserve"> (demographics, medical diagnoses, procedures, in-hospital mortality, etc.) included</w:t>
      </w:r>
      <w:r w:rsidR="00C83C34" w:rsidRPr="00D94E3C">
        <w:rPr>
          <w:lang w:val="en-US"/>
        </w:rPr>
        <w:t xml:space="preserve"> in BARDENA is transmitted to the Ministry of Health at the national level</w:t>
      </w:r>
      <w:r w:rsidR="00004A53">
        <w:rPr>
          <w:lang w:val="en-US"/>
        </w:rPr>
        <w:t>. This information is</w:t>
      </w:r>
      <w:r w:rsidR="00C83C34" w:rsidRPr="00D94E3C">
        <w:rPr>
          <w:lang w:val="en-US"/>
        </w:rPr>
        <w:t xml:space="preserve"> integrate</w:t>
      </w:r>
      <w:r w:rsidR="00004A53">
        <w:rPr>
          <w:lang w:val="en-US"/>
        </w:rPr>
        <w:t>d</w:t>
      </w:r>
      <w:r w:rsidR="00C83C34" w:rsidRPr="00D94E3C">
        <w:rPr>
          <w:lang w:val="en-US"/>
        </w:rPr>
        <w:t xml:space="preserve"> with the data of the rest of the Spanish regions</w:t>
      </w:r>
      <w:r w:rsidR="00004A53">
        <w:rPr>
          <w:lang w:val="en-US"/>
        </w:rPr>
        <w:t xml:space="preserve"> in the </w:t>
      </w:r>
      <w:r w:rsidR="00004A53" w:rsidRPr="00004A53">
        <w:rPr>
          <w:lang w:val="en-US"/>
        </w:rPr>
        <w:t xml:space="preserve">MBDS database, which is the database of reference of the Spanish </w:t>
      </w:r>
      <w:r w:rsidR="00004A53">
        <w:rPr>
          <w:lang w:val="en-US"/>
        </w:rPr>
        <w:t xml:space="preserve">national </w:t>
      </w:r>
      <w:r w:rsidR="00004A53" w:rsidRPr="00004A53">
        <w:rPr>
          <w:lang w:val="en-US"/>
        </w:rPr>
        <w:t>health system. This a</w:t>
      </w:r>
      <w:r w:rsidRPr="00D94E3C">
        <w:rPr>
          <w:lang w:val="en-US"/>
        </w:rPr>
        <w:t>llows for interoperability of information and analysis of variability between the Spanish hospitals”</w:t>
      </w:r>
    </w:p>
    <w:p w14:paraId="0C00D59E" w14:textId="77777777" w:rsidR="00520980" w:rsidRPr="00520980" w:rsidRDefault="00520980" w:rsidP="00520980">
      <w:pPr>
        <w:rPr>
          <w:b/>
          <w:lang w:val="en-US"/>
        </w:rPr>
      </w:pPr>
      <w:r w:rsidRPr="00520980">
        <w:rPr>
          <w:b/>
          <w:lang w:val="en-US"/>
        </w:rPr>
        <w:t>Please expand on what is being integrated in the EHDEN and for what purpose.</w:t>
      </w:r>
    </w:p>
    <w:p w14:paraId="010247CE" w14:textId="525A2DD6" w:rsidR="00A91BEC" w:rsidRDefault="00A91BEC" w:rsidP="00520980">
      <w:pPr>
        <w:rPr>
          <w:ins w:id="200" w:author="x067634" w:date="2023-06-27T14:32:00Z"/>
          <w:color w:val="00B050"/>
          <w:lang w:val="en-US"/>
        </w:rPr>
      </w:pPr>
      <w:ins w:id="201" w:author="x067634" w:date="2023-06-27T12:59:00Z">
        <w:r>
          <w:rPr>
            <w:color w:val="00B050"/>
            <w:lang w:val="en-US"/>
          </w:rPr>
          <w:t xml:space="preserve">Thank you. We have included </w:t>
        </w:r>
      </w:ins>
      <w:ins w:id="202" w:author="x067634" w:date="2023-06-27T14:31:00Z">
        <w:r w:rsidR="007067BA">
          <w:rPr>
            <w:color w:val="00B050"/>
            <w:lang w:val="en-US"/>
          </w:rPr>
          <w:t>more detail</w:t>
        </w:r>
      </w:ins>
      <w:ins w:id="203" w:author="x067634" w:date="2023-06-27T14:32:00Z">
        <w:r w:rsidR="007067BA">
          <w:rPr>
            <w:color w:val="00B050"/>
            <w:lang w:val="en-US"/>
          </w:rPr>
          <w:t>s</w:t>
        </w:r>
      </w:ins>
      <w:ins w:id="204" w:author="x067634" w:date="2023-06-27T14:31:00Z">
        <w:r w:rsidR="007067BA">
          <w:rPr>
            <w:color w:val="00B050"/>
            <w:lang w:val="en-US"/>
          </w:rPr>
          <w:t xml:space="preserve"> on</w:t>
        </w:r>
      </w:ins>
      <w:ins w:id="205" w:author="x067634" w:date="2023-06-27T14:32:00Z">
        <w:r w:rsidR="007067BA">
          <w:rPr>
            <w:color w:val="00B050"/>
            <w:lang w:val="en-US"/>
          </w:rPr>
          <w:t xml:space="preserve"> EHDEN</w:t>
        </w:r>
      </w:ins>
      <w:ins w:id="206" w:author="x067634" w:date="2023-06-27T14:31:00Z">
        <w:r w:rsidR="007067BA">
          <w:rPr>
            <w:color w:val="00B050"/>
            <w:lang w:val="en-US"/>
          </w:rPr>
          <w:t xml:space="preserve"> </w:t>
        </w:r>
      </w:ins>
      <w:ins w:id="207" w:author="x067634" w:date="2023-06-27T12:59:00Z">
        <w:r>
          <w:rPr>
            <w:color w:val="00B050"/>
            <w:lang w:val="en-US"/>
          </w:rPr>
          <w:t>in the re</w:t>
        </w:r>
        <w:r w:rsidR="007067BA">
          <w:rPr>
            <w:color w:val="00B050"/>
            <w:lang w:val="en-US"/>
          </w:rPr>
          <w:t>vised version of the manuscript</w:t>
        </w:r>
      </w:ins>
      <w:ins w:id="208" w:author="x067634" w:date="2023-06-27T14:32:00Z">
        <w:r w:rsidR="007067BA">
          <w:rPr>
            <w:color w:val="00B050"/>
            <w:lang w:val="en-US"/>
          </w:rPr>
          <w:t>:</w:t>
        </w:r>
      </w:ins>
    </w:p>
    <w:p w14:paraId="689D4A80" w14:textId="286B8F2A" w:rsidR="007067BA" w:rsidRPr="007067BA" w:rsidRDefault="007067BA" w:rsidP="007067BA">
      <w:pPr>
        <w:jc w:val="both"/>
        <w:rPr>
          <w:ins w:id="209" w:author="x067634" w:date="2023-06-27T12:59:00Z"/>
          <w:color w:val="00B050"/>
          <w:lang w:val="en-US"/>
        </w:rPr>
      </w:pPr>
      <w:ins w:id="210" w:author="x067634" w:date="2023-06-27T14:32:00Z">
        <w:r>
          <w:rPr>
            <w:color w:val="00B050"/>
            <w:lang w:val="en-US"/>
          </w:rPr>
          <w:t>“</w:t>
        </w:r>
      </w:ins>
      <w:ins w:id="211" w:author="x067634" w:date="2023-06-27T14:33:00Z">
        <w:r w:rsidRPr="007067BA">
          <w:rPr>
            <w:i/>
            <w:lang w:val="en-US"/>
          </w:rPr>
          <w:t xml:space="preserve">Moreover, at this moment BARDENA is in the process of being integrated into the European European Health Data &amp; Evidence Network (EHDEN), a European consortium of data sources </w:t>
        </w:r>
        <w:r w:rsidRPr="007067BA">
          <w:rPr>
            <w:i/>
            <w:lang w:val="en-US"/>
          </w:rPr>
          <w:lastRenderedPageBreak/>
          <w:t>from 12 countries funded by the European Union´s Horizon 2020. EHDEN was launched in 2018 and aimed at building a standardized large-scale network to reduce the time needed to provide answers in real world health research. This involves transforming data into the Observational Medical Outcomes Partnership (OMOP) Common Data Model (CDM), an open community data standard designed to standardize the structure of the data from the different sources. This allows to other organizations to analyze and consult our data warehouse through the Observational Health Data Sciences and Informatics (OHDSI) program</w:t>
        </w:r>
        <w:r>
          <w:rPr>
            <w:rFonts w:ascii="Calibri" w:eastAsia="Calibri" w:hAnsi="Calibri" w:cs="Calibri"/>
            <w:sz w:val="19"/>
            <w:szCs w:val="19"/>
            <w:lang w:val="en-US"/>
          </w:rPr>
          <w:t>”.</w:t>
        </w:r>
      </w:ins>
    </w:p>
    <w:p w14:paraId="170FBAE9" w14:textId="5C60258A" w:rsidR="003E342A" w:rsidRPr="003E342A" w:rsidDel="007067BA" w:rsidRDefault="003E342A" w:rsidP="00520980">
      <w:pPr>
        <w:rPr>
          <w:del w:id="212" w:author="x067634" w:date="2023-06-27T14:34:00Z"/>
          <w:color w:val="00B050"/>
          <w:lang w:val="en-US"/>
        </w:rPr>
      </w:pPr>
      <w:del w:id="213" w:author="x067634" w:date="2023-06-27T14:34:00Z">
        <w:r w:rsidDel="007067BA">
          <w:rPr>
            <w:color w:val="00B050"/>
            <w:lang w:val="en-US"/>
          </w:rPr>
          <w:delText>“</w:delText>
        </w:r>
        <w:r w:rsidRPr="003E342A" w:rsidDel="007067BA">
          <w:rPr>
            <w:color w:val="00B050"/>
            <w:lang w:val="en-US"/>
          </w:rPr>
          <w:delText>Moreover, BARDENA is currently undergoing a data integration process to join the European Health Data &amp; Evidence Network (EHDEN). This involves transforming its data into the OMOP Common Data Model (CDM), a standardized format that promotes interoperability across healthcare datasets. In addition, the Navarre Health Service  is an active member of the OHDSI Spanish national node.</w:delText>
        </w:r>
        <w:r w:rsidDel="007067BA">
          <w:rPr>
            <w:color w:val="00B050"/>
            <w:lang w:val="en-US"/>
          </w:rPr>
          <w:delText>”</w:delText>
        </w:r>
      </w:del>
    </w:p>
    <w:p w14:paraId="51822C13" w14:textId="103AC2FC" w:rsidR="003E342A" w:rsidRPr="003E342A" w:rsidDel="007067BA" w:rsidRDefault="003E342A" w:rsidP="00520980">
      <w:pPr>
        <w:rPr>
          <w:del w:id="214" w:author="x067634" w:date="2023-06-27T14:34:00Z"/>
          <w:color w:val="00B050"/>
          <w:lang w:val="en-US"/>
        </w:rPr>
      </w:pPr>
      <w:del w:id="215" w:author="x067634" w:date="2023-06-27T14:34:00Z">
        <w:r w:rsidRPr="003E342A" w:rsidDel="007067BA">
          <w:rPr>
            <w:color w:val="00B050"/>
            <w:lang w:val="en-US"/>
          </w:rPr>
          <w:delText>It is added in the revised manuscript.</w:delText>
        </w:r>
      </w:del>
    </w:p>
    <w:p w14:paraId="09E1ADEC" w14:textId="77777777" w:rsidR="003E342A" w:rsidRDefault="003E342A" w:rsidP="00520980">
      <w:pPr>
        <w:rPr>
          <w:lang w:val="en-US"/>
        </w:rPr>
      </w:pPr>
    </w:p>
    <w:p w14:paraId="31D9E21E" w14:textId="77777777" w:rsidR="00520980" w:rsidRPr="00520980" w:rsidRDefault="00520980" w:rsidP="00520980">
      <w:pPr>
        <w:rPr>
          <w:b/>
          <w:lang w:val="en-US"/>
        </w:rPr>
      </w:pPr>
      <w:r w:rsidRPr="00520980">
        <w:rPr>
          <w:b/>
          <w:lang w:val="en-US"/>
        </w:rPr>
        <w:t>Please confirm that the studies in Table 2 were performed by accessing the datasets through the BARDENA platform/warehouse, and were not accessed separate to BARDENA.</w:t>
      </w:r>
    </w:p>
    <w:p w14:paraId="0EC47942" w14:textId="04055A49" w:rsidR="00520980" w:rsidRPr="003F6B13" w:rsidDel="00F33EBF" w:rsidRDefault="003F6B13" w:rsidP="00520980">
      <w:pPr>
        <w:rPr>
          <w:del w:id="216" w:author="x067634" w:date="2023-06-27T14:34:00Z"/>
          <w:lang w:val="en-US"/>
        </w:rPr>
      </w:pPr>
      <w:del w:id="217" w:author="x067634" w:date="2023-06-27T14:34:00Z">
        <w:r w:rsidRPr="003F6B13" w:rsidDel="00F33EBF">
          <w:rPr>
            <w:lang w:val="en-US"/>
          </w:rPr>
          <w:delText>sí</w:delText>
        </w:r>
      </w:del>
      <w:ins w:id="218" w:author="x067634" w:date="2023-06-27T14:35:00Z">
        <w:r w:rsidR="00F33EBF">
          <w:rPr>
            <w:lang w:val="en-US"/>
          </w:rPr>
          <w:t>Thank you. Yes, we confirm that these studies were conducted based on data extracted from BARDENA.</w:t>
        </w:r>
      </w:ins>
    </w:p>
    <w:p w14:paraId="226CA315" w14:textId="77777777" w:rsidR="00520980" w:rsidRPr="00520980" w:rsidRDefault="00520980" w:rsidP="00520980">
      <w:pPr>
        <w:rPr>
          <w:b/>
          <w:lang w:val="en-US"/>
        </w:rPr>
      </w:pPr>
      <w:r w:rsidRPr="00520980">
        <w:rPr>
          <w:b/>
          <w:lang w:val="en-US"/>
        </w:rPr>
        <w:t>6.  Strengths and weaknesses</w:t>
      </w:r>
    </w:p>
    <w:p w14:paraId="3CB928C2" w14:textId="77777777" w:rsidR="00520980" w:rsidRPr="00520980" w:rsidRDefault="00520980" w:rsidP="00520980">
      <w:pPr>
        <w:rPr>
          <w:b/>
          <w:lang w:val="en-US"/>
        </w:rPr>
      </w:pPr>
      <w:r w:rsidRPr="00520980">
        <w:rPr>
          <w:b/>
          <w:lang w:val="en-US"/>
        </w:rPr>
        <w:t>This section is OK.</w:t>
      </w:r>
    </w:p>
    <w:p w14:paraId="265D62EF" w14:textId="77777777" w:rsidR="00520980" w:rsidRPr="00520980" w:rsidRDefault="00520980" w:rsidP="00520980">
      <w:pPr>
        <w:rPr>
          <w:b/>
          <w:lang w:val="en-US"/>
        </w:rPr>
      </w:pPr>
    </w:p>
    <w:p w14:paraId="67A93719" w14:textId="77777777" w:rsidR="00520980" w:rsidRPr="00520980" w:rsidRDefault="00520980" w:rsidP="00520980">
      <w:pPr>
        <w:rPr>
          <w:b/>
          <w:lang w:val="en-US"/>
        </w:rPr>
      </w:pPr>
      <w:r w:rsidRPr="00520980">
        <w:rPr>
          <w:b/>
          <w:lang w:val="en-US"/>
        </w:rPr>
        <w:t>7.  Data resource access</w:t>
      </w:r>
    </w:p>
    <w:p w14:paraId="61B3B6D6" w14:textId="77777777" w:rsidR="00520980" w:rsidRPr="00520980" w:rsidRDefault="00520980" w:rsidP="00520980">
      <w:pPr>
        <w:rPr>
          <w:b/>
          <w:lang w:val="en-US"/>
        </w:rPr>
      </w:pPr>
      <w:r w:rsidRPr="00520980">
        <w:rPr>
          <w:b/>
          <w:lang w:val="en-US"/>
        </w:rPr>
        <w:t>Note that at least one of the authors of a Data Resource Profile must be a researcher involved with the data resource presented and be available to readers as a contact person.</w:t>
      </w:r>
    </w:p>
    <w:p w14:paraId="467A1A24" w14:textId="77777777" w:rsidR="00520980" w:rsidRPr="00520980" w:rsidRDefault="00520980" w:rsidP="00520980">
      <w:pPr>
        <w:rPr>
          <w:b/>
          <w:lang w:val="en-US"/>
        </w:rPr>
      </w:pPr>
      <w:r w:rsidRPr="00520980">
        <w:rPr>
          <w:b/>
          <w:lang w:val="en-US"/>
        </w:rPr>
        <w:t>Please provide the name and contact details of a co-author to whom enquiries can be submitted.</w:t>
      </w:r>
    </w:p>
    <w:p w14:paraId="5549AE38" w14:textId="291034C5" w:rsidR="00520980" w:rsidRPr="003B29DB" w:rsidDel="003B29DB" w:rsidRDefault="003F6B13" w:rsidP="00520980">
      <w:pPr>
        <w:rPr>
          <w:del w:id="219" w:author="x067634" w:date="2023-06-27T14:36:00Z"/>
          <w:lang w:val="en-US"/>
        </w:rPr>
      </w:pPr>
      <w:del w:id="220" w:author="x067634" w:date="2023-06-27T14:36:00Z">
        <w:r w:rsidRPr="003B29DB" w:rsidDel="003B29DB">
          <w:rPr>
            <w:lang w:val="en-US"/>
          </w:rPr>
          <w:delText>Sí, confirmar que es Javier</w:delText>
        </w:r>
      </w:del>
      <w:ins w:id="221" w:author="x067634" w:date="2023-06-27T14:36:00Z">
        <w:r w:rsidR="003B29DB" w:rsidRPr="003B29DB">
          <w:rPr>
            <w:lang w:val="en-US"/>
          </w:rPr>
          <w:t xml:space="preserve">Thank you. </w:t>
        </w:r>
        <w:r w:rsidR="003B29DB">
          <w:rPr>
            <w:lang w:val="en-US"/>
          </w:rPr>
          <w:t xml:space="preserve">The contact person is </w:t>
        </w:r>
      </w:ins>
      <w:ins w:id="222" w:author="x067634" w:date="2023-06-27T14:38:00Z">
        <w:r w:rsidR="003B29DB">
          <w:rPr>
            <w:lang w:val="en-US"/>
          </w:rPr>
          <w:t xml:space="preserve">Javier Gorricho, leading author of the manuscript and </w:t>
        </w:r>
      </w:ins>
      <w:ins w:id="223" w:author="x067634" w:date="2023-06-27T14:39:00Z">
        <w:r w:rsidR="003B29DB">
          <w:rPr>
            <w:lang w:val="en-US"/>
          </w:rPr>
          <w:t>Head of the Service of Evaluation and Dissemination of Health Outcomes of the Navarre Health Service. J</w:t>
        </w:r>
      </w:ins>
      <w:ins w:id="224" w:author="x067634" w:date="2023-06-27T14:40:00Z">
        <w:r w:rsidR="003B29DB">
          <w:rPr>
            <w:lang w:val="en-US"/>
          </w:rPr>
          <w:t>avier Gorricho is the responsible for the management of BARDENA</w:t>
        </w:r>
      </w:ins>
      <w:ins w:id="225" w:author="x067634" w:date="2023-06-27T14:42:00Z">
        <w:r w:rsidR="003B29DB">
          <w:rPr>
            <w:lang w:val="en-US"/>
          </w:rPr>
          <w:t xml:space="preserve"> and who handles the data requests</w:t>
        </w:r>
      </w:ins>
      <w:ins w:id="226" w:author="x067634" w:date="2023-06-27T14:40:00Z">
        <w:r w:rsidR="003B29DB">
          <w:rPr>
            <w:lang w:val="en-US"/>
          </w:rPr>
          <w:t xml:space="preserve">. </w:t>
        </w:r>
      </w:ins>
      <w:ins w:id="227" w:author="x067634" w:date="2023-06-27T14:41:00Z">
        <w:r w:rsidR="003B29DB">
          <w:rPr>
            <w:lang w:val="en-US"/>
          </w:rPr>
          <w:t>He will be the contact person to whom enquiries should be directed.</w:t>
        </w:r>
      </w:ins>
    </w:p>
    <w:p w14:paraId="06AD7DB4" w14:textId="388C9164" w:rsidR="00520980" w:rsidRPr="00520980" w:rsidRDefault="00520980" w:rsidP="00520980">
      <w:pPr>
        <w:rPr>
          <w:b/>
          <w:lang w:val="en-US"/>
        </w:rPr>
      </w:pPr>
      <w:r w:rsidRPr="003B29DB">
        <w:rPr>
          <w:b/>
          <w:lang w:val="en-US"/>
        </w:rPr>
        <w:t xml:space="preserve">8.  </w:t>
      </w:r>
      <w:r w:rsidRPr="00520980">
        <w:rPr>
          <w:b/>
          <w:lang w:val="en-US"/>
        </w:rPr>
        <w:t>Figures and Tables</w:t>
      </w:r>
    </w:p>
    <w:p w14:paraId="48BC1052" w14:textId="77777777" w:rsidR="00520980" w:rsidRPr="00520980" w:rsidRDefault="00520980" w:rsidP="00520980">
      <w:pPr>
        <w:rPr>
          <w:b/>
          <w:lang w:val="en-US"/>
        </w:rPr>
      </w:pPr>
      <w:r w:rsidRPr="00520980">
        <w:rPr>
          <w:b/>
          <w:lang w:val="en-US"/>
        </w:rPr>
        <w:t xml:space="preserve">Could you please confirm that the figures and tables used in this paper are original and have not been copied or modified/adapted from those on the study website or published in other articles? If any figure or table is being reproduced or adapted, you need to receive written </w:t>
      </w:r>
      <w:r w:rsidRPr="00520980">
        <w:rPr>
          <w:b/>
          <w:lang w:val="en-US"/>
        </w:rPr>
        <w:lastRenderedPageBreak/>
        <w:t>permission from the copyright owner, and this needs to be appropriately acknowledged in the figure/table caption.</w:t>
      </w:r>
    </w:p>
    <w:p w14:paraId="71CB00E3" w14:textId="044E2AA5" w:rsidR="00520980" w:rsidDel="00477102" w:rsidRDefault="003F6B13" w:rsidP="00520980">
      <w:pPr>
        <w:rPr>
          <w:del w:id="228" w:author="x067634" w:date="2023-06-27T14:43:00Z"/>
          <w:lang w:val="en-US"/>
        </w:rPr>
      </w:pPr>
      <w:del w:id="229" w:author="x067634" w:date="2023-06-27T14:43:00Z">
        <w:r w:rsidRPr="003F6B13" w:rsidDel="00477102">
          <w:rPr>
            <w:lang w:val="en-US"/>
          </w:rPr>
          <w:delText>Son originales</w:delText>
        </w:r>
      </w:del>
      <w:ins w:id="230" w:author="x067634" w:date="2023-06-27T14:43:00Z">
        <w:r w:rsidR="00477102">
          <w:rPr>
            <w:lang w:val="en-US"/>
          </w:rPr>
          <w:t xml:space="preserve">Thank you. </w:t>
        </w:r>
      </w:ins>
      <w:commentRangeStart w:id="231"/>
      <w:ins w:id="232" w:author="x067634" w:date="2023-06-27T14:44:00Z">
        <w:r w:rsidR="00477102">
          <w:rPr>
            <w:lang w:val="en-US"/>
          </w:rPr>
          <w:t xml:space="preserve">We confirm that figures and tables </w:t>
        </w:r>
      </w:ins>
      <w:ins w:id="233" w:author="x067634" w:date="2023-06-27T14:45:00Z">
        <w:r w:rsidR="00477102">
          <w:rPr>
            <w:lang w:val="en-US"/>
          </w:rPr>
          <w:t xml:space="preserve">are original and </w:t>
        </w:r>
      </w:ins>
      <w:ins w:id="234" w:author="x067634" w:date="2023-06-27T14:44:00Z">
        <w:r w:rsidR="00477102">
          <w:rPr>
            <w:lang w:val="en-US"/>
          </w:rPr>
          <w:t xml:space="preserve">have been </w:t>
        </w:r>
      </w:ins>
      <w:ins w:id="235" w:author="x067634" w:date="2023-06-27T14:45:00Z">
        <w:r w:rsidR="00477102">
          <w:rPr>
            <w:lang w:val="en-US"/>
          </w:rPr>
          <w:t xml:space="preserve">generated </w:t>
        </w:r>
      </w:ins>
      <w:ins w:id="236" w:author="x067634" w:date="2023-06-27T14:44:00Z">
        <w:r w:rsidR="00477102">
          <w:rPr>
            <w:lang w:val="en-US"/>
          </w:rPr>
          <w:t xml:space="preserve">specifically </w:t>
        </w:r>
      </w:ins>
      <w:ins w:id="237" w:author="x067634" w:date="2023-06-27T14:45:00Z">
        <w:r w:rsidR="00477102">
          <w:rPr>
            <w:lang w:val="en-US"/>
          </w:rPr>
          <w:t xml:space="preserve">by the authors for this manuscript. </w:t>
        </w:r>
      </w:ins>
      <w:ins w:id="238" w:author="x067634" w:date="2023-06-27T14:46:00Z">
        <w:r w:rsidR="00477102">
          <w:rPr>
            <w:lang w:val="en-US"/>
          </w:rPr>
          <w:t>They have not been copied or published elsewhere.</w:t>
        </w:r>
        <w:commentRangeEnd w:id="231"/>
        <w:r w:rsidR="00477102">
          <w:rPr>
            <w:rStyle w:val="Refdecomentario"/>
          </w:rPr>
          <w:commentReference w:id="231"/>
        </w:r>
      </w:ins>
    </w:p>
    <w:p w14:paraId="1B141665" w14:textId="77777777" w:rsidR="00477102" w:rsidRPr="003F6B13" w:rsidRDefault="00477102" w:rsidP="00520980">
      <w:pPr>
        <w:rPr>
          <w:ins w:id="239" w:author="x067634" w:date="2023-06-27T14:44:00Z"/>
          <w:lang w:val="en-US"/>
        </w:rPr>
      </w:pPr>
    </w:p>
    <w:p w14:paraId="13EE0246" w14:textId="77777777" w:rsidR="00520980" w:rsidRPr="00520980" w:rsidRDefault="00520980" w:rsidP="00520980">
      <w:pPr>
        <w:rPr>
          <w:b/>
          <w:lang w:val="en-US"/>
        </w:rPr>
      </w:pPr>
      <w:r w:rsidRPr="00520980">
        <w:rPr>
          <w:b/>
          <w:lang w:val="en-US"/>
        </w:rPr>
        <w:t>9.  Table 1.</w:t>
      </w:r>
    </w:p>
    <w:p w14:paraId="2CD9EA02" w14:textId="77777777" w:rsidR="003F6B13" w:rsidRDefault="00520980" w:rsidP="00520980">
      <w:pPr>
        <w:rPr>
          <w:b/>
          <w:lang w:val="en-US"/>
        </w:rPr>
      </w:pPr>
      <w:r w:rsidRPr="00520980">
        <w:rPr>
          <w:b/>
          <w:lang w:val="en-US"/>
        </w:rPr>
        <w:t>Is lifestyle data limited to only smoking, alcohol, physical activity?</w:t>
      </w:r>
    </w:p>
    <w:p w14:paraId="3EF31981" w14:textId="2598C9B2" w:rsidR="003F6B13" w:rsidRPr="003F6B13" w:rsidRDefault="002007CB" w:rsidP="00520980">
      <w:pPr>
        <w:rPr>
          <w:lang w:val="en-US"/>
        </w:rPr>
      </w:pPr>
      <w:ins w:id="240" w:author="x067634" w:date="2023-06-27T14:47:00Z">
        <w:r>
          <w:rPr>
            <w:lang w:val="en-US"/>
          </w:rPr>
          <w:t>Y</w:t>
        </w:r>
      </w:ins>
      <w:ins w:id="241" w:author="x067634" w:date="2023-06-27T14:48:00Z">
        <w:r>
          <w:rPr>
            <w:lang w:val="en-US"/>
          </w:rPr>
          <w:t xml:space="preserve">es. </w:t>
        </w:r>
      </w:ins>
      <w:r w:rsidR="003F6B13">
        <w:rPr>
          <w:lang w:val="en-US"/>
        </w:rPr>
        <w:t>Right now, th</w:t>
      </w:r>
      <w:ins w:id="242" w:author="x067634" w:date="2023-06-27T14:48:00Z">
        <w:r>
          <w:rPr>
            <w:lang w:val="en-US"/>
          </w:rPr>
          <w:t>ese</w:t>
        </w:r>
      </w:ins>
      <w:del w:id="243" w:author="x067634" w:date="2023-06-27T14:48:00Z">
        <w:r w:rsidR="003F6B13" w:rsidDel="002007CB">
          <w:rPr>
            <w:lang w:val="en-US"/>
          </w:rPr>
          <w:delText>is is</w:delText>
        </w:r>
      </w:del>
      <w:ins w:id="244" w:author="x067634" w:date="2023-06-27T14:48:00Z">
        <w:r>
          <w:rPr>
            <w:lang w:val="en-US"/>
          </w:rPr>
          <w:t xml:space="preserve"> are</w:t>
        </w:r>
      </w:ins>
      <w:r w:rsidR="003F6B13">
        <w:rPr>
          <w:lang w:val="en-US"/>
        </w:rPr>
        <w:t xml:space="preserve"> the only </w:t>
      </w:r>
      <w:ins w:id="245" w:author="x067634" w:date="2023-06-27T14:48:00Z">
        <w:r>
          <w:rPr>
            <w:lang w:val="en-US"/>
          </w:rPr>
          <w:t xml:space="preserve">lifestyle </w:t>
        </w:r>
      </w:ins>
      <w:ins w:id="246" w:author="Ibai Tamayo" w:date="2023-07-03T12:32:00Z">
        <w:r w:rsidR="00B410B1">
          <w:rPr>
            <w:lang w:val="en-US"/>
          </w:rPr>
          <w:t>parameters</w:t>
        </w:r>
      </w:ins>
      <w:del w:id="247" w:author="Ibai Tamayo" w:date="2023-07-03T12:32:00Z">
        <w:r w:rsidR="003F6B13" w:rsidDel="00B410B1">
          <w:rPr>
            <w:lang w:val="en-US"/>
          </w:rPr>
          <w:delText>data</w:delText>
        </w:r>
      </w:del>
      <w:r w:rsidR="003F6B13">
        <w:rPr>
          <w:lang w:val="en-US"/>
        </w:rPr>
        <w:t xml:space="preserve"> </w:t>
      </w:r>
      <w:ins w:id="248" w:author="x067634" w:date="2023-06-27T14:49:00Z">
        <w:r>
          <w:rPr>
            <w:lang w:val="en-US"/>
          </w:rPr>
          <w:t>integrated in BARDENA</w:t>
        </w:r>
      </w:ins>
      <w:ins w:id="249" w:author="x067634" w:date="2023-06-27T14:51:00Z">
        <w:r>
          <w:rPr>
            <w:lang w:val="en-US"/>
          </w:rPr>
          <w:t xml:space="preserve"> that have been validated and are available for </w:t>
        </w:r>
      </w:ins>
      <w:ins w:id="250" w:author="x067634" w:date="2023-06-27T14:52:00Z">
        <w:r>
          <w:rPr>
            <w:lang w:val="en-US"/>
          </w:rPr>
          <w:t>use</w:t>
        </w:r>
      </w:ins>
      <w:del w:id="251" w:author="x067634" w:date="2023-06-27T14:49:00Z">
        <w:r w:rsidR="003F6B13" w:rsidDel="002007CB">
          <w:rPr>
            <w:lang w:val="en-US"/>
          </w:rPr>
          <w:delText>processed</w:delText>
        </w:r>
      </w:del>
      <w:r w:rsidR="003F6B13">
        <w:rPr>
          <w:lang w:val="en-US"/>
        </w:rPr>
        <w:t xml:space="preserve">. </w:t>
      </w:r>
      <w:ins w:id="252" w:author="Ibai Tamayo" w:date="2023-07-03T12:32:00Z">
        <w:r w:rsidR="00B410B1">
          <w:rPr>
            <w:lang w:val="en-US"/>
          </w:rPr>
          <w:t>However, many other</w:t>
        </w:r>
      </w:ins>
      <w:del w:id="253" w:author="Ibai Tamayo" w:date="2023-07-03T12:32:00Z">
        <w:r w:rsidR="003F6B13" w:rsidDel="00B410B1">
          <w:rPr>
            <w:lang w:val="en-US"/>
          </w:rPr>
          <w:delText>O</w:delText>
        </w:r>
      </w:del>
      <w:r w:rsidR="003F6B13">
        <w:rPr>
          <w:lang w:val="en-US"/>
        </w:rPr>
        <w:t xml:space="preserve">ther </w:t>
      </w:r>
      <w:ins w:id="254" w:author="x067634" w:date="2023-06-27T14:49:00Z">
        <w:r>
          <w:rPr>
            <w:lang w:val="en-US"/>
          </w:rPr>
          <w:t xml:space="preserve">lifestyle </w:t>
        </w:r>
      </w:ins>
      <w:del w:id="255" w:author="Ibai Tamayo" w:date="2023-07-03T12:32:00Z">
        <w:r w:rsidR="003F6B13" w:rsidDel="00B410B1">
          <w:rPr>
            <w:lang w:val="en-US"/>
          </w:rPr>
          <w:delText xml:space="preserve">data </w:delText>
        </w:r>
      </w:del>
      <w:ins w:id="256" w:author="Ibai Tamayo" w:date="2023-07-03T12:32:00Z">
        <w:r w:rsidR="00B410B1">
          <w:rPr>
            <w:lang w:val="en-US"/>
          </w:rPr>
          <w:t xml:space="preserve">variables </w:t>
        </w:r>
      </w:ins>
      <w:ins w:id="257" w:author="x067634" w:date="2023-06-27T14:49:00Z">
        <w:r>
          <w:rPr>
            <w:lang w:val="en-US"/>
          </w:rPr>
          <w:t>are</w:t>
        </w:r>
      </w:ins>
      <w:del w:id="258" w:author="x067634" w:date="2023-06-27T14:49:00Z">
        <w:r w:rsidR="003F6B13" w:rsidDel="002007CB">
          <w:rPr>
            <w:lang w:val="en-US"/>
          </w:rPr>
          <w:delText>is</w:delText>
        </w:r>
      </w:del>
      <w:ins w:id="259" w:author="Ibai Tamayo" w:date="2023-07-03T12:32:00Z">
        <w:r w:rsidR="00B410B1">
          <w:rPr>
            <w:lang w:val="en-US"/>
          </w:rPr>
          <w:t xml:space="preserve"> also available</w:t>
        </w:r>
      </w:ins>
      <w:ins w:id="260" w:author="Ibai Tamayo" w:date="2023-07-03T12:41:00Z">
        <w:r w:rsidR="004A1F17">
          <w:rPr>
            <w:lang w:val="en-US"/>
          </w:rPr>
          <w:t xml:space="preserve"> </w:t>
        </w:r>
      </w:ins>
      <w:ins w:id="261" w:author="Ibai Tamayo" w:date="2023-07-03T12:33:00Z">
        <w:r w:rsidR="00B410B1">
          <w:rPr>
            <w:lang w:val="en-US"/>
          </w:rPr>
          <w:t>such as,</w:t>
        </w:r>
      </w:ins>
      <w:ins w:id="262" w:author="Ibai Tamayo" w:date="2023-07-03T12:38:00Z">
        <w:r w:rsidR="004A1F17" w:rsidRPr="00914F48">
          <w:rPr>
            <w:lang w:val="en-US"/>
            <w:rPrChange w:id="263" w:author="Francisco Sánchez Sáez" w:date="2023-07-05T09:12:00Z">
              <w:rPr/>
            </w:rPrChange>
          </w:rPr>
          <w:t xml:space="preserve"> p</w:t>
        </w:r>
        <w:r w:rsidR="004A1F17" w:rsidRPr="004A1F17">
          <w:rPr>
            <w:lang w:val="en-US"/>
          </w:rPr>
          <w:t>erformance in activities of daily living</w:t>
        </w:r>
        <w:r w:rsidR="004A1F17">
          <w:rPr>
            <w:lang w:val="en-US"/>
          </w:rPr>
          <w:t xml:space="preserve"> (e.g. Barthel)</w:t>
        </w:r>
      </w:ins>
      <w:ins w:id="264" w:author="Ibai Tamayo" w:date="2023-07-03T12:41:00Z">
        <w:r w:rsidR="004A1F17">
          <w:rPr>
            <w:lang w:val="en-US"/>
          </w:rPr>
          <w:t>,</w:t>
        </w:r>
      </w:ins>
      <w:ins w:id="265" w:author="Ibai Tamayo" w:date="2023-07-03T12:38:00Z">
        <w:r w:rsidR="004A1F17" w:rsidRPr="004A1F17">
          <w:rPr>
            <w:lang w:val="en-US"/>
          </w:rPr>
          <w:t xml:space="preserve"> </w:t>
        </w:r>
      </w:ins>
      <w:ins w:id="266" w:author="Ibai Tamayo" w:date="2023-07-03T12:36:00Z">
        <w:r w:rsidR="004A1F17">
          <w:rPr>
            <w:lang w:val="en-US"/>
          </w:rPr>
          <w:t>knowledge</w:t>
        </w:r>
      </w:ins>
      <w:ins w:id="267" w:author="Ibai Tamayo" w:date="2023-07-03T12:41:00Z">
        <w:r w:rsidR="004A1F17">
          <w:rPr>
            <w:lang w:val="en-US"/>
          </w:rPr>
          <w:t xml:space="preserve"> and understanding</w:t>
        </w:r>
      </w:ins>
      <w:ins w:id="268" w:author="Ibai Tamayo" w:date="2023-07-03T12:36:00Z">
        <w:r w:rsidR="004A1F17">
          <w:rPr>
            <w:lang w:val="en-US"/>
          </w:rPr>
          <w:t xml:space="preserve"> of the patients own diseases</w:t>
        </w:r>
      </w:ins>
      <w:ins w:id="269" w:author="Ibai Tamayo" w:date="2023-07-03T12:39:00Z">
        <w:r w:rsidR="004A1F17">
          <w:rPr>
            <w:lang w:val="en-US"/>
          </w:rPr>
          <w:t>, awareness of signs of ri</w:t>
        </w:r>
      </w:ins>
      <w:ins w:id="270" w:author="Ibai Tamayo" w:date="2023-07-03T12:40:00Z">
        <w:r w:rsidR="004A1F17">
          <w:rPr>
            <w:lang w:val="en-US"/>
          </w:rPr>
          <w:t>sk factors,or</w:t>
        </w:r>
      </w:ins>
      <w:ins w:id="271" w:author="Ibai Tamayo" w:date="2023-07-03T12:41:00Z">
        <w:r w:rsidR="004A1F17">
          <w:rPr>
            <w:lang w:val="en-US"/>
          </w:rPr>
          <w:t xml:space="preserve"> </w:t>
        </w:r>
      </w:ins>
      <w:ins w:id="272" w:author="Ibai Tamayo" w:date="2023-07-03T12:40:00Z">
        <w:r w:rsidR="004A1F17">
          <w:rPr>
            <w:lang w:val="en-US"/>
          </w:rPr>
          <w:t>diet.</w:t>
        </w:r>
      </w:ins>
      <w:ins w:id="273" w:author="Ibai Tamayo" w:date="2023-07-03T12:32:00Z">
        <w:r w:rsidR="00B410B1">
          <w:rPr>
            <w:lang w:val="en-US"/>
          </w:rPr>
          <w:t xml:space="preserve"> </w:t>
        </w:r>
      </w:ins>
      <w:ins w:id="274" w:author="Ibai Tamayo" w:date="2023-07-03T12:41:00Z">
        <w:r w:rsidR="004A1F17">
          <w:rPr>
            <w:lang w:val="en-US"/>
          </w:rPr>
          <w:t>However, this information is only available</w:t>
        </w:r>
      </w:ins>
      <w:ins w:id="275" w:author="Ibai Tamayo" w:date="2023-07-03T12:33:00Z">
        <w:r w:rsidR="00B410B1">
          <w:rPr>
            <w:lang w:val="en-US"/>
          </w:rPr>
          <w:t xml:space="preserve"> in a nonstructured format</w:t>
        </w:r>
      </w:ins>
      <w:ins w:id="276" w:author="Ibai Tamayo" w:date="2023-07-03T12:42:00Z">
        <w:r w:rsidR="004A1F17">
          <w:rPr>
            <w:lang w:val="en-US"/>
          </w:rPr>
          <w:t xml:space="preserve">, and the proper </w:t>
        </w:r>
      </w:ins>
      <w:ins w:id="277" w:author="Ibai Tamayo" w:date="2023-07-03T12:43:00Z">
        <w:r w:rsidR="004A1F17">
          <w:rPr>
            <w:lang w:val="en-US"/>
          </w:rPr>
          <w:t xml:space="preserve">parametrization and validation process are still </w:t>
        </w:r>
      </w:ins>
      <w:ins w:id="278" w:author="Ibai Tamayo" w:date="2023-07-03T12:44:00Z">
        <w:r w:rsidR="002208EE">
          <w:rPr>
            <w:lang w:val="en-US"/>
          </w:rPr>
          <w:t>under review</w:t>
        </w:r>
      </w:ins>
      <w:ins w:id="279" w:author="Ibai Tamayo" w:date="2023-07-03T12:43:00Z">
        <w:r w:rsidR="004A1F17">
          <w:rPr>
            <w:lang w:val="en-US"/>
          </w:rPr>
          <w:t>.</w:t>
        </w:r>
      </w:ins>
      <w:del w:id="280" w:author="Ibai Tamayo" w:date="2023-07-03T12:42:00Z">
        <w:r w:rsidR="003F6B13" w:rsidDel="004A1F17">
          <w:rPr>
            <w:lang w:val="en-US"/>
          </w:rPr>
          <w:delText xml:space="preserve"> available </w:delText>
        </w:r>
      </w:del>
      <w:r w:rsidR="003F6B13">
        <w:rPr>
          <w:lang w:val="en-US"/>
        </w:rPr>
        <w:t xml:space="preserve">in free text, </w:t>
      </w:r>
      <w:ins w:id="281" w:author="x067634" w:date="2023-06-27T14:49:00Z">
        <w:del w:id="282" w:author="Ibai Tamayo" w:date="2023-07-03T12:43:00Z">
          <w:r w:rsidDel="004A1F17">
            <w:rPr>
              <w:lang w:val="en-US"/>
            </w:rPr>
            <w:delText>although</w:delText>
          </w:r>
        </w:del>
      </w:ins>
      <w:del w:id="283" w:author="Ibai Tamayo" w:date="2023-07-03T12:43:00Z">
        <w:r w:rsidR="003F6B13" w:rsidDel="004A1F17">
          <w:rPr>
            <w:lang w:val="en-US"/>
          </w:rPr>
          <w:delText>but it</w:delText>
        </w:r>
      </w:del>
      <w:ins w:id="284" w:author="x067634" w:date="2023-06-27T14:49:00Z">
        <w:del w:id="285" w:author="Ibai Tamayo" w:date="2023-07-03T12:43:00Z">
          <w:r w:rsidDel="004A1F17">
            <w:rPr>
              <w:lang w:val="en-US"/>
            </w:rPr>
            <w:delText xml:space="preserve"> they</w:delText>
          </w:r>
        </w:del>
      </w:ins>
      <w:del w:id="286" w:author="Ibai Tamayo" w:date="2023-07-03T12:43:00Z">
        <w:r w:rsidR="003F6B13" w:rsidDel="004A1F17">
          <w:rPr>
            <w:lang w:val="en-US"/>
          </w:rPr>
          <w:delText xml:space="preserve"> </w:delText>
        </w:r>
      </w:del>
      <w:ins w:id="287" w:author="x067634" w:date="2023-06-27T14:49:00Z">
        <w:del w:id="288" w:author="Ibai Tamayo" w:date="2023-07-03T12:43:00Z">
          <w:r w:rsidDel="004A1F17">
            <w:rPr>
              <w:lang w:val="en-US"/>
            </w:rPr>
            <w:delText>have not been explores and validated to date</w:delText>
          </w:r>
        </w:del>
      </w:ins>
      <w:del w:id="289" w:author="Ibai Tamayo" w:date="2023-07-03T12:43:00Z">
        <w:r w:rsidR="003F6B13" w:rsidDel="004A1F17">
          <w:rPr>
            <w:lang w:val="en-US"/>
          </w:rPr>
          <w:delText>remains unexplored.</w:delText>
        </w:r>
      </w:del>
    </w:p>
    <w:p w14:paraId="0F264E58" w14:textId="0FEDBE3B" w:rsidR="00520980" w:rsidRDefault="00520980" w:rsidP="00520980">
      <w:pPr>
        <w:rPr>
          <w:ins w:id="290" w:author="Ibai Tamayo" w:date="2023-07-03T12:31:00Z"/>
          <w:b/>
          <w:lang w:val="en-US"/>
        </w:rPr>
      </w:pPr>
      <w:r w:rsidRPr="00520980">
        <w:rPr>
          <w:b/>
          <w:lang w:val="en-US"/>
        </w:rPr>
        <w:t>Are these  data captured from primary healthcare data? How is physical activity measured?</w:t>
      </w:r>
    </w:p>
    <w:p w14:paraId="2EA7970E" w14:textId="15843344" w:rsidR="00B410B1" w:rsidRPr="00914F48" w:rsidRDefault="00B410B1" w:rsidP="00520980">
      <w:pPr>
        <w:rPr>
          <w:b/>
          <w:rPrChange w:id="291" w:author="Francisco Sánchez Sáez" w:date="2023-07-05T09:29:00Z">
            <w:rPr>
              <w:b/>
              <w:lang w:val="en-US"/>
            </w:rPr>
          </w:rPrChange>
        </w:rPr>
      </w:pPr>
      <w:ins w:id="292" w:author="Ibai Tamayo" w:date="2023-07-03T12:31:00Z">
        <w:r>
          <w:rPr>
            <w:b/>
            <w:lang w:val="en-US"/>
          </w:rPr>
          <w:t>Exactly</w:t>
        </w:r>
      </w:ins>
      <w:ins w:id="293" w:author="Ibai Tamayo" w:date="2023-07-03T12:44:00Z">
        <w:r w:rsidR="002208EE">
          <w:rPr>
            <w:b/>
            <w:lang w:val="en-US"/>
          </w:rPr>
          <w:t>, the data is capture</w:t>
        </w:r>
      </w:ins>
      <w:ins w:id="294" w:author="Ibai Tamayo" w:date="2023-07-03T12:45:00Z">
        <w:r w:rsidR="002208EE">
          <w:rPr>
            <w:b/>
            <w:lang w:val="en-US"/>
          </w:rPr>
          <w:t>d from primary health care. Similar to aforementioned lyfestyle dat</w:t>
        </w:r>
      </w:ins>
      <w:ins w:id="295" w:author="Ibai Tamayo" w:date="2023-07-03T12:46:00Z">
        <w:r w:rsidR="002208EE">
          <w:rPr>
            <w:b/>
            <w:lang w:val="en-US"/>
          </w:rPr>
          <w:t xml:space="preserve">a, the data is originally filled by the general practitioner as nonstructured text. Then, through </w:t>
        </w:r>
      </w:ins>
      <w:ins w:id="296" w:author="Ibai Tamayo" w:date="2023-07-03T12:47:00Z">
        <w:r w:rsidR="002208EE">
          <w:rPr>
            <w:b/>
            <w:lang w:val="en-US"/>
          </w:rPr>
          <w:t xml:space="preserve">natural </w:t>
        </w:r>
      </w:ins>
      <w:ins w:id="297" w:author="Ibai Tamayo" w:date="2023-07-03T12:46:00Z">
        <w:r w:rsidR="002208EE">
          <w:rPr>
            <w:b/>
            <w:lang w:val="en-US"/>
          </w:rPr>
          <w:t>languaje processin</w:t>
        </w:r>
      </w:ins>
      <w:ins w:id="298" w:author="Ibai Tamayo" w:date="2023-07-03T12:47:00Z">
        <w:r w:rsidR="002208EE">
          <w:rPr>
            <w:b/>
            <w:lang w:val="en-US"/>
          </w:rPr>
          <w:t xml:space="preserve">g algorithms, the activity is classified in three categories: </w:t>
        </w:r>
      </w:ins>
      <w:ins w:id="299" w:author="Ibai Tamayo" w:date="2023-07-03T12:48:00Z">
        <w:r w:rsidR="002208EE">
          <w:rPr>
            <w:b/>
            <w:lang w:val="en-US"/>
          </w:rPr>
          <w:t xml:space="preserve">Active patient, inactive </w:t>
        </w:r>
        <w:proofErr w:type="gramStart"/>
        <w:r w:rsidR="002208EE">
          <w:rPr>
            <w:b/>
            <w:lang w:val="en-US"/>
          </w:rPr>
          <w:t>patient</w:t>
        </w:r>
        <w:proofErr w:type="gramEnd"/>
        <w:r w:rsidR="002208EE">
          <w:rPr>
            <w:b/>
            <w:lang w:val="en-US"/>
          </w:rPr>
          <w:t xml:space="preserve"> and partially active patient. </w:t>
        </w:r>
      </w:ins>
    </w:p>
    <w:p w14:paraId="4B984FB3" w14:textId="0C6EB5A0" w:rsidR="003F6B13" w:rsidRPr="003F6B13" w:rsidDel="00037F99" w:rsidRDefault="003F6B13" w:rsidP="00520980">
      <w:pPr>
        <w:rPr>
          <w:del w:id="300" w:author="Ibai Tamayo" w:date="2023-07-14T10:01:00Z"/>
        </w:rPr>
      </w:pPr>
      <w:del w:id="301" w:author="Ibai Tamayo" w:date="2023-07-14T10:01:00Z">
        <w:r w:rsidRPr="00200BA0" w:rsidDel="00037F99">
          <w:rPr>
            <w:highlight w:val="yellow"/>
            <w:rPrChange w:id="302" w:author="x067634" w:date="2023-06-27T14:53:00Z">
              <w:rPr/>
            </w:rPrChange>
          </w:rPr>
          <w:delText>Yes. Campo parametrizado recogido durante las visitas de atención primaria.</w:delText>
        </w:r>
        <w:r w:rsidR="00EB4202" w:rsidRPr="00200BA0" w:rsidDel="00037F99">
          <w:rPr>
            <w:highlight w:val="yellow"/>
            <w:rPrChange w:id="303" w:author="x067634" w:date="2023-06-27T14:53:00Z">
              <w:rPr/>
            </w:rPrChange>
          </w:rPr>
          <w:delText xml:space="preserve"> Nombrar los tres valores que aparecen en el artículo de diabetes y actividad física. -&gt; Ibai</w:delText>
        </w:r>
      </w:del>
    </w:p>
    <w:p w14:paraId="2D3655AD" w14:textId="77777777" w:rsidR="00520980" w:rsidRDefault="00520980" w:rsidP="00520980">
      <w:pPr>
        <w:rPr>
          <w:b/>
          <w:lang w:val="en-US"/>
        </w:rPr>
      </w:pPr>
      <w:r w:rsidRPr="00520980">
        <w:rPr>
          <w:b/>
          <w:lang w:val="en-US"/>
        </w:rPr>
        <w:t>Under Diagnostic procedure, what do you mean by “analytical”?</w:t>
      </w:r>
    </w:p>
    <w:p w14:paraId="1881AAE9" w14:textId="4FC8B544" w:rsidR="00EB4202" w:rsidRPr="00EB4202" w:rsidRDefault="002208EE" w:rsidP="00520980">
      <w:pPr>
        <w:rPr>
          <w:lang w:val="en-US"/>
        </w:rPr>
      </w:pPr>
      <w:ins w:id="304" w:author="Ibai Tamayo" w:date="2023-07-03T12:50:00Z">
        <w:r>
          <w:rPr>
            <w:lang w:val="en-US"/>
          </w:rPr>
          <w:t>We apologyze for the term</w:t>
        </w:r>
      </w:ins>
      <w:ins w:id="305" w:author="Ibai Tamayo" w:date="2023-07-03T12:51:00Z">
        <w:r>
          <w:rPr>
            <w:lang w:val="en-US"/>
          </w:rPr>
          <w:t xml:space="preserve">. </w:t>
        </w:r>
      </w:ins>
      <w:ins w:id="306" w:author="Ibai Tamayo" w:date="2023-07-03T12:49:00Z">
        <w:r>
          <w:rPr>
            <w:lang w:val="en-US"/>
          </w:rPr>
          <w:t xml:space="preserve"> </w:t>
        </w:r>
      </w:ins>
      <w:ins w:id="307" w:author="Ibai Tamayo" w:date="2023-07-03T12:51:00Z">
        <w:r>
          <w:rPr>
            <w:lang w:val="en-US"/>
          </w:rPr>
          <w:t>Instead of</w:t>
        </w:r>
      </w:ins>
      <w:ins w:id="308" w:author="Ibai Tamayo" w:date="2023-07-03T12:49:00Z">
        <w:r>
          <w:rPr>
            <w:lang w:val="en-US"/>
          </w:rPr>
          <w:t xml:space="preserve">  “analytical”</w:t>
        </w:r>
      </w:ins>
      <w:ins w:id="309" w:author="Ibai Tamayo" w:date="2023-07-03T12:51:00Z">
        <w:r>
          <w:rPr>
            <w:lang w:val="en-US"/>
          </w:rPr>
          <w:t xml:space="preserve"> we</w:t>
        </w:r>
      </w:ins>
      <w:ins w:id="310" w:author="Ibai Tamayo" w:date="2023-07-03T12:49:00Z">
        <w:r>
          <w:rPr>
            <w:lang w:val="en-US"/>
          </w:rPr>
          <w:t xml:space="preserve"> should </w:t>
        </w:r>
      </w:ins>
      <w:ins w:id="311" w:author="Ibai Tamayo" w:date="2023-07-03T12:51:00Z">
        <w:r>
          <w:rPr>
            <w:lang w:val="en-US"/>
          </w:rPr>
          <w:t>have sa</w:t>
        </w:r>
      </w:ins>
      <w:ins w:id="312" w:author="Ibai Tamayo" w:date="2023-07-03T12:52:00Z">
        <w:r>
          <w:rPr>
            <w:lang w:val="en-US"/>
          </w:rPr>
          <w:t>id</w:t>
        </w:r>
      </w:ins>
      <w:ins w:id="313" w:author="Ibai Tamayo" w:date="2023-07-03T12:49:00Z">
        <w:r>
          <w:rPr>
            <w:lang w:val="en-US"/>
          </w:rPr>
          <w:t xml:space="preserve"> “laboratory tests”. </w:t>
        </w:r>
      </w:ins>
      <w:ins w:id="314" w:author="x067634" w:date="2023-06-27T14:53:00Z">
        <w:r w:rsidR="00200BA0">
          <w:rPr>
            <w:lang w:val="en-US"/>
          </w:rPr>
          <w:t xml:space="preserve">We refer to </w:t>
        </w:r>
      </w:ins>
      <w:ins w:id="315" w:author="x067634" w:date="2023-06-27T14:54:00Z">
        <w:r w:rsidR="00200BA0">
          <w:rPr>
            <w:lang w:val="en-US"/>
          </w:rPr>
          <w:t xml:space="preserve">laboratory data. We have modified </w:t>
        </w:r>
      </w:ins>
      <w:ins w:id="316" w:author="Ibai Tamayo" w:date="2023-07-03T12:49:00Z">
        <w:r>
          <w:rPr>
            <w:lang w:val="en-US"/>
          </w:rPr>
          <w:t xml:space="preserve">the trem </w:t>
        </w:r>
      </w:ins>
      <w:ins w:id="317" w:author="x067634" w:date="2023-06-27T14:54:00Z">
        <w:r w:rsidR="00200BA0">
          <w:rPr>
            <w:lang w:val="en-US"/>
          </w:rPr>
          <w:t>accordingly in table 1.</w:t>
        </w:r>
      </w:ins>
      <w:del w:id="318" w:author="x067634" w:date="2023-06-27T14:54:00Z">
        <w:r w:rsidR="00EB4202" w:rsidRPr="00EB4202" w:rsidDel="00200BA0">
          <w:rPr>
            <w:lang w:val="en-US"/>
          </w:rPr>
          <w:delText>Laboratorio</w:delText>
        </w:r>
      </w:del>
    </w:p>
    <w:p w14:paraId="4186770C" w14:textId="77777777" w:rsidR="00520980" w:rsidRDefault="00520980" w:rsidP="00520980">
      <w:pPr>
        <w:rPr>
          <w:b/>
          <w:lang w:val="en-US"/>
        </w:rPr>
      </w:pPr>
      <w:r w:rsidRPr="00520980">
        <w:rPr>
          <w:b/>
          <w:lang w:val="en-US"/>
        </w:rPr>
        <w:t>What “vital signs” are included  under nursing interventions?</w:t>
      </w:r>
    </w:p>
    <w:p w14:paraId="5E91EF5C" w14:textId="35A5A1A4" w:rsidR="00EB4202" w:rsidRPr="00EB4202" w:rsidRDefault="00200BA0" w:rsidP="00520980">
      <w:pPr>
        <w:rPr>
          <w:lang w:val="en-US"/>
        </w:rPr>
      </w:pPr>
      <w:ins w:id="319" w:author="x067634" w:date="2023-06-27T14:57:00Z">
        <w:r>
          <w:rPr>
            <w:lang w:val="en-US"/>
          </w:rPr>
          <w:t xml:space="preserve">We refer to blood pressure, </w:t>
        </w:r>
        <w:del w:id="320" w:author="Ibai Tamayo" w:date="2023-07-03T12:52:00Z">
          <w:r w:rsidDel="002208EE">
            <w:rPr>
              <w:lang w:val="en-US"/>
            </w:rPr>
            <w:delText xml:space="preserve">pulse, </w:delText>
          </w:r>
        </w:del>
        <w:r>
          <w:rPr>
            <w:lang w:val="en-US"/>
          </w:rPr>
          <w:t>heart rate, respiratory rate and oxygen saturation</w:t>
        </w:r>
      </w:ins>
      <w:ins w:id="321" w:author="Ibai Tamayo" w:date="2023-07-03T12:53:00Z">
        <w:r w:rsidR="002208EE">
          <w:rPr>
            <w:lang w:val="en-US"/>
          </w:rPr>
          <w:t xml:space="preserve">, </w:t>
        </w:r>
        <w:r w:rsidR="002208EE" w:rsidRPr="002208EE">
          <w:rPr>
            <w:highlight w:val="yellow"/>
            <w:lang w:val="en-US"/>
            <w:rPrChange w:id="322" w:author="Ibai Tamayo" w:date="2023-07-03T12:53:00Z">
              <w:rPr>
                <w:lang w:val="en-US"/>
              </w:rPr>
            </w:rPrChange>
          </w:rPr>
          <w:t>skin coloration, hydration state, and awareness level</w:t>
        </w:r>
      </w:ins>
      <w:ins w:id="323" w:author="x067634" w:date="2023-06-27T14:58:00Z">
        <w:r w:rsidRPr="002208EE">
          <w:rPr>
            <w:highlight w:val="yellow"/>
            <w:lang w:val="en-US"/>
            <w:rPrChange w:id="324" w:author="Ibai Tamayo" w:date="2023-07-03T12:53:00Z">
              <w:rPr>
                <w:lang w:val="en-US"/>
              </w:rPr>
            </w:rPrChange>
          </w:rPr>
          <w:t>.</w:t>
        </w:r>
        <w:r>
          <w:rPr>
            <w:lang w:val="en-US"/>
          </w:rPr>
          <w:t xml:space="preserve"> We have listed them in the table 1 of this new version of the manuscript</w:t>
        </w:r>
      </w:ins>
      <w:del w:id="325" w:author="x067634" w:date="2023-06-27T14:58:00Z">
        <w:r w:rsidR="00EB4202" w:rsidDel="00200BA0">
          <w:rPr>
            <w:lang w:val="en-US"/>
          </w:rPr>
          <w:delText>Frecuencia cardiaca, pulsioximetría, etc. -&gt; Ibai</w:delText>
        </w:r>
      </w:del>
    </w:p>
    <w:p w14:paraId="1F987AC2" w14:textId="77777777" w:rsidR="00520980" w:rsidRDefault="00520980" w:rsidP="00520980">
      <w:pPr>
        <w:rPr>
          <w:b/>
          <w:lang w:val="en-US"/>
        </w:rPr>
      </w:pPr>
      <w:r w:rsidRPr="00520980">
        <w:rPr>
          <w:b/>
          <w:lang w:val="en-US"/>
        </w:rPr>
        <w:t>What do you mean by interventions of social workers? Which variables are collected?</w:t>
      </w:r>
    </w:p>
    <w:p w14:paraId="37AA3241" w14:textId="7F5890C1" w:rsidR="00144B1E" w:rsidRPr="00D40D72" w:rsidRDefault="00860D3E" w:rsidP="00144B1E">
      <w:pPr>
        <w:rPr>
          <w:color w:val="4F81BD" w:themeColor="accent1"/>
          <w:lang w:val="en-US"/>
        </w:rPr>
      </w:pPr>
      <w:r w:rsidRPr="00D40D72">
        <w:rPr>
          <w:color w:val="4F81BD" w:themeColor="accent1"/>
          <w:lang w:val="en-US"/>
        </w:rPr>
        <w:t>Examples of intervention</w:t>
      </w:r>
      <w:ins w:id="326" w:author="x067634" w:date="2023-06-27T15:00:00Z">
        <w:r w:rsidR="00D4520C">
          <w:rPr>
            <w:color w:val="4F81BD" w:themeColor="accent1"/>
            <w:lang w:val="en-US"/>
          </w:rPr>
          <w:t>s</w:t>
        </w:r>
      </w:ins>
      <w:r w:rsidRPr="00D40D72">
        <w:rPr>
          <w:color w:val="4F81BD" w:themeColor="accent1"/>
          <w:lang w:val="en-US"/>
        </w:rPr>
        <w:t xml:space="preserve"> of social worker</w:t>
      </w:r>
      <w:ins w:id="327" w:author="x067634" w:date="2023-06-27T15:00:00Z">
        <w:r w:rsidR="00D4520C">
          <w:rPr>
            <w:color w:val="4F81BD" w:themeColor="accent1"/>
            <w:lang w:val="en-US"/>
          </w:rPr>
          <w:t>s</w:t>
        </w:r>
      </w:ins>
      <w:r w:rsidRPr="00D40D72">
        <w:rPr>
          <w:color w:val="4F81BD" w:themeColor="accent1"/>
          <w:lang w:val="en-US"/>
        </w:rPr>
        <w:t xml:space="preserve"> are </w:t>
      </w:r>
      <w:ins w:id="328" w:author="x067634" w:date="2023-06-27T15:01:00Z">
        <w:r w:rsidR="00D4520C">
          <w:rPr>
            <w:color w:val="4F81BD" w:themeColor="accent1"/>
            <w:lang w:val="en-US"/>
          </w:rPr>
          <w:t xml:space="preserve">providing </w:t>
        </w:r>
      </w:ins>
      <w:del w:id="329" w:author="x067634" w:date="2023-06-27T15:01:00Z">
        <w:r w:rsidRPr="00D40D72" w:rsidDel="00D4520C">
          <w:rPr>
            <w:color w:val="4F81BD" w:themeColor="accent1"/>
            <w:lang w:val="en-US"/>
          </w:rPr>
          <w:delText>u</w:delText>
        </w:r>
        <w:r w:rsidR="004927E2" w:rsidRPr="00D40D72" w:rsidDel="00D4520C">
          <w:rPr>
            <w:color w:val="4F81BD" w:themeColor="accent1"/>
            <w:lang w:val="en-US"/>
          </w:rPr>
          <w:delText xml:space="preserve">se of community </w:delText>
        </w:r>
        <w:r w:rsidRPr="00D40D72" w:rsidDel="00D4520C">
          <w:rPr>
            <w:color w:val="4F81BD" w:themeColor="accent1"/>
            <w:lang w:val="en-US"/>
          </w:rPr>
          <w:delText>centers or</w:delText>
        </w:r>
        <w:r w:rsidR="004927E2" w:rsidRPr="00D40D72" w:rsidDel="00D4520C">
          <w:rPr>
            <w:color w:val="4F81BD" w:themeColor="accent1"/>
            <w:lang w:val="en-US"/>
          </w:rPr>
          <w:delText xml:space="preserve"> homeless shelter,</w:delText>
        </w:r>
      </w:del>
      <w:r w:rsidR="004927E2" w:rsidRPr="00D40D72">
        <w:rPr>
          <w:color w:val="4F81BD" w:themeColor="accent1"/>
          <w:lang w:val="en-US"/>
        </w:rPr>
        <w:t xml:space="preserve"> support </w:t>
      </w:r>
      <w:ins w:id="330" w:author="x067634" w:date="2023-06-27T15:01:00Z">
        <w:r w:rsidR="00D4520C">
          <w:rPr>
            <w:color w:val="4F81BD" w:themeColor="accent1"/>
            <w:lang w:val="en-US"/>
          </w:rPr>
          <w:t>to patients and</w:t>
        </w:r>
      </w:ins>
      <w:del w:id="331" w:author="x067634" w:date="2023-06-27T15:02:00Z">
        <w:r w:rsidR="004927E2" w:rsidRPr="00D40D72" w:rsidDel="00D4520C">
          <w:rPr>
            <w:color w:val="4F81BD" w:themeColor="accent1"/>
            <w:lang w:val="en-US"/>
          </w:rPr>
          <w:delText>of</w:delText>
        </w:r>
      </w:del>
      <w:r w:rsidR="004927E2" w:rsidRPr="00D40D72">
        <w:rPr>
          <w:color w:val="4F81BD" w:themeColor="accent1"/>
          <w:lang w:val="en-US"/>
        </w:rPr>
        <w:t xml:space="preserve"> caregivers</w:t>
      </w:r>
      <w:r w:rsidR="00144B1E" w:rsidRPr="00D40D72">
        <w:rPr>
          <w:color w:val="4F81BD" w:themeColor="accent1"/>
          <w:lang w:val="en-US"/>
        </w:rPr>
        <w:t xml:space="preserve">, </w:t>
      </w:r>
      <w:ins w:id="332" w:author="x067634" w:date="2023-06-27T15:07:00Z">
        <w:r w:rsidR="00513294">
          <w:rPr>
            <w:color w:val="4F81BD" w:themeColor="accent1"/>
            <w:lang w:val="en-US"/>
          </w:rPr>
          <w:t>assisting</w:t>
        </w:r>
      </w:ins>
      <w:ins w:id="333" w:author="x067634" w:date="2023-06-27T15:05:00Z">
        <w:r w:rsidR="00513294">
          <w:rPr>
            <w:color w:val="4F81BD" w:themeColor="accent1"/>
            <w:lang w:val="en-US"/>
          </w:rPr>
          <w:t xml:space="preserve"> patients in health care transitions, </w:t>
        </w:r>
      </w:ins>
      <w:ins w:id="334" w:author="x067634" w:date="2023-06-27T15:02:00Z">
        <w:r w:rsidR="00D4520C">
          <w:rPr>
            <w:color w:val="4F81BD" w:themeColor="accent1"/>
            <w:lang w:val="en-US"/>
          </w:rPr>
          <w:t xml:space="preserve">managing </w:t>
        </w:r>
      </w:ins>
      <w:ins w:id="335" w:author="x067634" w:date="2023-06-27T15:06:00Z">
        <w:r w:rsidR="00513294">
          <w:rPr>
            <w:color w:val="4F81BD" w:themeColor="accent1"/>
            <w:lang w:val="en-US"/>
          </w:rPr>
          <w:t xml:space="preserve">social health centers, </w:t>
        </w:r>
      </w:ins>
      <w:ins w:id="336" w:author="x067634" w:date="2023-06-27T15:07:00Z">
        <w:r w:rsidR="00513294">
          <w:rPr>
            <w:color w:val="4F81BD" w:themeColor="accent1"/>
            <w:lang w:val="en-US"/>
          </w:rPr>
          <w:t>p</w:t>
        </w:r>
      </w:ins>
      <w:ins w:id="337" w:author="x067634" w:date="2023-06-27T15:06:00Z">
        <w:r w:rsidR="00513294">
          <w:rPr>
            <w:color w:val="4F81BD" w:themeColor="accent1"/>
            <w:lang w:val="en-US"/>
          </w:rPr>
          <w:t xml:space="preserve">rocessing the </w:t>
        </w:r>
      </w:ins>
      <w:ins w:id="338" w:author="x067634" w:date="2023-06-27T15:02:00Z">
        <w:r w:rsidR="00D4520C">
          <w:rPr>
            <w:color w:val="4F81BD" w:themeColor="accent1"/>
            <w:lang w:val="en-US"/>
          </w:rPr>
          <w:t xml:space="preserve">applications for </w:t>
        </w:r>
      </w:ins>
      <w:ins w:id="339" w:author="x067634" w:date="2023-06-27T15:03:00Z">
        <w:r w:rsidR="00D4520C">
          <w:rPr>
            <w:color w:val="4F81BD" w:themeColor="accent1"/>
            <w:lang w:val="en-US"/>
          </w:rPr>
          <w:t xml:space="preserve">financial and </w:t>
        </w:r>
      </w:ins>
      <w:ins w:id="340" w:author="x067634" w:date="2023-06-27T15:02:00Z">
        <w:r w:rsidR="00D4520C">
          <w:rPr>
            <w:color w:val="4F81BD" w:themeColor="accent1"/>
            <w:lang w:val="en-US"/>
          </w:rPr>
          <w:t>social</w:t>
        </w:r>
      </w:ins>
      <w:ins w:id="341" w:author="x067634" w:date="2023-06-27T15:03:00Z">
        <w:r w:rsidR="00D4520C">
          <w:rPr>
            <w:color w:val="4F81BD" w:themeColor="accent1"/>
            <w:lang w:val="en-US"/>
          </w:rPr>
          <w:t xml:space="preserve"> assistance</w:t>
        </w:r>
        <w:r w:rsidR="00513294">
          <w:rPr>
            <w:color w:val="4F81BD" w:themeColor="accent1"/>
            <w:lang w:val="en-US"/>
          </w:rPr>
          <w:t>,</w:t>
        </w:r>
      </w:ins>
      <w:ins w:id="342" w:author="x067634" w:date="2023-06-27T15:02:00Z">
        <w:r w:rsidR="00D4520C">
          <w:rPr>
            <w:color w:val="4F81BD" w:themeColor="accent1"/>
            <w:lang w:val="en-US"/>
          </w:rPr>
          <w:t xml:space="preserve">  </w:t>
        </w:r>
      </w:ins>
      <w:del w:id="343" w:author="x067634" w:date="2023-06-27T15:03:00Z">
        <w:r w:rsidR="00144B1E" w:rsidRPr="00D40D72" w:rsidDel="00513294">
          <w:rPr>
            <w:color w:val="4F81BD" w:themeColor="accent1"/>
            <w:lang w:val="en-US"/>
          </w:rPr>
          <w:delText xml:space="preserve">emotional support and </w:delText>
        </w:r>
      </w:del>
      <w:r w:rsidR="00144B1E" w:rsidRPr="00D40D72">
        <w:rPr>
          <w:color w:val="4F81BD" w:themeColor="accent1"/>
          <w:lang w:val="en-US"/>
        </w:rPr>
        <w:t>building community connections</w:t>
      </w:r>
      <w:r w:rsidRPr="00D40D72">
        <w:rPr>
          <w:color w:val="4F81BD" w:themeColor="accent1"/>
          <w:lang w:val="en-US"/>
        </w:rPr>
        <w:t xml:space="preserve">, </w:t>
      </w:r>
      <w:ins w:id="344" w:author="x067634" w:date="2023-06-27T15:07:00Z">
        <w:r w:rsidR="00513294">
          <w:rPr>
            <w:color w:val="4F81BD" w:themeColor="accent1"/>
            <w:lang w:val="en-US"/>
          </w:rPr>
          <w:t xml:space="preserve">and </w:t>
        </w:r>
      </w:ins>
      <w:ins w:id="345" w:author="x067634" w:date="2023-06-27T15:04:00Z">
        <w:r w:rsidR="00513294">
          <w:rPr>
            <w:color w:val="4F81BD" w:themeColor="accent1"/>
            <w:lang w:val="en-US"/>
          </w:rPr>
          <w:t xml:space="preserve">patients´ </w:t>
        </w:r>
      </w:ins>
      <w:r w:rsidRPr="00D40D72">
        <w:rPr>
          <w:color w:val="4F81BD" w:themeColor="accent1"/>
          <w:lang w:val="en-US"/>
        </w:rPr>
        <w:t>functional capacity assessment</w:t>
      </w:r>
      <w:del w:id="346" w:author="x067634" w:date="2023-06-27T15:04:00Z">
        <w:r w:rsidRPr="00D40D72" w:rsidDel="00513294">
          <w:rPr>
            <w:color w:val="4F81BD" w:themeColor="accent1"/>
            <w:lang w:val="en-US"/>
          </w:rPr>
          <w:delText xml:space="preserve"> and it improvement</w:delText>
        </w:r>
      </w:del>
      <w:r w:rsidRPr="00D40D72">
        <w:rPr>
          <w:color w:val="4F81BD" w:themeColor="accent1"/>
          <w:lang w:val="en-US"/>
        </w:rPr>
        <w:t>.</w:t>
      </w:r>
      <w:ins w:id="347" w:author="x067634" w:date="2023-06-27T15:09:00Z">
        <w:r w:rsidR="00045FC6">
          <w:rPr>
            <w:color w:val="4F81BD" w:themeColor="accent1"/>
            <w:lang w:val="en-US"/>
          </w:rPr>
          <w:t xml:space="preserve"> We have specified them in the revised version of the manuscript.</w:t>
        </w:r>
      </w:ins>
    </w:p>
    <w:p w14:paraId="1756AFEC" w14:textId="6AF0C125" w:rsidR="00DD6403" w:rsidRPr="00D40D72" w:rsidRDefault="00513294" w:rsidP="00144B1E">
      <w:pPr>
        <w:rPr>
          <w:color w:val="4F81BD" w:themeColor="accent1"/>
          <w:lang w:val="en-US"/>
        </w:rPr>
      </w:pPr>
      <w:ins w:id="348" w:author="x067634" w:date="2023-06-27T15:08:00Z">
        <w:r>
          <w:rPr>
            <w:color w:val="4F81BD" w:themeColor="accent1"/>
            <w:lang w:val="en-US"/>
          </w:rPr>
          <w:lastRenderedPageBreak/>
          <w:t>BARDENA includes information on</w:t>
        </w:r>
      </w:ins>
      <w:del w:id="349" w:author="x067634" w:date="2023-06-27T15:08:00Z">
        <w:r w:rsidR="00DD6403" w:rsidRPr="00D40D72" w:rsidDel="00513294">
          <w:rPr>
            <w:color w:val="4F81BD" w:themeColor="accent1"/>
            <w:lang w:val="en-US"/>
          </w:rPr>
          <w:delText>The variables collected are among others</w:delText>
        </w:r>
      </w:del>
      <w:r w:rsidR="00DD6403" w:rsidRPr="00D40D72">
        <w:rPr>
          <w:color w:val="4F81BD" w:themeColor="accent1"/>
          <w:lang w:val="en-US"/>
        </w:rPr>
        <w:t xml:space="preserve"> the type of intervention done, the result</w:t>
      </w:r>
      <w:ins w:id="350" w:author="x067634" w:date="2023-06-27T15:08:00Z">
        <w:r>
          <w:rPr>
            <w:color w:val="4F81BD" w:themeColor="accent1"/>
            <w:lang w:val="en-US"/>
          </w:rPr>
          <w:t xml:space="preserve"> of the intervention</w:t>
        </w:r>
      </w:ins>
      <w:r w:rsidR="00D40D72" w:rsidRPr="00D40D72">
        <w:rPr>
          <w:color w:val="4F81BD" w:themeColor="accent1"/>
          <w:lang w:val="en-US"/>
        </w:rPr>
        <w:t>,</w:t>
      </w:r>
      <w:r w:rsidR="00DD6403" w:rsidRPr="00D40D72">
        <w:rPr>
          <w:color w:val="4F81BD" w:themeColor="accent1"/>
          <w:lang w:val="en-US"/>
        </w:rPr>
        <w:t xml:space="preserve"> </w:t>
      </w:r>
      <w:ins w:id="351" w:author="x067634" w:date="2023-06-27T15:09:00Z">
        <w:r>
          <w:rPr>
            <w:color w:val="4F81BD" w:themeColor="accent1"/>
            <w:lang w:val="en-US"/>
          </w:rPr>
          <w:t>and of the beginning and end</w:t>
        </w:r>
      </w:ins>
      <w:del w:id="352" w:author="x067634" w:date="2023-06-27T15:09:00Z">
        <w:r w:rsidR="00DD6403" w:rsidRPr="00D40D72" w:rsidDel="00513294">
          <w:rPr>
            <w:color w:val="4F81BD" w:themeColor="accent1"/>
            <w:lang w:val="en-US"/>
          </w:rPr>
          <w:delText>the date of start and end</w:delText>
        </w:r>
      </w:del>
      <w:ins w:id="353" w:author="x067634" w:date="2023-06-27T15:09:00Z">
        <w:r>
          <w:rPr>
            <w:color w:val="4F81BD" w:themeColor="accent1"/>
            <w:lang w:val="en-US"/>
          </w:rPr>
          <w:t xml:space="preserve"> of the intervention, among others.</w:t>
        </w:r>
      </w:ins>
      <w:r w:rsidR="00DD6403" w:rsidRPr="00D40D72">
        <w:rPr>
          <w:color w:val="4F81BD" w:themeColor="accent1"/>
          <w:lang w:val="en-US"/>
        </w:rPr>
        <w:t xml:space="preserve"> </w:t>
      </w:r>
    </w:p>
    <w:p w14:paraId="73A7AF12" w14:textId="77777777" w:rsidR="00860D3E" w:rsidRPr="00144B1E" w:rsidRDefault="00860D3E" w:rsidP="00144B1E">
      <w:pPr>
        <w:rPr>
          <w:lang w:val="en-US"/>
        </w:rPr>
      </w:pPr>
    </w:p>
    <w:p w14:paraId="02F44A8A" w14:textId="77777777" w:rsidR="00336112" w:rsidRDefault="00520980" w:rsidP="00520980">
      <w:pPr>
        <w:rPr>
          <w:b/>
          <w:lang w:val="en-US"/>
        </w:rPr>
      </w:pPr>
      <w:r w:rsidRPr="00520980">
        <w:rPr>
          <w:b/>
          <w:lang w:val="en-US"/>
        </w:rPr>
        <w:t>Under “contact with other services” what do you mean by “other services”? Community  centres?  Aged care centres? Homeless shelters?</w:t>
      </w:r>
      <w:r w:rsidR="00336112">
        <w:rPr>
          <w:b/>
          <w:lang w:val="en-US"/>
        </w:rPr>
        <w:t xml:space="preserve"> </w:t>
      </w:r>
    </w:p>
    <w:p w14:paraId="70DC537E" w14:textId="77777777" w:rsidR="00520980" w:rsidRPr="00D40799" w:rsidRDefault="00EB4202" w:rsidP="00520980">
      <w:pPr>
        <w:rPr>
          <w:b/>
          <w:lang w:val="en-US"/>
        </w:rPr>
      </w:pPr>
      <w:commentRangeStart w:id="354"/>
      <w:r w:rsidRPr="00D40799">
        <w:rPr>
          <w:lang w:val="en-US"/>
        </w:rPr>
        <w:t>Son sanitarios -&gt; Hospitales de día, hemodiálisis, UCA, etc. -&gt; Javier</w:t>
      </w:r>
      <w:commentRangeEnd w:id="354"/>
      <w:r w:rsidR="0045143F">
        <w:rPr>
          <w:rStyle w:val="Refdecomentario"/>
        </w:rPr>
        <w:commentReference w:id="354"/>
      </w:r>
    </w:p>
    <w:p w14:paraId="4F7BEDEE" w14:textId="5C64A507" w:rsidR="00520980" w:rsidDel="00F464AC" w:rsidRDefault="003038E3" w:rsidP="00520980">
      <w:pPr>
        <w:rPr>
          <w:del w:id="355" w:author="x067634" w:date="2023-06-27T15:14:00Z"/>
          <w:color w:val="4F81BD" w:themeColor="accent1"/>
          <w:lang w:val="en-US"/>
        </w:rPr>
      </w:pPr>
      <w:del w:id="356" w:author="x067634" w:date="2023-06-27T15:14:00Z">
        <w:r w:rsidRPr="003038E3" w:rsidDel="00F464AC">
          <w:rPr>
            <w:color w:val="4F81BD" w:themeColor="accent1"/>
            <w:lang w:val="en-US"/>
          </w:rPr>
          <w:delText xml:space="preserve">Other services include among </w:delText>
        </w:r>
        <w:r w:rsidDel="00F464AC">
          <w:rPr>
            <w:color w:val="4F81BD" w:themeColor="accent1"/>
            <w:lang w:val="en-US"/>
          </w:rPr>
          <w:delText>others (</w:delText>
        </w:r>
        <w:r w:rsidR="00374509" w:rsidDel="00F464AC">
          <w:rPr>
            <w:color w:val="4F81BD" w:themeColor="accent1"/>
            <w:lang w:val="en-US"/>
          </w:rPr>
          <w:delText>dialysis center or ambulatory surgery center)</w:delText>
        </w:r>
      </w:del>
    </w:p>
    <w:p w14:paraId="1C1BD403" w14:textId="07A83091" w:rsidR="00F464AC" w:rsidRDefault="00F464AC" w:rsidP="00520980">
      <w:pPr>
        <w:rPr>
          <w:ins w:id="357" w:author="x067634" w:date="2023-06-27T15:16:00Z"/>
          <w:color w:val="4F81BD" w:themeColor="accent1"/>
          <w:lang w:val="en-US"/>
        </w:rPr>
      </w:pPr>
      <w:ins w:id="358" w:author="x067634" w:date="2023-06-27T15:16:00Z">
        <w:r>
          <w:rPr>
            <w:color w:val="4F81BD" w:themeColor="accent1"/>
            <w:lang w:val="en-US"/>
          </w:rPr>
          <w:t>Thank you. We refer to palliative and home care hospitalization units and to public social care centers.</w:t>
        </w:r>
      </w:ins>
      <w:ins w:id="359" w:author="x067634" w:date="2023-06-27T15:19:00Z">
        <w:r w:rsidR="003525DC">
          <w:rPr>
            <w:color w:val="4F81BD" w:themeColor="accent1"/>
            <w:lang w:val="en-US"/>
          </w:rPr>
          <w:t xml:space="preserve"> We have cited them in table 1.</w:t>
        </w:r>
      </w:ins>
    </w:p>
    <w:p w14:paraId="406FDB03" w14:textId="77777777" w:rsidR="00F464AC" w:rsidRPr="003038E3" w:rsidRDefault="00F464AC" w:rsidP="00520980">
      <w:pPr>
        <w:rPr>
          <w:ins w:id="360" w:author="x067634" w:date="2023-06-27T15:14:00Z"/>
          <w:color w:val="4F81BD" w:themeColor="accent1"/>
          <w:lang w:val="en-US"/>
        </w:rPr>
      </w:pPr>
    </w:p>
    <w:p w14:paraId="60639641" w14:textId="77777777" w:rsidR="00520980" w:rsidRPr="00520980" w:rsidRDefault="00520980" w:rsidP="00520980">
      <w:pPr>
        <w:rPr>
          <w:b/>
          <w:lang w:val="en-US"/>
        </w:rPr>
      </w:pPr>
      <w:r w:rsidRPr="00520980">
        <w:rPr>
          <w:b/>
          <w:lang w:val="en-US"/>
        </w:rPr>
        <w:t>10.  Table 2</w:t>
      </w:r>
    </w:p>
    <w:p w14:paraId="678830CD" w14:textId="77777777" w:rsidR="00520980" w:rsidRPr="00520980" w:rsidRDefault="00520980" w:rsidP="00520980">
      <w:pPr>
        <w:rPr>
          <w:b/>
          <w:lang w:val="en-US"/>
        </w:rPr>
      </w:pPr>
      <w:r w:rsidRPr="00520980">
        <w:rPr>
          <w:b/>
          <w:lang w:val="en-US"/>
        </w:rPr>
        <w:t>Please include another column in Table 2 and include which specific datasets were used on the relevant thematic areas.</w:t>
      </w:r>
    </w:p>
    <w:p w14:paraId="6EC5059B" w14:textId="77777777" w:rsidR="00520980" w:rsidRPr="00C46942" w:rsidRDefault="00C46942" w:rsidP="00520980">
      <w:pPr>
        <w:rPr>
          <w:lang w:val="en-US"/>
        </w:rPr>
      </w:pPr>
      <w:r w:rsidRPr="00F175B0">
        <w:rPr>
          <w:highlight w:val="yellow"/>
          <w:lang w:val="en-US"/>
          <w:rPrChange w:id="361" w:author="x067634" w:date="2023-06-27T15:18:00Z">
            <w:rPr>
              <w:lang w:val="en-US"/>
            </w:rPr>
          </w:rPrChange>
        </w:rPr>
        <w:t>Añadir la columna.</w:t>
      </w:r>
    </w:p>
    <w:p w14:paraId="1775030C" w14:textId="77777777" w:rsidR="00520980" w:rsidRPr="00520980" w:rsidRDefault="00520980" w:rsidP="00520980">
      <w:pPr>
        <w:rPr>
          <w:b/>
          <w:lang w:val="en-US"/>
        </w:rPr>
      </w:pPr>
      <w:r w:rsidRPr="00520980">
        <w:rPr>
          <w:b/>
          <w:lang w:val="en-US"/>
        </w:rPr>
        <w:t>11.  Figure 2.</w:t>
      </w:r>
    </w:p>
    <w:p w14:paraId="7F02A106" w14:textId="77777777" w:rsidR="00520980" w:rsidRDefault="00520980" w:rsidP="00520980">
      <w:pPr>
        <w:rPr>
          <w:b/>
          <w:lang w:val="en-US"/>
        </w:rPr>
      </w:pPr>
      <w:r w:rsidRPr="00520980">
        <w:rPr>
          <w:b/>
          <w:lang w:val="en-US"/>
        </w:rPr>
        <w:t>It is not clear what the arrows refer to. If they indicate each of the datasets that contribute data, then there should be 7 arrows clearly linking the datasets to BARDENA in the centre.</w:t>
      </w:r>
    </w:p>
    <w:p w14:paraId="22E84FD4" w14:textId="1DC0CCDE" w:rsidR="00C46942" w:rsidRPr="00C46942" w:rsidDel="00C35A8F" w:rsidRDefault="00C46942" w:rsidP="00520980">
      <w:pPr>
        <w:rPr>
          <w:del w:id="362" w:author="Ibai Tamayo" w:date="2023-07-14T09:47:00Z"/>
          <w:lang w:val="en-US"/>
        </w:rPr>
      </w:pPr>
      <w:del w:id="363" w:author="Ibai Tamayo" w:date="2023-07-14T09:47:00Z">
        <w:r w:rsidRPr="005449F3" w:rsidDel="00C35A8F">
          <w:rPr>
            <w:highlight w:val="yellow"/>
            <w:lang w:val="en-US"/>
            <w:rPrChange w:id="364" w:author="x067634" w:date="2023-06-27T15:18:00Z">
              <w:rPr>
                <w:lang w:val="en-US"/>
              </w:rPr>
            </w:rPrChange>
          </w:rPr>
          <w:delText>Añadir todas las flechas.</w:delText>
        </w:r>
      </w:del>
    </w:p>
    <w:p w14:paraId="454B3A2D" w14:textId="77777777" w:rsidR="00520980" w:rsidRDefault="00520980" w:rsidP="00520980">
      <w:pPr>
        <w:rPr>
          <w:b/>
          <w:lang w:val="en-US"/>
        </w:rPr>
      </w:pPr>
      <w:r w:rsidRPr="00520980">
        <w:rPr>
          <w:b/>
          <w:lang w:val="en-US"/>
        </w:rPr>
        <w:t>It is not clear why there are from 1-3 coloured cylinders and what the number of these represents. (</w:t>
      </w:r>
      <w:proofErr w:type="gramStart"/>
      <w:r w:rsidRPr="00520980">
        <w:rPr>
          <w:b/>
          <w:lang w:val="en-US"/>
        </w:rPr>
        <w:t>eg</w:t>
      </w:r>
      <w:proofErr w:type="gramEnd"/>
      <w:r w:rsidRPr="00520980">
        <w:rPr>
          <w:b/>
          <w:lang w:val="en-US"/>
        </w:rPr>
        <w:t xml:space="preserve"> Pharma data includes LAMIA and FARHO, but there are 3 cylinders in the diagram).</w:t>
      </w:r>
    </w:p>
    <w:p w14:paraId="7203B918" w14:textId="7D8CEA73" w:rsidR="00C46942" w:rsidRPr="00C46942" w:rsidDel="00C35A8F" w:rsidRDefault="00C46942" w:rsidP="00520980">
      <w:pPr>
        <w:rPr>
          <w:del w:id="365" w:author="Ibai Tamayo" w:date="2023-07-14T09:47:00Z"/>
          <w:lang w:val="en-US"/>
        </w:rPr>
      </w:pPr>
      <w:del w:id="366" w:author="Ibai Tamayo" w:date="2023-07-14T09:47:00Z">
        <w:r w:rsidRPr="003525DC" w:rsidDel="00C35A8F">
          <w:rPr>
            <w:highlight w:val="yellow"/>
            <w:lang w:val="en-US"/>
            <w:rPrChange w:id="367" w:author="x067634" w:date="2023-06-27T15:19:00Z">
              <w:rPr>
                <w:lang w:val="en-US"/>
              </w:rPr>
            </w:rPrChange>
          </w:rPr>
          <w:delText>Hospital 3 departamentos.</w:delText>
        </w:r>
      </w:del>
    </w:p>
    <w:p w14:paraId="13E0CB60" w14:textId="14A131AB" w:rsidR="00520980" w:rsidRDefault="00520980" w:rsidP="00520980">
      <w:pPr>
        <w:rPr>
          <w:ins w:id="368" w:author="x067634" w:date="2023-06-27T15:19:00Z"/>
          <w:b/>
          <w:lang w:val="en-US"/>
        </w:rPr>
      </w:pPr>
      <w:r w:rsidRPr="00520980">
        <w:rPr>
          <w:b/>
          <w:lang w:val="en-US"/>
        </w:rPr>
        <w:t>In the text you mention that BARDENA may link to disease registries, but this is not shown in the diagram.</w:t>
      </w:r>
    </w:p>
    <w:p w14:paraId="06FB2253" w14:textId="646EC41F" w:rsidR="003525DC" w:rsidRPr="00520980" w:rsidDel="00C35A8F" w:rsidRDefault="003525DC" w:rsidP="00520980">
      <w:pPr>
        <w:rPr>
          <w:del w:id="369" w:author="Ibai Tamayo" w:date="2023-07-14T09:47:00Z"/>
          <w:b/>
          <w:lang w:val="en-US"/>
        </w:rPr>
      </w:pPr>
      <w:ins w:id="370" w:author="x067634" w:date="2023-06-27T15:19:00Z">
        <w:del w:id="371" w:author="Ibai Tamayo" w:date="2023-07-14T09:47:00Z">
          <w:r w:rsidRPr="003525DC" w:rsidDel="00C35A8F">
            <w:rPr>
              <w:b/>
              <w:highlight w:val="yellow"/>
              <w:lang w:val="en-US"/>
            </w:rPr>
            <w:delText>Pendiente</w:delText>
          </w:r>
        </w:del>
      </w:ins>
    </w:p>
    <w:p w14:paraId="31E6ECE1" w14:textId="77777777" w:rsidR="00520980" w:rsidDel="00C35A8F" w:rsidRDefault="00520980" w:rsidP="00520980">
      <w:pPr>
        <w:rPr>
          <w:del w:id="372" w:author="Ibai Tamayo" w:date="2023-07-14T09:48:00Z"/>
          <w:b/>
          <w:lang w:val="en-US"/>
        </w:rPr>
      </w:pPr>
      <w:r w:rsidRPr="00520980">
        <w:rPr>
          <w:b/>
          <w:lang w:val="en-US"/>
        </w:rPr>
        <w:t>It is not clear what the lock refers to.</w:t>
      </w:r>
    </w:p>
    <w:p w14:paraId="031A46C3" w14:textId="43DA0C1A" w:rsidR="00C46942" w:rsidRPr="003525DC" w:rsidRDefault="00C35A8F" w:rsidP="00520980">
      <w:pPr>
        <w:rPr>
          <w:lang w:val="en-US"/>
        </w:rPr>
      </w:pPr>
      <w:ins w:id="373" w:author="Ibai Tamayo" w:date="2023-07-14T09:48:00Z">
        <w:r>
          <w:rPr>
            <w:lang w:val="en-US"/>
          </w:rPr>
          <w:t xml:space="preserve">Originally </w:t>
        </w:r>
      </w:ins>
      <w:ins w:id="374" w:author="x067634" w:date="2023-06-27T15:20:00Z">
        <w:del w:id="375" w:author="Ibai Tamayo" w:date="2023-07-14T09:48:00Z">
          <w:r w:rsidR="003525DC" w:rsidRPr="003525DC" w:rsidDel="00C35A8F">
            <w:rPr>
              <w:lang w:val="en-US"/>
            </w:rPr>
            <w:delText>T</w:delText>
          </w:r>
        </w:del>
      </w:ins>
      <w:ins w:id="376" w:author="Ibai Tamayo" w:date="2023-07-14T09:48:00Z">
        <w:r>
          <w:rPr>
            <w:lang w:val="en-US"/>
          </w:rPr>
          <w:t>l</w:t>
        </w:r>
      </w:ins>
      <w:ins w:id="377" w:author="x067634" w:date="2023-06-27T15:20:00Z">
        <w:r w:rsidR="003525DC" w:rsidRPr="003525DC">
          <w:rPr>
            <w:lang w:val="en-US"/>
          </w:rPr>
          <w:t>he lock represent</w:t>
        </w:r>
        <w:del w:id="378" w:author="Ibai Tamayo" w:date="2023-07-14T09:48:00Z">
          <w:r w:rsidR="003525DC" w:rsidRPr="003525DC" w:rsidDel="00C35A8F">
            <w:rPr>
              <w:lang w:val="en-US"/>
            </w:rPr>
            <w:delText>s</w:delText>
          </w:r>
        </w:del>
      </w:ins>
      <w:ins w:id="379" w:author="Ibai Tamayo" w:date="2023-07-14T09:48:00Z">
        <w:r>
          <w:rPr>
            <w:lang w:val="en-US"/>
          </w:rPr>
          <w:t>ed</w:t>
        </w:r>
      </w:ins>
      <w:ins w:id="380" w:author="x067634" w:date="2023-06-27T15:20:00Z">
        <w:r w:rsidR="003525DC" w:rsidRPr="003525DC">
          <w:rPr>
            <w:lang w:val="en-US"/>
          </w:rPr>
          <w:t xml:space="preserve"> th</w:t>
        </w:r>
      </w:ins>
      <w:ins w:id="381" w:author="Ibai Tamayo" w:date="2023-07-14T09:48:00Z">
        <w:r>
          <w:rPr>
            <w:lang w:val="en-US"/>
          </w:rPr>
          <w:t>e secure storage and pesudoa</w:t>
        </w:r>
      </w:ins>
      <w:ins w:id="382" w:author="Ibai Tamayo" w:date="2023-07-14T09:49:00Z">
        <w:r>
          <w:rPr>
            <w:lang w:val="en-US"/>
          </w:rPr>
          <w:t>nonimization process the data goes through, however we decided to get rid of it in the final figure. Thanks for pointing out</w:t>
        </w:r>
      </w:ins>
      <w:ins w:id="383" w:author="Ibai Tamayo" w:date="2023-07-14T09:50:00Z">
        <w:r>
          <w:rPr>
            <w:lang w:val="en-US"/>
          </w:rPr>
          <w:t xml:space="preserve"> its unclear meaning. </w:t>
        </w:r>
      </w:ins>
      <w:ins w:id="384" w:author="x067634" w:date="2023-06-27T15:20:00Z">
        <w:del w:id="385" w:author="Ibai Tamayo" w:date="2023-07-14T09:48:00Z">
          <w:r w:rsidR="003525DC" w:rsidRPr="003525DC" w:rsidDel="00C35A8F">
            <w:rPr>
              <w:lang w:val="en-US"/>
            </w:rPr>
            <w:delText>a</w:delText>
          </w:r>
        </w:del>
        <w:del w:id="386" w:author="Ibai Tamayo" w:date="2023-07-14T09:50:00Z">
          <w:r w:rsidR="003525DC" w:rsidRPr="003525DC" w:rsidDel="00C35A8F">
            <w:rPr>
              <w:lang w:val="en-US"/>
            </w:rPr>
            <w:delText xml:space="preserve">t the Information included in BARDENA is </w:delText>
          </w:r>
        </w:del>
      </w:ins>
      <w:ins w:id="387" w:author="x067634" w:date="2023-06-27T15:21:00Z">
        <w:del w:id="388" w:author="Ibai Tamayo" w:date="2023-07-14T09:50:00Z">
          <w:r w:rsidR="003525DC" w:rsidDel="00C35A8F">
            <w:rPr>
              <w:lang w:val="en-US"/>
            </w:rPr>
            <w:delText xml:space="preserve">pseudo-anonymized and </w:delText>
          </w:r>
          <w:r w:rsidR="003525DC" w:rsidRPr="003525DC" w:rsidDel="00C35A8F">
            <w:rPr>
              <w:lang w:val="en-US"/>
            </w:rPr>
            <w:delText>securely stored</w:delText>
          </w:r>
        </w:del>
      </w:ins>
      <w:del w:id="389" w:author="Ibai Tamayo" w:date="2023-07-14T09:50:00Z">
        <w:r w:rsidR="00C46942" w:rsidRPr="003525DC" w:rsidDel="00C35A8F">
          <w:rPr>
            <w:lang w:val="en-US"/>
          </w:rPr>
          <w:delText>Que los datos son seguros y pseudoanonimizados en Bardena.</w:delText>
        </w:r>
      </w:del>
    </w:p>
    <w:sectPr w:rsidR="00C46942" w:rsidRPr="003525D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Ibai Tamayo" w:date="2023-07-03T12:23:00Z" w:initials="IT">
    <w:p w14:paraId="067C389D" w14:textId="7845EB2E" w:rsidR="000C39B3" w:rsidRDefault="000C39B3">
      <w:pPr>
        <w:pStyle w:val="Textocomentario"/>
      </w:pPr>
      <w:r>
        <w:rPr>
          <w:rStyle w:val="Refdecomentario"/>
        </w:rPr>
        <w:annotationRef/>
      </w:r>
      <w:r>
        <w:t>Necesitamos contestar de tú a tú al revisor</w:t>
      </w:r>
      <w:r w:rsidR="001A6D51">
        <w:t>.</w:t>
      </w:r>
    </w:p>
  </w:comment>
  <w:comment w:id="43" w:author="x067634" w:date="2023-06-26T13:33:00Z" w:initials="A">
    <w:p w14:paraId="2727F40B" w14:textId="7800DAA9" w:rsidR="00C22517" w:rsidRDefault="00C22517">
      <w:pPr>
        <w:pStyle w:val="Textocomentario"/>
      </w:pPr>
      <w:r>
        <w:rPr>
          <w:rStyle w:val="Refdecomentario"/>
        </w:rPr>
        <w:annotationRef/>
      </w:r>
      <w:r>
        <w:t>A ver como veis esta propuesta de redactado</w:t>
      </w:r>
      <w:r w:rsidR="00964D05">
        <w:t>. Lo he incluido donde mencionábamos esa frase en el texto</w:t>
      </w:r>
    </w:p>
  </w:comment>
  <w:comment w:id="145" w:author="x067634" w:date="2023-06-27T10:51:00Z" w:initials="A">
    <w:p w14:paraId="59A2836D" w14:textId="5BAF32D2" w:rsidR="00880666" w:rsidRDefault="00880666">
      <w:pPr>
        <w:pStyle w:val="Textocomentario"/>
      </w:pPr>
      <w:r>
        <w:rPr>
          <w:rStyle w:val="Refdecomentario"/>
        </w:rPr>
        <w:annotationRef/>
      </w:r>
      <w:r>
        <w:t>Esto me parece confuso porque el CEIC puede exigir consentimiento informado aunque se vaya a trabajar con datos de BARDENA</w:t>
      </w:r>
      <w:r w:rsidR="003269EA">
        <w:t xml:space="preserve"> para investigación. Casi me parece más sencillo simplemente decir que los datos se extraen siempre anonimizados y no entrar en el tema del consentimiento informado, porque esto pienso que dependería del CEIC, sino me equivoco</w:t>
      </w:r>
    </w:p>
  </w:comment>
  <w:comment w:id="172" w:author="x067634" w:date="2023-06-27T10:46:00Z" w:initials="A">
    <w:p w14:paraId="38F363F6" w14:textId="62AE4AD3" w:rsidR="00475ADC" w:rsidRDefault="00475ADC">
      <w:pPr>
        <w:pStyle w:val="Textocomentario"/>
      </w:pPr>
      <w:r>
        <w:rPr>
          <w:rStyle w:val="Refdecomentario"/>
        </w:rPr>
        <w:annotationRef/>
      </w:r>
      <w:r>
        <w:t>No veo necesario poner esto</w:t>
      </w:r>
    </w:p>
  </w:comment>
  <w:comment w:id="231" w:author="x067634" w:date="2023-06-27T14:46:00Z" w:initials="A">
    <w:p w14:paraId="45C6B6D6" w14:textId="557AC4F5" w:rsidR="00477102" w:rsidRDefault="00477102">
      <w:pPr>
        <w:pStyle w:val="Textocomentario"/>
      </w:pPr>
      <w:r>
        <w:rPr>
          <w:rStyle w:val="Refdecomentario"/>
        </w:rPr>
        <w:annotationRef/>
      </w:r>
      <w:r>
        <w:t>Esto es así también para la figura 2 verdad? no está publicada en ningún sitio verdad?</w:t>
      </w:r>
    </w:p>
  </w:comment>
  <w:comment w:id="354" w:author="x067634" w:date="2023-06-27T15:13:00Z" w:initials="A">
    <w:p w14:paraId="4E45919F" w14:textId="431A20AF" w:rsidR="0045143F" w:rsidRDefault="0045143F">
      <w:pPr>
        <w:pStyle w:val="Textocomentario"/>
      </w:pPr>
      <w:r>
        <w:rPr>
          <w:rStyle w:val="Refdecomentario"/>
        </w:rPr>
        <w:annotationRef/>
      </w:r>
      <w:r>
        <w:t>Yo creo que estas ya estarían incluidas en lo que ponemos “hospital”. Quizás podrían ser unidades de cuidados paliativos y de hospitalización a domicilio</w:t>
      </w:r>
      <w:r w:rsidR="00F464AC">
        <w:t>, y los sociosanitarios publicos</w:t>
      </w:r>
      <w:r>
        <w:t>. Lo incluyo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389D" w15:done="0"/>
  <w15:commentEx w15:paraId="2727F40B" w15:done="0"/>
  <w15:commentEx w15:paraId="59A2836D" w15:done="0"/>
  <w15:commentEx w15:paraId="38F363F6" w15:done="0"/>
  <w15:commentEx w15:paraId="45C6B6D6" w15:done="0"/>
  <w15:commentEx w15:paraId="4E459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3C52" w16cex:dateUtc="2023-07-0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389D" w16cid:durableId="284D3C52"/>
  <w16cid:commentId w16cid:paraId="2727F40B" w16cid:durableId="284D39D8"/>
  <w16cid:commentId w16cid:paraId="59A2836D" w16cid:durableId="284D39D9"/>
  <w16cid:commentId w16cid:paraId="38F363F6" w16cid:durableId="284D39DA"/>
  <w16cid:commentId w16cid:paraId="45C6B6D6" w16cid:durableId="284D39DB"/>
  <w16cid:commentId w16cid:paraId="4E45919F" w16cid:durableId="284D3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067634">
    <w15:presenceInfo w15:providerId="None" w15:userId="x067634"/>
  </w15:person>
  <w15:person w15:author="Ibai Tamayo">
    <w15:presenceInfo w15:providerId="AD" w15:userId="S::ibai.tamayo@unavarra.es::e9738329-223e-4282-ae9b-72cfdcd6e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80"/>
    <w:rsid w:val="00004A53"/>
    <w:rsid w:val="00037F99"/>
    <w:rsid w:val="00045FC6"/>
    <w:rsid w:val="00063C74"/>
    <w:rsid w:val="000B11CF"/>
    <w:rsid w:val="000C39B3"/>
    <w:rsid w:val="000E58E2"/>
    <w:rsid w:val="000F1A56"/>
    <w:rsid w:val="00144B1E"/>
    <w:rsid w:val="00147FA3"/>
    <w:rsid w:val="001778E2"/>
    <w:rsid w:val="001A6D51"/>
    <w:rsid w:val="002007CB"/>
    <w:rsid w:val="00200BA0"/>
    <w:rsid w:val="002208EE"/>
    <w:rsid w:val="00242A25"/>
    <w:rsid w:val="00281AFF"/>
    <w:rsid w:val="002B223F"/>
    <w:rsid w:val="002C7344"/>
    <w:rsid w:val="002D5BAD"/>
    <w:rsid w:val="002F6AF9"/>
    <w:rsid w:val="003038E3"/>
    <w:rsid w:val="003269EA"/>
    <w:rsid w:val="00336112"/>
    <w:rsid w:val="003525DC"/>
    <w:rsid w:val="00374509"/>
    <w:rsid w:val="003A59D5"/>
    <w:rsid w:val="003B29DB"/>
    <w:rsid w:val="003B7DA6"/>
    <w:rsid w:val="003E342A"/>
    <w:rsid w:val="003F6B13"/>
    <w:rsid w:val="0045143F"/>
    <w:rsid w:val="00470E1E"/>
    <w:rsid w:val="00475ADC"/>
    <w:rsid w:val="00477102"/>
    <w:rsid w:val="004809DC"/>
    <w:rsid w:val="004927E2"/>
    <w:rsid w:val="004A1F17"/>
    <w:rsid w:val="004B78AB"/>
    <w:rsid w:val="004F3F0B"/>
    <w:rsid w:val="00513294"/>
    <w:rsid w:val="00520980"/>
    <w:rsid w:val="00523120"/>
    <w:rsid w:val="00523668"/>
    <w:rsid w:val="0053434A"/>
    <w:rsid w:val="005449F3"/>
    <w:rsid w:val="00562369"/>
    <w:rsid w:val="00564E91"/>
    <w:rsid w:val="005B479F"/>
    <w:rsid w:val="005D4BA6"/>
    <w:rsid w:val="00654774"/>
    <w:rsid w:val="00657EAF"/>
    <w:rsid w:val="00672E75"/>
    <w:rsid w:val="006A4F29"/>
    <w:rsid w:val="006C2A2A"/>
    <w:rsid w:val="007067BA"/>
    <w:rsid w:val="007121EC"/>
    <w:rsid w:val="007568B4"/>
    <w:rsid w:val="007B07CC"/>
    <w:rsid w:val="007E086E"/>
    <w:rsid w:val="007F4D03"/>
    <w:rsid w:val="00860D3E"/>
    <w:rsid w:val="00861945"/>
    <w:rsid w:val="00871F69"/>
    <w:rsid w:val="00880666"/>
    <w:rsid w:val="00881F5E"/>
    <w:rsid w:val="008A5E3B"/>
    <w:rsid w:val="008E293B"/>
    <w:rsid w:val="00914F48"/>
    <w:rsid w:val="00936C0E"/>
    <w:rsid w:val="00964D05"/>
    <w:rsid w:val="00A358CA"/>
    <w:rsid w:val="00A91BEC"/>
    <w:rsid w:val="00B410B1"/>
    <w:rsid w:val="00B55311"/>
    <w:rsid w:val="00BD5653"/>
    <w:rsid w:val="00BD7853"/>
    <w:rsid w:val="00BF711F"/>
    <w:rsid w:val="00C0349F"/>
    <w:rsid w:val="00C22517"/>
    <w:rsid w:val="00C3541B"/>
    <w:rsid w:val="00C35A8F"/>
    <w:rsid w:val="00C46942"/>
    <w:rsid w:val="00C5418D"/>
    <w:rsid w:val="00C83C34"/>
    <w:rsid w:val="00CA30DF"/>
    <w:rsid w:val="00CA61F0"/>
    <w:rsid w:val="00D125A1"/>
    <w:rsid w:val="00D40799"/>
    <w:rsid w:val="00D40D72"/>
    <w:rsid w:val="00D4520C"/>
    <w:rsid w:val="00D603B9"/>
    <w:rsid w:val="00D918F7"/>
    <w:rsid w:val="00D94E3C"/>
    <w:rsid w:val="00DB2C08"/>
    <w:rsid w:val="00DB6BEF"/>
    <w:rsid w:val="00DD6403"/>
    <w:rsid w:val="00DE6564"/>
    <w:rsid w:val="00E37BE3"/>
    <w:rsid w:val="00EB4202"/>
    <w:rsid w:val="00F175B0"/>
    <w:rsid w:val="00F33EBF"/>
    <w:rsid w:val="00F4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BBE4"/>
  <w15:docId w15:val="{20E341F9-2E95-4F92-8BE6-7BC10FB9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22517"/>
    <w:rPr>
      <w:sz w:val="16"/>
      <w:szCs w:val="16"/>
    </w:rPr>
  </w:style>
  <w:style w:type="paragraph" w:styleId="Textocomentario">
    <w:name w:val="annotation text"/>
    <w:basedOn w:val="Normal"/>
    <w:link w:val="TextocomentarioCar"/>
    <w:uiPriority w:val="99"/>
    <w:semiHidden/>
    <w:unhideWhenUsed/>
    <w:rsid w:val="00C22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517"/>
    <w:rPr>
      <w:sz w:val="20"/>
      <w:szCs w:val="20"/>
    </w:rPr>
  </w:style>
  <w:style w:type="paragraph" w:styleId="Asuntodelcomentario">
    <w:name w:val="annotation subject"/>
    <w:basedOn w:val="Textocomentario"/>
    <w:next w:val="Textocomentario"/>
    <w:link w:val="AsuntodelcomentarioCar"/>
    <w:uiPriority w:val="99"/>
    <w:semiHidden/>
    <w:unhideWhenUsed/>
    <w:rsid w:val="00C22517"/>
    <w:rPr>
      <w:b/>
      <w:bCs/>
    </w:rPr>
  </w:style>
  <w:style w:type="character" w:customStyle="1" w:styleId="AsuntodelcomentarioCar">
    <w:name w:val="Asunto del comentario Car"/>
    <w:basedOn w:val="TextocomentarioCar"/>
    <w:link w:val="Asuntodelcomentario"/>
    <w:uiPriority w:val="99"/>
    <w:semiHidden/>
    <w:rsid w:val="00C22517"/>
    <w:rPr>
      <w:b/>
      <w:bCs/>
      <w:sz w:val="20"/>
      <w:szCs w:val="20"/>
    </w:rPr>
  </w:style>
  <w:style w:type="paragraph" w:styleId="Textodeglobo">
    <w:name w:val="Balloon Text"/>
    <w:basedOn w:val="Normal"/>
    <w:link w:val="TextodegloboCar"/>
    <w:uiPriority w:val="99"/>
    <w:semiHidden/>
    <w:unhideWhenUsed/>
    <w:rsid w:val="00C225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2517"/>
    <w:rPr>
      <w:rFonts w:ascii="Segoe UI" w:hAnsi="Segoe UI" w:cs="Segoe UI"/>
      <w:sz w:val="18"/>
      <w:szCs w:val="18"/>
    </w:rPr>
  </w:style>
  <w:style w:type="paragraph" w:styleId="Revisin">
    <w:name w:val="Revision"/>
    <w:hidden/>
    <w:uiPriority w:val="99"/>
    <w:semiHidden/>
    <w:rsid w:val="000C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4210">
      <w:bodyDiv w:val="1"/>
      <w:marLeft w:val="0"/>
      <w:marRight w:val="0"/>
      <w:marTop w:val="0"/>
      <w:marBottom w:val="0"/>
      <w:divBdr>
        <w:top w:val="none" w:sz="0" w:space="0" w:color="auto"/>
        <w:left w:val="none" w:sz="0" w:space="0" w:color="auto"/>
        <w:bottom w:val="none" w:sz="0" w:space="0" w:color="auto"/>
        <w:right w:val="none" w:sz="0" w:space="0" w:color="auto"/>
      </w:divBdr>
    </w:div>
    <w:div w:id="1557157988">
      <w:bodyDiv w:val="1"/>
      <w:marLeft w:val="0"/>
      <w:marRight w:val="0"/>
      <w:marTop w:val="0"/>
      <w:marBottom w:val="0"/>
      <w:divBdr>
        <w:top w:val="none" w:sz="0" w:space="0" w:color="auto"/>
        <w:left w:val="none" w:sz="0" w:space="0" w:color="auto"/>
        <w:bottom w:val="none" w:sz="0" w:space="0" w:color="auto"/>
        <w:right w:val="none" w:sz="0" w:space="0" w:color="auto"/>
      </w:divBdr>
      <w:divsChild>
        <w:div w:id="968897866">
          <w:marLeft w:val="0"/>
          <w:marRight w:val="0"/>
          <w:marTop w:val="0"/>
          <w:marBottom w:val="0"/>
          <w:divBdr>
            <w:top w:val="none" w:sz="0" w:space="0" w:color="auto"/>
            <w:left w:val="none" w:sz="0" w:space="0" w:color="auto"/>
            <w:bottom w:val="none" w:sz="0" w:space="0" w:color="auto"/>
            <w:right w:val="none" w:sz="0" w:space="0" w:color="auto"/>
          </w:divBdr>
          <w:divsChild>
            <w:div w:id="1998806541">
              <w:marLeft w:val="0"/>
              <w:marRight w:val="0"/>
              <w:marTop w:val="0"/>
              <w:marBottom w:val="0"/>
              <w:divBdr>
                <w:top w:val="none" w:sz="0" w:space="0" w:color="auto"/>
                <w:left w:val="none" w:sz="0" w:space="0" w:color="auto"/>
                <w:bottom w:val="none" w:sz="0" w:space="0" w:color="auto"/>
                <w:right w:val="none" w:sz="0" w:space="0" w:color="auto"/>
              </w:divBdr>
              <w:divsChild>
                <w:div w:id="1233664878">
                  <w:marLeft w:val="0"/>
                  <w:marRight w:val="0"/>
                  <w:marTop w:val="0"/>
                  <w:marBottom w:val="0"/>
                  <w:divBdr>
                    <w:top w:val="none" w:sz="0" w:space="0" w:color="auto"/>
                    <w:left w:val="none" w:sz="0" w:space="0" w:color="auto"/>
                    <w:bottom w:val="none" w:sz="0" w:space="0" w:color="auto"/>
                    <w:right w:val="none" w:sz="0" w:space="0" w:color="auto"/>
                  </w:divBdr>
                  <w:divsChild>
                    <w:div w:id="1813205717">
                      <w:marLeft w:val="0"/>
                      <w:marRight w:val="0"/>
                      <w:marTop w:val="0"/>
                      <w:marBottom w:val="0"/>
                      <w:divBdr>
                        <w:top w:val="none" w:sz="0" w:space="0" w:color="auto"/>
                        <w:left w:val="none" w:sz="0" w:space="0" w:color="auto"/>
                        <w:bottom w:val="none" w:sz="0" w:space="0" w:color="auto"/>
                        <w:right w:val="none" w:sz="0" w:space="0" w:color="auto"/>
                      </w:divBdr>
                      <w:divsChild>
                        <w:div w:id="900477718">
                          <w:marLeft w:val="0"/>
                          <w:marRight w:val="0"/>
                          <w:marTop w:val="0"/>
                          <w:marBottom w:val="0"/>
                          <w:divBdr>
                            <w:top w:val="none" w:sz="0" w:space="0" w:color="auto"/>
                            <w:left w:val="none" w:sz="0" w:space="0" w:color="auto"/>
                            <w:bottom w:val="none" w:sz="0" w:space="0" w:color="auto"/>
                            <w:right w:val="none" w:sz="0" w:space="0" w:color="auto"/>
                          </w:divBdr>
                          <w:divsChild>
                            <w:div w:id="981037249">
                              <w:marLeft w:val="0"/>
                              <w:marRight w:val="0"/>
                              <w:marTop w:val="0"/>
                              <w:marBottom w:val="240"/>
                              <w:divBdr>
                                <w:top w:val="none" w:sz="0" w:space="0" w:color="auto"/>
                                <w:left w:val="none" w:sz="0" w:space="0" w:color="auto"/>
                                <w:bottom w:val="none" w:sz="0" w:space="0" w:color="auto"/>
                                <w:right w:val="none" w:sz="0" w:space="0" w:color="auto"/>
                              </w:divBdr>
                              <w:divsChild>
                                <w:div w:id="1871407326">
                                  <w:marLeft w:val="0"/>
                                  <w:marRight w:val="0"/>
                                  <w:marTop w:val="0"/>
                                  <w:marBottom w:val="0"/>
                                  <w:divBdr>
                                    <w:top w:val="none" w:sz="0" w:space="0" w:color="auto"/>
                                    <w:left w:val="none" w:sz="0" w:space="0" w:color="auto"/>
                                    <w:bottom w:val="none" w:sz="0" w:space="0" w:color="auto"/>
                                    <w:right w:val="none" w:sz="0" w:space="0" w:color="auto"/>
                                  </w:divBdr>
                                  <w:divsChild>
                                    <w:div w:id="2092387503">
                                      <w:marLeft w:val="0"/>
                                      <w:marRight w:val="0"/>
                                      <w:marTop w:val="0"/>
                                      <w:marBottom w:val="0"/>
                                      <w:divBdr>
                                        <w:top w:val="none" w:sz="0" w:space="0" w:color="auto"/>
                                        <w:left w:val="none" w:sz="0" w:space="0" w:color="auto"/>
                                        <w:bottom w:val="none" w:sz="0" w:space="0" w:color="auto"/>
                                        <w:right w:val="none" w:sz="0" w:space="0" w:color="auto"/>
                                      </w:divBdr>
                                      <w:divsChild>
                                        <w:div w:id="1543248230">
                                          <w:marLeft w:val="0"/>
                                          <w:marRight w:val="0"/>
                                          <w:marTop w:val="0"/>
                                          <w:marBottom w:val="0"/>
                                          <w:divBdr>
                                            <w:top w:val="none" w:sz="0" w:space="0" w:color="auto"/>
                                            <w:left w:val="none" w:sz="0" w:space="0" w:color="auto"/>
                                            <w:bottom w:val="none" w:sz="0" w:space="0" w:color="auto"/>
                                            <w:right w:val="none" w:sz="0" w:space="0" w:color="auto"/>
                                          </w:divBdr>
                                          <w:divsChild>
                                            <w:div w:id="210197146">
                                              <w:marLeft w:val="0"/>
                                              <w:marRight w:val="0"/>
                                              <w:marTop w:val="0"/>
                                              <w:marBottom w:val="0"/>
                                              <w:divBdr>
                                                <w:top w:val="none" w:sz="0" w:space="0" w:color="auto"/>
                                                <w:left w:val="none" w:sz="0" w:space="0" w:color="auto"/>
                                                <w:bottom w:val="none" w:sz="0" w:space="0" w:color="auto"/>
                                                <w:right w:val="none" w:sz="0" w:space="0" w:color="auto"/>
                                              </w:divBdr>
                                              <w:divsChild>
                                                <w:div w:id="2053115168">
                                                  <w:marLeft w:val="0"/>
                                                  <w:marRight w:val="0"/>
                                                  <w:marTop w:val="0"/>
                                                  <w:marBottom w:val="0"/>
                                                  <w:divBdr>
                                                    <w:top w:val="none" w:sz="0" w:space="0" w:color="auto"/>
                                                    <w:left w:val="none" w:sz="0" w:space="0" w:color="auto"/>
                                                    <w:bottom w:val="none" w:sz="0" w:space="0" w:color="auto"/>
                                                    <w:right w:val="none" w:sz="0" w:space="0" w:color="auto"/>
                                                  </w:divBdr>
                                                  <w:divsChild>
                                                    <w:div w:id="1752000022">
                                                      <w:marLeft w:val="0"/>
                                                      <w:marRight w:val="0"/>
                                                      <w:marTop w:val="0"/>
                                                      <w:marBottom w:val="0"/>
                                                      <w:divBdr>
                                                        <w:top w:val="none" w:sz="0" w:space="0" w:color="auto"/>
                                                        <w:left w:val="none" w:sz="0" w:space="0" w:color="auto"/>
                                                        <w:bottom w:val="none" w:sz="0" w:space="0" w:color="auto"/>
                                                        <w:right w:val="none" w:sz="0" w:space="0" w:color="auto"/>
                                                      </w:divBdr>
                                                      <w:divsChild>
                                                        <w:div w:id="688719708">
                                                          <w:marLeft w:val="0"/>
                                                          <w:marRight w:val="0"/>
                                                          <w:marTop w:val="0"/>
                                                          <w:marBottom w:val="0"/>
                                                          <w:divBdr>
                                                            <w:top w:val="none" w:sz="0" w:space="0" w:color="auto"/>
                                                            <w:left w:val="none" w:sz="0" w:space="0" w:color="auto"/>
                                                            <w:bottom w:val="none" w:sz="0" w:space="0" w:color="auto"/>
                                                            <w:right w:val="none" w:sz="0" w:space="0" w:color="auto"/>
                                                          </w:divBdr>
                                                          <w:divsChild>
                                                            <w:div w:id="1530290424">
                                                              <w:marLeft w:val="0"/>
                                                              <w:marRight w:val="0"/>
                                                              <w:marTop w:val="0"/>
                                                              <w:marBottom w:val="0"/>
                                                              <w:divBdr>
                                                                <w:top w:val="none" w:sz="0" w:space="0" w:color="auto"/>
                                                                <w:left w:val="none" w:sz="0" w:space="0" w:color="auto"/>
                                                                <w:bottom w:val="none" w:sz="0" w:space="0" w:color="auto"/>
                                                                <w:right w:val="none" w:sz="0" w:space="0" w:color="auto"/>
                                                              </w:divBdr>
                                                              <w:divsChild>
                                                                <w:div w:id="1574467164">
                                                                  <w:marLeft w:val="0"/>
                                                                  <w:marRight w:val="0"/>
                                                                  <w:marTop w:val="0"/>
                                                                  <w:marBottom w:val="0"/>
                                                                  <w:divBdr>
                                                                    <w:top w:val="none" w:sz="0" w:space="0" w:color="auto"/>
                                                                    <w:left w:val="none" w:sz="0" w:space="0" w:color="auto"/>
                                                                    <w:bottom w:val="none" w:sz="0" w:space="0" w:color="auto"/>
                                                                    <w:right w:val="none" w:sz="0" w:space="0" w:color="auto"/>
                                                                  </w:divBdr>
                                                                  <w:divsChild>
                                                                    <w:div w:id="497579016">
                                                                      <w:marLeft w:val="0"/>
                                                                      <w:marRight w:val="0"/>
                                                                      <w:marTop w:val="0"/>
                                                                      <w:marBottom w:val="0"/>
                                                                      <w:divBdr>
                                                                        <w:top w:val="none" w:sz="0" w:space="0" w:color="auto"/>
                                                                        <w:left w:val="none" w:sz="0" w:space="0" w:color="auto"/>
                                                                        <w:bottom w:val="none" w:sz="0" w:space="0" w:color="auto"/>
                                                                        <w:right w:val="none" w:sz="0" w:space="0" w:color="auto"/>
                                                                      </w:divBdr>
                                                                      <w:divsChild>
                                                                        <w:div w:id="641035886">
                                                                          <w:marLeft w:val="0"/>
                                                                          <w:marRight w:val="0"/>
                                                                          <w:marTop w:val="0"/>
                                                                          <w:marBottom w:val="0"/>
                                                                          <w:divBdr>
                                                                            <w:top w:val="none" w:sz="0" w:space="0" w:color="auto"/>
                                                                            <w:left w:val="none" w:sz="0" w:space="0" w:color="auto"/>
                                                                            <w:bottom w:val="none" w:sz="0" w:space="0" w:color="auto"/>
                                                                            <w:right w:val="none" w:sz="0" w:space="0" w:color="auto"/>
                                                                          </w:divBdr>
                                                                          <w:divsChild>
                                                                            <w:div w:id="1413815386">
                                                                              <w:marLeft w:val="0"/>
                                                                              <w:marRight w:val="0"/>
                                                                              <w:marTop w:val="0"/>
                                                                              <w:marBottom w:val="0"/>
                                                                              <w:divBdr>
                                                                                <w:top w:val="none" w:sz="0" w:space="0" w:color="auto"/>
                                                                                <w:left w:val="none" w:sz="0" w:space="0" w:color="auto"/>
                                                                                <w:bottom w:val="none" w:sz="0" w:space="0" w:color="auto"/>
                                                                                <w:right w:val="none" w:sz="0" w:space="0" w:color="auto"/>
                                                                              </w:divBdr>
                                                                              <w:divsChild>
                                                                                <w:div w:id="961881406">
                                                                                  <w:marLeft w:val="0"/>
                                                                                  <w:marRight w:val="0"/>
                                                                                  <w:marTop w:val="0"/>
                                                                                  <w:marBottom w:val="0"/>
                                                                                  <w:divBdr>
                                                                                    <w:top w:val="none" w:sz="0" w:space="0" w:color="auto"/>
                                                                                    <w:left w:val="none" w:sz="0" w:space="0" w:color="auto"/>
                                                                                    <w:bottom w:val="none" w:sz="0" w:space="0" w:color="auto"/>
                                                                                    <w:right w:val="none" w:sz="0" w:space="0" w:color="auto"/>
                                                                                  </w:divBdr>
                                                                                  <w:divsChild>
                                                                                    <w:div w:id="1999842832">
                                                                                      <w:marLeft w:val="0"/>
                                                                                      <w:marRight w:val="0"/>
                                                                                      <w:marTop w:val="0"/>
                                                                                      <w:marBottom w:val="0"/>
                                                                                      <w:divBdr>
                                                                                        <w:top w:val="none" w:sz="0" w:space="0" w:color="auto"/>
                                                                                        <w:left w:val="none" w:sz="0" w:space="0" w:color="auto"/>
                                                                                        <w:bottom w:val="none" w:sz="0" w:space="0" w:color="auto"/>
                                                                                        <w:right w:val="none" w:sz="0" w:space="0" w:color="auto"/>
                                                                                      </w:divBdr>
                                                                                      <w:divsChild>
                                                                                        <w:div w:id="358822615">
                                                                                          <w:marLeft w:val="0"/>
                                                                                          <w:marRight w:val="0"/>
                                                                                          <w:marTop w:val="0"/>
                                                                                          <w:marBottom w:val="0"/>
                                                                                          <w:divBdr>
                                                                                            <w:top w:val="single" w:sz="2" w:space="0" w:color="EFEFEF"/>
                                                                                            <w:left w:val="none" w:sz="0" w:space="0" w:color="auto"/>
                                                                                            <w:bottom w:val="none" w:sz="0" w:space="0" w:color="auto"/>
                                                                                            <w:right w:val="none" w:sz="0" w:space="0" w:color="auto"/>
                                                                                          </w:divBdr>
                                                                                          <w:divsChild>
                                                                                            <w:div w:id="1425109614">
                                                                                              <w:marLeft w:val="0"/>
                                                                                              <w:marRight w:val="0"/>
                                                                                              <w:marTop w:val="0"/>
                                                                                              <w:marBottom w:val="100"/>
                                                                                              <w:divBdr>
                                                                                                <w:top w:val="none" w:sz="0" w:space="0" w:color="auto"/>
                                                                                                <w:left w:val="none" w:sz="0" w:space="0" w:color="auto"/>
                                                                                                <w:bottom w:val="none" w:sz="0" w:space="0" w:color="auto"/>
                                                                                                <w:right w:val="none" w:sz="0" w:space="0" w:color="auto"/>
                                                                                              </w:divBdr>
                                                                                              <w:divsChild>
                                                                                                <w:div w:id="1062561861">
                                                                                                  <w:marLeft w:val="720"/>
                                                                                                  <w:marRight w:val="720"/>
                                                                                                  <w:marTop w:val="0"/>
                                                                                                  <w:marBottom w:val="100"/>
                                                                                                  <w:divBdr>
                                                                                                    <w:top w:val="none" w:sz="0" w:space="0" w:color="auto"/>
                                                                                                    <w:left w:val="none" w:sz="0" w:space="0" w:color="auto"/>
                                                                                                    <w:bottom w:val="none" w:sz="0" w:space="0" w:color="auto"/>
                                                                                                    <w:right w:val="none" w:sz="0" w:space="0" w:color="auto"/>
                                                                                                  </w:divBdr>
                                                                                                  <w:divsChild>
                                                                                                    <w:div w:id="219243572">
                                                                                                      <w:marLeft w:val="0"/>
                                                                                                      <w:marRight w:val="0"/>
                                                                                                      <w:marTop w:val="0"/>
                                                                                                      <w:marBottom w:val="0"/>
                                                                                                      <w:divBdr>
                                                                                                        <w:top w:val="none" w:sz="0" w:space="0" w:color="auto"/>
                                                                                                        <w:left w:val="none" w:sz="0" w:space="0" w:color="auto"/>
                                                                                                        <w:bottom w:val="none" w:sz="0" w:space="0" w:color="auto"/>
                                                                                                        <w:right w:val="none" w:sz="0" w:space="0" w:color="auto"/>
                                                                                                      </w:divBdr>
                                                                                                      <w:divsChild>
                                                                                                        <w:div w:id="770324484">
                                                                                                          <w:marLeft w:val="0"/>
                                                                                                          <w:marRight w:val="0"/>
                                                                                                          <w:marTop w:val="0"/>
                                                                                                          <w:marBottom w:val="0"/>
                                                                                                          <w:divBdr>
                                                                                                            <w:top w:val="none" w:sz="0" w:space="0" w:color="auto"/>
                                                                                                            <w:left w:val="none" w:sz="0" w:space="0" w:color="auto"/>
                                                                                                            <w:bottom w:val="none" w:sz="0" w:space="0" w:color="auto"/>
                                                                                                            <w:right w:val="none" w:sz="0" w:space="0" w:color="auto"/>
                                                                                                          </w:divBdr>
                                                                                                          <w:divsChild>
                                                                                                            <w:div w:id="1973368784">
                                                                                                              <w:marLeft w:val="0"/>
                                                                                                              <w:marRight w:val="0"/>
                                                                                                              <w:marTop w:val="0"/>
                                                                                                              <w:marBottom w:val="0"/>
                                                                                                              <w:divBdr>
                                                                                                                <w:top w:val="none" w:sz="0" w:space="0" w:color="auto"/>
                                                                                                                <w:left w:val="none" w:sz="0" w:space="0" w:color="auto"/>
                                                                                                                <w:bottom w:val="none" w:sz="0" w:space="0" w:color="auto"/>
                                                                                                                <w:right w:val="none" w:sz="0" w:space="0" w:color="auto"/>
                                                                                                              </w:divBdr>
                                                                                                              <w:divsChild>
                                                                                                                <w:div w:id="1190992787">
                                                                                                                  <w:marLeft w:val="0"/>
                                                                                                                  <w:marRight w:val="0"/>
                                                                                                                  <w:marTop w:val="0"/>
                                                                                                                  <w:marBottom w:val="0"/>
                                                                                                                  <w:divBdr>
                                                                                                                    <w:top w:val="none" w:sz="0" w:space="0" w:color="auto"/>
                                                                                                                    <w:left w:val="none" w:sz="0" w:space="0" w:color="auto"/>
                                                                                                                    <w:bottom w:val="none" w:sz="0" w:space="0" w:color="auto"/>
                                                                                                                    <w:right w:val="none" w:sz="0" w:space="0" w:color="auto"/>
                                                                                                                  </w:divBdr>
                                                                                                                  <w:divsChild>
                                                                                                                    <w:div w:id="1452362572">
                                                                                                                      <w:marLeft w:val="720"/>
                                                                                                                      <w:marRight w:val="720"/>
                                                                                                                      <w:marTop w:val="100"/>
                                                                                                                      <w:marBottom w:val="100"/>
                                                                                                                      <w:divBdr>
                                                                                                                        <w:top w:val="none" w:sz="0" w:space="0" w:color="auto"/>
                                                                                                                        <w:left w:val="none" w:sz="0" w:space="0" w:color="auto"/>
                                                                                                                        <w:bottom w:val="none" w:sz="0" w:space="0" w:color="auto"/>
                                                                                                                        <w:right w:val="none" w:sz="0" w:space="0" w:color="auto"/>
                                                                                                                      </w:divBdr>
                                                                                                                      <w:divsChild>
                                                                                                                        <w:div w:id="571617783">
                                                                                                                          <w:marLeft w:val="0"/>
                                                                                                                          <w:marRight w:val="0"/>
                                                                                                                          <w:marTop w:val="120"/>
                                                                                                                          <w:marBottom w:val="0"/>
                                                                                                                          <w:divBdr>
                                                                                                                            <w:top w:val="none" w:sz="0" w:space="0" w:color="auto"/>
                                                                                                                            <w:left w:val="none" w:sz="0" w:space="0" w:color="auto"/>
                                                                                                                            <w:bottom w:val="none" w:sz="0" w:space="0" w:color="auto"/>
                                                                                                                            <w:right w:val="none" w:sz="0" w:space="0" w:color="auto"/>
                                                                                                                          </w:divBdr>
                                                                                                                          <w:divsChild>
                                                                                                                            <w:div w:id="863790121">
                                                                                                                              <w:marLeft w:val="720"/>
                                                                                                                              <w:marRight w:val="720"/>
                                                                                                                              <w:marTop w:val="100"/>
                                                                                                                              <w:marBottom w:val="100"/>
                                                                                                                              <w:divBdr>
                                                                                                                                <w:top w:val="none" w:sz="0" w:space="0" w:color="auto"/>
                                                                                                                                <w:left w:val="none" w:sz="0" w:space="0" w:color="auto"/>
                                                                                                                                <w:bottom w:val="none" w:sz="0" w:space="0" w:color="auto"/>
                                                                                                                                <w:right w:val="none" w:sz="0" w:space="0" w:color="auto"/>
                                                                                                                              </w:divBdr>
                                                                                                                              <w:divsChild>
                                                                                                                                <w:div w:id="1647707875">
                                                                                                                                  <w:marLeft w:val="0"/>
                                                                                                                                  <w:marRight w:val="0"/>
                                                                                                                                  <w:marTop w:val="0"/>
                                                                                                                                  <w:marBottom w:val="0"/>
                                                                                                                                  <w:divBdr>
                                                                                                                                    <w:top w:val="none" w:sz="0" w:space="0" w:color="auto"/>
                                                                                                                                    <w:left w:val="none" w:sz="0" w:space="0" w:color="auto"/>
                                                                                                                                    <w:bottom w:val="none" w:sz="0" w:space="0" w:color="auto"/>
                                                                                                                                    <w:right w:val="none" w:sz="0" w:space="0" w:color="auto"/>
                                                                                                                                  </w:divBdr>
                                                                                                                                  <w:divsChild>
                                                                                                                                    <w:div w:id="1893927122">
                                                                                                                                      <w:marLeft w:val="0"/>
                                                                                                                                      <w:marRight w:val="0"/>
                                                                                                                                      <w:marTop w:val="0"/>
                                                                                                                                      <w:marBottom w:val="0"/>
                                                                                                                                      <w:divBdr>
                                                                                                                                        <w:top w:val="none" w:sz="0" w:space="0" w:color="auto"/>
                                                                                                                                        <w:left w:val="none" w:sz="0" w:space="0" w:color="auto"/>
                                                                                                                                        <w:bottom w:val="none" w:sz="0" w:space="0" w:color="auto"/>
                                                                                                                                        <w:right w:val="none" w:sz="0" w:space="0" w:color="auto"/>
                                                                                                                                      </w:divBdr>
                                                                                                                                      <w:divsChild>
                                                                                                                                        <w:div w:id="753815794">
                                                                                                                                          <w:marLeft w:val="0"/>
                                                                                                                                          <w:marRight w:val="0"/>
                                                                                                                                          <w:marTop w:val="0"/>
                                                                                                                                          <w:marBottom w:val="0"/>
                                                                                                                                          <w:divBdr>
                                                                                                                                            <w:top w:val="none" w:sz="0" w:space="0" w:color="auto"/>
                                                                                                                                            <w:left w:val="none" w:sz="0" w:space="0" w:color="auto"/>
                                                                                                                                            <w:bottom w:val="none" w:sz="0" w:space="0" w:color="auto"/>
                                                                                                                                            <w:right w:val="none" w:sz="0" w:space="0" w:color="auto"/>
                                                                                                                                          </w:divBdr>
                                                                                                                                          <w:divsChild>
                                                                                                                                            <w:div w:id="559287611">
                                                                                                                                              <w:marLeft w:val="0"/>
                                                                                                                                              <w:marRight w:val="0"/>
                                                                                                                                              <w:marTop w:val="0"/>
                                                                                                                                              <w:marBottom w:val="0"/>
                                                                                                                                              <w:divBdr>
                                                                                                                                                <w:top w:val="none" w:sz="0" w:space="0" w:color="auto"/>
                                                                                                                                                <w:left w:val="none" w:sz="0" w:space="0" w:color="auto"/>
                                                                                                                                                <w:bottom w:val="none" w:sz="0" w:space="0" w:color="auto"/>
                                                                                                                                                <w:right w:val="none" w:sz="0" w:space="0" w:color="auto"/>
                                                                                                                                              </w:divBdr>
                                                                                                                                              <w:divsChild>
                                                                                                                                                <w:div w:id="251203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777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9CAE7-DE37-4A86-BF63-DC2612E0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2545</Words>
  <Characters>14000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Sánchez Sáez</dc:creator>
  <cp:lastModifiedBy>Ibai Tamayo</cp:lastModifiedBy>
  <cp:revision>2</cp:revision>
  <dcterms:created xsi:type="dcterms:W3CDTF">2023-07-14T08:01:00Z</dcterms:created>
  <dcterms:modified xsi:type="dcterms:W3CDTF">2023-07-14T08:01:00Z</dcterms:modified>
</cp:coreProperties>
</file>