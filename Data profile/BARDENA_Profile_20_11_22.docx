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E37D" w14:textId="77777777" w:rsidR="00957A35" w:rsidRDefault="00957A35">
      <w:pPr>
        <w:spacing w:before="9" w:line="200" w:lineRule="auto"/>
        <w:sectPr w:rsidR="00957A35">
          <w:pgSz w:w="12260" w:h="15820"/>
          <w:pgMar w:top="640" w:right="1160" w:bottom="280" w:left="1140" w:header="720" w:footer="720" w:gutter="0"/>
          <w:pgNumType w:start="1"/>
          <w:cols w:space="720"/>
        </w:sectPr>
      </w:pPr>
    </w:p>
    <w:p w14:paraId="6A44F578" w14:textId="77777777" w:rsidR="00957A35" w:rsidRDefault="00957A35">
      <w:pPr>
        <w:spacing w:line="200" w:lineRule="auto"/>
      </w:pPr>
    </w:p>
    <w:p w14:paraId="7289EC3C" w14:textId="77777777" w:rsidR="00957A35" w:rsidRDefault="006342A0">
      <w:pPr>
        <w:spacing w:before="12"/>
        <w:ind w:left="123" w:right="7262"/>
        <w:jc w:val="both"/>
        <w:rPr>
          <w:sz w:val="28"/>
          <w:szCs w:val="28"/>
        </w:rPr>
      </w:pPr>
      <w:r>
        <w:rPr>
          <w:sz w:val="28"/>
          <w:szCs w:val="28"/>
        </w:rPr>
        <w:t>Data Resource Profile</w:t>
      </w:r>
      <w:r>
        <w:rPr>
          <w:noProof/>
        </w:rPr>
        <mc:AlternateContent>
          <mc:Choice Requires="wpg">
            <w:drawing>
              <wp:anchor distT="0" distB="0" distL="0" distR="0" simplePos="0" relativeHeight="251658240" behindDoc="1" locked="0" layoutInCell="1" hidden="0" allowOverlap="1" wp14:anchorId="7C32E5E9" wp14:editId="47AB1D0C">
                <wp:simplePos x="0" y="0"/>
                <wp:positionH relativeFrom="column">
                  <wp:posOffset>76200</wp:posOffset>
                </wp:positionH>
                <wp:positionV relativeFrom="paragraph">
                  <wp:posOffset>-139699</wp:posOffset>
                </wp:positionV>
                <wp:extent cx="5257165" cy="12700"/>
                <wp:effectExtent l="0" t="0" r="0" b="0"/>
                <wp:wrapNone/>
                <wp:docPr id="4" name="Grupo 4"/>
                <wp:cNvGraphicFramePr/>
                <a:graphic xmlns:a="http://schemas.openxmlformats.org/drawingml/2006/main">
                  <a:graphicData uri="http://schemas.microsoft.com/office/word/2010/wordprocessingGroup">
                    <wpg:wgp>
                      <wpg:cNvGrpSpPr/>
                      <wpg:grpSpPr>
                        <a:xfrm>
                          <a:off x="0" y="0"/>
                          <a:ext cx="5257165" cy="12700"/>
                          <a:chOff x="2717400" y="3766750"/>
                          <a:chExt cx="5257825" cy="26500"/>
                        </a:xfrm>
                      </wpg:grpSpPr>
                      <wpg:grpSp>
                        <wpg:cNvPr id="1" name="Grupo 1"/>
                        <wpg:cNvGrpSpPr/>
                        <wpg:grpSpPr>
                          <a:xfrm>
                            <a:off x="2717418" y="3780000"/>
                            <a:ext cx="5257165" cy="0"/>
                            <a:chOff x="1263" y="-229"/>
                            <a:chExt cx="8279" cy="0"/>
                          </a:xfrm>
                        </wpg:grpSpPr>
                        <wps:wsp>
                          <wps:cNvPr id="2" name="Rectángulo 2"/>
                          <wps:cNvSpPr/>
                          <wps:spPr>
                            <a:xfrm>
                              <a:off x="1263" y="-229"/>
                              <a:ext cx="8275" cy="0"/>
                            </a:xfrm>
                            <a:prstGeom prst="rect">
                              <a:avLst/>
                            </a:prstGeom>
                            <a:noFill/>
                            <a:ln>
                              <a:noFill/>
                            </a:ln>
                          </wps:spPr>
                          <wps:txbx>
                            <w:txbxContent>
                              <w:p w14:paraId="0D824C78" w14:textId="77777777" w:rsidR="00957A35" w:rsidRDefault="00957A35">
                                <w:pPr>
                                  <w:textDirection w:val="btLr"/>
                                </w:pPr>
                              </w:p>
                            </w:txbxContent>
                          </wps:txbx>
                          <wps:bodyPr spcFirstLastPara="1" wrap="square" lIns="91425" tIns="91425" rIns="91425" bIns="91425" anchor="ctr" anchorCtr="0">
                            <a:noAutofit/>
                          </wps:bodyPr>
                        </wps:wsp>
                        <wps:wsp>
                          <wps:cNvPr id="3" name="Forma libre: forma 3"/>
                          <wps:cNvSpPr/>
                          <wps:spPr>
                            <a:xfrm>
                              <a:off x="1263" y="-22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76200</wp:posOffset>
                </wp:positionH>
                <wp:positionV relativeFrom="paragraph">
                  <wp:posOffset>-139699</wp:posOffset>
                </wp:positionV>
                <wp:extent cx="5257165" cy="127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57165" cy="12700"/>
                        </a:xfrm>
                        <a:prstGeom prst="rect"/>
                        <a:ln/>
                      </pic:spPr>
                    </pic:pic>
                  </a:graphicData>
                </a:graphic>
              </wp:anchor>
            </w:drawing>
          </mc:Fallback>
        </mc:AlternateContent>
      </w:r>
    </w:p>
    <w:p w14:paraId="3038AC5D" w14:textId="77777777" w:rsidR="00957A35" w:rsidRDefault="00957A35">
      <w:pPr>
        <w:spacing w:before="4" w:line="220" w:lineRule="auto"/>
        <w:rPr>
          <w:sz w:val="22"/>
          <w:szCs w:val="22"/>
        </w:rPr>
      </w:pPr>
    </w:p>
    <w:p w14:paraId="09393B4A" w14:textId="77777777" w:rsidR="00957A35" w:rsidRDefault="006342A0">
      <w:pPr>
        <w:ind w:left="123" w:right="2539"/>
        <w:jc w:val="both"/>
        <w:rPr>
          <w:sz w:val="36"/>
          <w:szCs w:val="36"/>
        </w:rPr>
      </w:pPr>
      <w:r>
        <w:rPr>
          <w:sz w:val="36"/>
          <w:szCs w:val="36"/>
        </w:rPr>
        <w:t>Data Resource Profile: Results Analysis Base of Navarre (BARDENA)</w:t>
      </w:r>
    </w:p>
    <w:p w14:paraId="73A42EA4" w14:textId="77777777" w:rsidR="00957A35" w:rsidRDefault="00957A35">
      <w:pPr>
        <w:spacing w:before="2" w:line="140" w:lineRule="auto"/>
        <w:rPr>
          <w:sz w:val="14"/>
          <w:szCs w:val="14"/>
        </w:rPr>
      </w:pPr>
    </w:p>
    <w:p w14:paraId="7C9E4295" w14:textId="77777777" w:rsidR="00957A35" w:rsidRDefault="00957A35">
      <w:pPr>
        <w:ind w:left="123" w:right="2785"/>
        <w:jc w:val="both"/>
        <w:rPr>
          <w:sz w:val="17"/>
          <w:szCs w:val="17"/>
        </w:rPr>
      </w:pPr>
    </w:p>
    <w:p w14:paraId="5E6D5BD1" w14:textId="77777777" w:rsidR="00957A35" w:rsidRDefault="006342A0">
      <w:pPr>
        <w:spacing w:before="35"/>
        <w:ind w:left="123" w:right="6514"/>
        <w:jc w:val="both"/>
        <w:rPr>
          <w:sz w:val="17"/>
          <w:szCs w:val="17"/>
        </w:rPr>
      </w:pPr>
      <w:r>
        <w:rPr>
          <w:sz w:val="18"/>
          <w:szCs w:val="18"/>
          <w:vertAlign w:val="superscript"/>
        </w:rPr>
        <w:t>†</w:t>
      </w:r>
      <w:r>
        <w:rPr>
          <w:sz w:val="17"/>
          <w:szCs w:val="17"/>
        </w:rPr>
        <w:t>These authors contributed equally to this work.</w:t>
      </w:r>
    </w:p>
    <w:p w14:paraId="24684D59" w14:textId="77777777" w:rsidR="00957A35" w:rsidRDefault="00957A35">
      <w:pPr>
        <w:spacing w:before="8" w:line="140" w:lineRule="auto"/>
        <w:rPr>
          <w:sz w:val="15"/>
          <w:szCs w:val="15"/>
        </w:rPr>
      </w:pPr>
    </w:p>
    <w:p w14:paraId="506C22CD" w14:textId="77777777" w:rsidR="00957A35" w:rsidRDefault="006342A0">
      <w:pPr>
        <w:ind w:left="123" w:right="6090"/>
        <w:jc w:val="both"/>
        <w:rPr>
          <w:sz w:val="14"/>
          <w:szCs w:val="14"/>
        </w:rPr>
        <w:sectPr w:rsidR="00957A35">
          <w:type w:val="continuous"/>
          <w:pgSz w:w="12260" w:h="15820"/>
          <w:pgMar w:top="640" w:right="1160" w:bottom="280" w:left="1140" w:header="720" w:footer="720" w:gutter="0"/>
          <w:cols w:space="720"/>
        </w:sectPr>
      </w:pPr>
      <w:r>
        <w:rPr>
          <w:noProof/>
        </w:rPr>
        <mc:AlternateContent>
          <mc:Choice Requires="wpg">
            <w:drawing>
              <wp:anchor distT="0" distB="0" distL="0" distR="0" simplePos="0" relativeHeight="251659264" behindDoc="1" locked="0" layoutInCell="1" hidden="0" allowOverlap="1" wp14:anchorId="0A862383" wp14:editId="570D1D5F">
                <wp:simplePos x="0" y="0"/>
                <wp:positionH relativeFrom="column">
                  <wp:posOffset>76200</wp:posOffset>
                </wp:positionH>
                <wp:positionV relativeFrom="paragraph">
                  <wp:posOffset>330200</wp:posOffset>
                </wp:positionV>
                <wp:extent cx="5257165" cy="12700"/>
                <wp:effectExtent l="0" t="0" r="0" b="0"/>
                <wp:wrapNone/>
                <wp:docPr id="5" name="Grupo 5"/>
                <wp:cNvGraphicFramePr/>
                <a:graphic xmlns:a="http://schemas.openxmlformats.org/drawingml/2006/main">
                  <a:graphicData uri="http://schemas.microsoft.com/office/word/2010/wordprocessingGroup">
                    <wpg:wgp>
                      <wpg:cNvGrpSpPr/>
                      <wpg:grpSpPr>
                        <a:xfrm>
                          <a:off x="0" y="0"/>
                          <a:ext cx="5257165" cy="12700"/>
                          <a:chOff x="2717400" y="3766750"/>
                          <a:chExt cx="5257825" cy="26500"/>
                        </a:xfrm>
                      </wpg:grpSpPr>
                      <wpg:grpSp>
                        <wpg:cNvPr id="6" name="Grupo 6"/>
                        <wpg:cNvGrpSpPr/>
                        <wpg:grpSpPr>
                          <a:xfrm>
                            <a:off x="2717418" y="3780000"/>
                            <a:ext cx="5257165" cy="0"/>
                            <a:chOff x="1263" y="539"/>
                            <a:chExt cx="8279" cy="0"/>
                          </a:xfrm>
                        </wpg:grpSpPr>
                        <wps:wsp>
                          <wps:cNvPr id="7" name="Rectángulo 7"/>
                          <wps:cNvSpPr/>
                          <wps:spPr>
                            <a:xfrm>
                              <a:off x="1263" y="539"/>
                              <a:ext cx="8275" cy="0"/>
                            </a:xfrm>
                            <a:prstGeom prst="rect">
                              <a:avLst/>
                            </a:prstGeom>
                            <a:noFill/>
                            <a:ln>
                              <a:noFill/>
                            </a:ln>
                          </wps:spPr>
                          <wps:txbx>
                            <w:txbxContent>
                              <w:p w14:paraId="0287DB03" w14:textId="77777777" w:rsidR="00957A35" w:rsidRDefault="00957A35">
                                <w:pPr>
                                  <w:textDirection w:val="btLr"/>
                                </w:pPr>
                              </w:p>
                            </w:txbxContent>
                          </wps:txbx>
                          <wps:bodyPr spcFirstLastPara="1" wrap="square" lIns="91425" tIns="91425" rIns="91425" bIns="91425" anchor="ctr" anchorCtr="0">
                            <a:noAutofit/>
                          </wps:bodyPr>
                        </wps:wsp>
                        <wps:wsp>
                          <wps:cNvPr id="8" name="Forma libre: forma 8"/>
                          <wps:cNvSpPr/>
                          <wps:spPr>
                            <a:xfrm>
                              <a:off x="1263" y="53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76200</wp:posOffset>
                </wp:positionH>
                <wp:positionV relativeFrom="paragraph">
                  <wp:posOffset>330200</wp:posOffset>
                </wp:positionV>
                <wp:extent cx="525716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57165" cy="12700"/>
                        </a:xfrm>
                        <a:prstGeom prst="rect"/>
                        <a:ln/>
                      </pic:spPr>
                    </pic:pic>
                  </a:graphicData>
                </a:graphic>
              </wp:anchor>
            </w:drawing>
          </mc:Fallback>
        </mc:AlternateContent>
      </w:r>
    </w:p>
    <w:p w14:paraId="4B9933B7" w14:textId="77777777" w:rsidR="00957A35" w:rsidRDefault="00957A35">
      <w:pPr>
        <w:spacing w:line="200" w:lineRule="auto"/>
        <w:sectPr w:rsidR="00957A35">
          <w:type w:val="continuous"/>
          <w:pgSz w:w="12260" w:h="15820"/>
          <w:pgMar w:top="640" w:right="1160" w:bottom="280" w:left="1140" w:header="720" w:footer="720" w:gutter="0"/>
          <w:cols w:space="720"/>
        </w:sectPr>
      </w:pPr>
    </w:p>
    <w:p w14:paraId="54E8FB83" w14:textId="77777777" w:rsidR="00D26DE3" w:rsidRDefault="00D26DE3">
      <w:pPr>
        <w:spacing w:before="26"/>
        <w:ind w:left="123" w:right="2500"/>
        <w:jc w:val="both"/>
        <w:rPr>
          <w:sz w:val="22"/>
          <w:szCs w:val="22"/>
        </w:rPr>
      </w:pPr>
    </w:p>
    <w:p w14:paraId="4F61C839" w14:textId="0C989717" w:rsidR="00957A35" w:rsidRDefault="006342A0">
      <w:pPr>
        <w:spacing w:before="26"/>
        <w:ind w:left="123" w:right="2500"/>
        <w:jc w:val="both"/>
        <w:rPr>
          <w:sz w:val="22"/>
          <w:szCs w:val="22"/>
        </w:rPr>
      </w:pPr>
      <w:r>
        <w:rPr>
          <w:sz w:val="22"/>
          <w:szCs w:val="22"/>
        </w:rPr>
        <w:t>Data resource basics</w:t>
      </w:r>
    </w:p>
    <w:p w14:paraId="754B1D41" w14:textId="77777777" w:rsidR="00957A35" w:rsidRDefault="00957A35">
      <w:pPr>
        <w:spacing w:before="3" w:line="120" w:lineRule="auto"/>
        <w:rPr>
          <w:sz w:val="12"/>
          <w:szCs w:val="12"/>
        </w:rPr>
      </w:pPr>
    </w:p>
    <w:p w14:paraId="5DAE2BB1" w14:textId="292603D5" w:rsidR="00957A35" w:rsidRDefault="006342A0">
      <w:pPr>
        <w:spacing w:line="301" w:lineRule="auto"/>
        <w:ind w:left="123" w:right="-31"/>
        <w:jc w:val="both"/>
        <w:rPr>
          <w:sz w:val="13"/>
          <w:szCs w:val="13"/>
        </w:rPr>
      </w:pPr>
      <w:r>
        <w:rPr>
          <w:sz w:val="19"/>
          <w:szCs w:val="19"/>
        </w:rPr>
        <w:t xml:space="preserve">The Results Analysis Base of Navarre (BARDENA) is a set of </w:t>
      </w:r>
      <w:ins w:id="0" w:author="Ibai Tamayo" w:date="2022-11-21T10:19:00Z">
        <w:r w:rsidR="0094252C">
          <w:rPr>
            <w:sz w:val="19"/>
            <w:szCs w:val="19"/>
          </w:rPr>
          <w:t>integrated</w:t>
        </w:r>
      </w:ins>
      <w:ins w:id="1" w:author="Ibai Tamayo" w:date="2022-11-21T11:31:00Z">
        <w:r w:rsidR="00A33FB9">
          <w:rPr>
            <w:sz w:val="19"/>
            <w:szCs w:val="19"/>
          </w:rPr>
          <w:t>,</w:t>
        </w:r>
      </w:ins>
      <w:ins w:id="2" w:author="Ibai Tamayo" w:date="2022-11-21T10:19:00Z">
        <w:r w:rsidR="0094252C">
          <w:rPr>
            <w:sz w:val="19"/>
            <w:szCs w:val="19"/>
          </w:rPr>
          <w:t xml:space="preserve"> </w:t>
        </w:r>
      </w:ins>
      <w:r>
        <w:rPr>
          <w:sz w:val="19"/>
          <w:szCs w:val="19"/>
        </w:rPr>
        <w:t>multiple, public, population-wide electronic data</w:t>
      </w:r>
      <w:del w:id="3" w:author="Luis Carlos Saiz" w:date="2022-11-15T12:46:00Z">
        <w:r>
          <w:rPr>
            <w:sz w:val="19"/>
            <w:szCs w:val="19"/>
          </w:rPr>
          <w:delText>-</w:delText>
        </w:r>
      </w:del>
      <w:r>
        <w:rPr>
          <w:sz w:val="19"/>
          <w:szCs w:val="19"/>
        </w:rPr>
        <w:t>bases for Navarre, a territory in the north of Spain with 0.65 million inhabitants and an annual birth cohort of    5000 newborns, representing 1.4</w:t>
      </w:r>
      <w:r>
        <w:rPr>
          <w:sz w:val="19"/>
          <w:szCs w:val="19"/>
        </w:rPr>
        <w:t xml:space="preserve"> % of the Spanish population and around 1.5 per thousand of the European population. </w:t>
      </w:r>
      <w:ins w:id="4" w:author="Ibai Tamayo" w:date="2022-11-21T10:11:00Z">
        <w:r w:rsidR="00D26DE3">
          <w:rPr>
            <w:sz w:val="19"/>
            <w:szCs w:val="19"/>
          </w:rPr>
          <w:t xml:space="preserve">The coverage </w:t>
        </w:r>
        <w:proofErr w:type="gramStart"/>
        <w:r w:rsidR="00D26DE3">
          <w:rPr>
            <w:sz w:val="19"/>
            <w:szCs w:val="19"/>
          </w:rPr>
          <w:t>of  the</w:t>
        </w:r>
        <w:proofErr w:type="gramEnd"/>
        <w:r w:rsidR="00D26DE3">
          <w:rPr>
            <w:sz w:val="19"/>
            <w:szCs w:val="19"/>
          </w:rPr>
          <w:t xml:space="preserve"> public health system </w:t>
        </w:r>
      </w:ins>
      <w:ins w:id="5" w:author="Ibai Tamayo" w:date="2022-11-21T10:12:00Z">
        <w:r w:rsidR="00D26DE3">
          <w:rPr>
            <w:sz w:val="19"/>
            <w:szCs w:val="19"/>
          </w:rPr>
          <w:t xml:space="preserve">in navarra </w:t>
        </w:r>
      </w:ins>
      <w:ins w:id="6" w:author="Ibai Tamayo" w:date="2022-11-21T10:11:00Z">
        <w:r w:rsidR="00D26DE3">
          <w:rPr>
            <w:sz w:val="19"/>
            <w:szCs w:val="19"/>
          </w:rPr>
          <w:t>is over 99%</w:t>
        </w:r>
      </w:ins>
      <w:ins w:id="7" w:author="Ibai Tamayo" w:date="2022-11-21T10:13:00Z">
        <w:r w:rsidR="00D26DE3">
          <w:rPr>
            <w:sz w:val="19"/>
            <w:szCs w:val="19"/>
          </w:rPr>
          <w:t>,</w:t>
        </w:r>
      </w:ins>
      <w:ins w:id="8" w:author="Ibai Tamayo" w:date="2022-11-21T10:12:00Z">
        <w:r w:rsidR="00D26DE3">
          <w:rPr>
            <w:sz w:val="19"/>
            <w:szCs w:val="19"/>
          </w:rPr>
          <w:t xml:space="preserve"> x% being exclusively public and  y</w:t>
        </w:r>
      </w:ins>
      <w:ins w:id="9" w:author="Ibai Tamayo" w:date="2022-11-21T10:13:00Z">
        <w:r w:rsidR="00D26DE3">
          <w:rPr>
            <w:sz w:val="19"/>
            <w:szCs w:val="19"/>
          </w:rPr>
          <w:t>% mixed. (Ref).</w:t>
        </w:r>
      </w:ins>
      <w:ins w:id="10" w:author="Ibai Tamayo" w:date="2022-11-21T10:11:00Z">
        <w:r w:rsidR="00D26DE3">
          <w:rPr>
            <w:sz w:val="19"/>
            <w:szCs w:val="19"/>
          </w:rPr>
          <w:t xml:space="preserve"> </w:t>
        </w:r>
      </w:ins>
      <w:r>
        <w:rPr>
          <w:sz w:val="19"/>
          <w:szCs w:val="19"/>
        </w:rPr>
        <w:t>The BARDENA</w:t>
      </w:r>
      <w:ins w:id="11" w:author="Luis Carlos Saiz" w:date="2022-11-15T12:47:00Z">
        <w:r>
          <w:rPr>
            <w:sz w:val="19"/>
            <w:szCs w:val="19"/>
          </w:rPr>
          <w:t xml:space="preserve"> database</w:t>
        </w:r>
      </w:ins>
      <w:r>
        <w:rPr>
          <w:sz w:val="19"/>
          <w:szCs w:val="19"/>
        </w:rPr>
        <w:t xml:space="preserve"> provides</w:t>
      </w:r>
      <w:ins w:id="12" w:author="Ibai Tamayo" w:date="2022-11-21T10:08:00Z">
        <w:r w:rsidR="00D26DE3">
          <w:rPr>
            <w:sz w:val="19"/>
            <w:szCs w:val="19"/>
          </w:rPr>
          <w:t xml:space="preserve"> an</w:t>
        </w:r>
      </w:ins>
      <w:r>
        <w:rPr>
          <w:sz w:val="19"/>
          <w:szCs w:val="19"/>
        </w:rPr>
        <w:t xml:space="preserve"> exhaustive longitudinal information </w:t>
      </w:r>
      <w:ins w:id="13" w:author="Ibai Tamayo" w:date="2022-11-21T10:09:00Z">
        <w:r w:rsidR="00D26DE3">
          <w:rPr>
            <w:sz w:val="19"/>
            <w:szCs w:val="19"/>
          </w:rPr>
          <w:t xml:space="preserve">of the users of the public health system </w:t>
        </w:r>
      </w:ins>
      <w:ins w:id="14" w:author="Ibai Tamayo" w:date="2022-11-21T10:10:00Z">
        <w:r w:rsidR="00D26DE3">
          <w:rPr>
            <w:sz w:val="19"/>
            <w:szCs w:val="19"/>
          </w:rPr>
          <w:t xml:space="preserve">(SNS-O), </w:t>
        </w:r>
      </w:ins>
      <w:r>
        <w:rPr>
          <w:sz w:val="19"/>
          <w:szCs w:val="19"/>
        </w:rPr>
        <w:t>including sociodemographic and administrative data (sex, age, nationality, etc.), clinical (diagnoses, pr</w:t>
      </w:r>
      <w:r>
        <w:rPr>
          <w:sz w:val="19"/>
          <w:szCs w:val="19"/>
        </w:rPr>
        <w:t>ocedures, diagnostic tests, etc.), pharmaceutical (prescription, dispensation) and healthcare utilization data from hospital care, emergency departments, specialized care (including mental and obstetrics care), primary care and other public health services</w:t>
      </w:r>
      <w:r>
        <w:rPr>
          <w:sz w:val="19"/>
          <w:szCs w:val="19"/>
        </w:rPr>
        <w:t>. Activity-based cost</w:t>
      </w:r>
      <w:ins w:id="15" w:author="Ibai Tamayo" w:date="2022-11-21T10:14:00Z">
        <w:r w:rsidR="00D26DE3">
          <w:rPr>
            <w:sz w:val="19"/>
            <w:szCs w:val="19"/>
          </w:rPr>
          <w:t xml:space="preserve"> information</w:t>
        </w:r>
      </w:ins>
      <w:ins w:id="16" w:author="Luis Carlos Saiz" w:date="2022-11-16T09:04:00Z">
        <w:del w:id="17" w:author="Ibai Tamayo" w:date="2022-11-21T10:14:00Z">
          <w:r w:rsidDel="00D26DE3">
            <w:rPr>
              <w:sz w:val="19"/>
              <w:szCs w:val="19"/>
            </w:rPr>
            <w:delText>s</w:delText>
          </w:r>
        </w:del>
      </w:ins>
      <w:r>
        <w:rPr>
          <w:sz w:val="19"/>
          <w:szCs w:val="19"/>
        </w:rPr>
        <w:t xml:space="preserve"> </w:t>
      </w:r>
      <w:del w:id="18" w:author="Ibai Tamayo" w:date="2022-11-21T10:14:00Z">
        <w:r w:rsidDel="00D26DE3">
          <w:rPr>
            <w:sz w:val="19"/>
            <w:szCs w:val="19"/>
          </w:rPr>
          <w:delText xml:space="preserve">are </w:delText>
        </w:r>
      </w:del>
      <w:ins w:id="19" w:author="Ibai Tamayo" w:date="2022-11-21T10:14:00Z">
        <w:r w:rsidR="00D26DE3">
          <w:rPr>
            <w:sz w:val="19"/>
            <w:szCs w:val="19"/>
          </w:rPr>
          <w:t>is</w:t>
        </w:r>
        <w:r w:rsidR="00D26DE3">
          <w:rPr>
            <w:sz w:val="19"/>
            <w:szCs w:val="19"/>
          </w:rPr>
          <w:t xml:space="preserve"> </w:t>
        </w:r>
      </w:ins>
      <w:r>
        <w:rPr>
          <w:sz w:val="19"/>
          <w:szCs w:val="19"/>
        </w:rPr>
        <w:t>also incorporated following</w:t>
      </w:r>
      <w:del w:id="20" w:author="Ibai Tamayo" w:date="2022-11-21T10:14:00Z">
        <w:r w:rsidDel="00D26DE3">
          <w:rPr>
            <w:sz w:val="19"/>
            <w:szCs w:val="19"/>
          </w:rPr>
          <w:delText xml:space="preserve"> </w:delText>
        </w:r>
      </w:del>
      <w:r>
        <w:rPr>
          <w:sz w:val="19"/>
          <w:szCs w:val="19"/>
        </w:rPr>
        <w:t xml:space="preserve"> a sequence of top-down and bottom-up approaches.  </w:t>
      </w:r>
      <w:del w:id="21" w:author="Ibai Tamayo" w:date="2022-11-21T10:14:00Z">
        <w:r w:rsidDel="00D26DE3">
          <w:rPr>
            <w:sz w:val="19"/>
            <w:szCs w:val="19"/>
          </w:rPr>
          <w:delText>Beside,</w:delText>
        </w:r>
      </w:del>
      <w:ins w:id="22" w:author="Ibai Tamayo" w:date="2022-11-21T10:14:00Z">
        <w:r w:rsidR="00D26DE3">
          <w:rPr>
            <w:sz w:val="19"/>
            <w:szCs w:val="19"/>
          </w:rPr>
          <w:t>Besides,</w:t>
        </w:r>
      </w:ins>
      <w:r>
        <w:rPr>
          <w:sz w:val="19"/>
          <w:szCs w:val="19"/>
        </w:rPr>
        <w:t xml:space="preserve"> it includes a set of associated population databases and registries of significant care areas such as acute stroke or diabetes. All the inform</w:t>
      </w:r>
      <w:r>
        <w:rPr>
          <w:sz w:val="19"/>
          <w:szCs w:val="19"/>
        </w:rPr>
        <w:t xml:space="preserve">ation in the BARDENA databases can be linked at the individual level through a single personal identification code. </w:t>
      </w:r>
      <w:r>
        <w:rPr>
          <w:sz w:val="19"/>
          <w:szCs w:val="19"/>
        </w:rPr>
        <w:t xml:space="preserve">The </w:t>
      </w:r>
      <w:ins w:id="23" w:author="Ibai Tamayo" w:date="2022-11-21T10:17:00Z">
        <w:r w:rsidR="00D26DE3">
          <w:rPr>
            <w:sz w:val="19"/>
            <w:szCs w:val="19"/>
          </w:rPr>
          <w:t xml:space="preserve">different </w:t>
        </w:r>
      </w:ins>
      <w:r>
        <w:rPr>
          <w:sz w:val="19"/>
          <w:szCs w:val="19"/>
        </w:rPr>
        <w:t xml:space="preserve">databases </w:t>
      </w:r>
      <w:ins w:id="24" w:author="Ibai Tamayo" w:date="2022-11-21T10:17:00Z">
        <w:r w:rsidR="00D26DE3">
          <w:rPr>
            <w:sz w:val="19"/>
            <w:szCs w:val="19"/>
          </w:rPr>
          <w:t xml:space="preserve">that conform BARDENA, </w:t>
        </w:r>
      </w:ins>
      <w:del w:id="25" w:author="Ibai Tamayo" w:date="2022-11-21T10:18:00Z">
        <w:r w:rsidDel="0094252C">
          <w:rPr>
            <w:sz w:val="19"/>
            <w:szCs w:val="19"/>
          </w:rPr>
          <w:delText xml:space="preserve">were initiated at different </w:delText>
        </w:r>
      </w:del>
      <w:del w:id="26" w:author="Ibai Tamayo" w:date="2022-11-21T10:16:00Z">
        <w:r w:rsidDel="00D26DE3">
          <w:rPr>
            <w:sz w:val="19"/>
            <w:szCs w:val="19"/>
          </w:rPr>
          <w:delText xml:space="preserve">moments </w:delText>
        </w:r>
      </w:del>
      <w:del w:id="27" w:author="Ibai Tamayo" w:date="2022-11-21T10:18:00Z">
        <w:r w:rsidDel="0094252C">
          <w:rPr>
            <w:sz w:val="19"/>
            <w:szCs w:val="19"/>
          </w:rPr>
          <w:delText>in time</w:delText>
        </w:r>
      </w:del>
      <w:ins w:id="28" w:author="Ibai Tamayo" w:date="2022-11-21T10:18:00Z">
        <w:r w:rsidR="0094252C">
          <w:rPr>
            <w:sz w:val="19"/>
            <w:szCs w:val="19"/>
          </w:rPr>
          <w:t>where progresively incorporated</w:t>
        </w:r>
      </w:ins>
      <w:r>
        <w:rPr>
          <w:sz w:val="19"/>
          <w:szCs w:val="19"/>
        </w:rPr>
        <w:t xml:space="preserve"> (</w:t>
      </w:r>
      <w:r>
        <w:rPr>
          <w:sz w:val="19"/>
          <w:szCs w:val="19"/>
          <w:highlight w:val="yellow"/>
        </w:rPr>
        <w:t>see details in the Data collected section</w:t>
      </w:r>
      <w:r>
        <w:rPr>
          <w:sz w:val="19"/>
          <w:szCs w:val="19"/>
        </w:rPr>
        <w:t xml:space="preserve">), </w:t>
      </w:r>
      <w:del w:id="29" w:author="Ibai Tamayo" w:date="2022-11-21T10:19:00Z">
        <w:r w:rsidDel="0094252C">
          <w:rPr>
            <w:sz w:val="19"/>
            <w:szCs w:val="19"/>
          </w:rPr>
          <w:delText xml:space="preserve">but all in all the BARDENA </w:delText>
        </w:r>
        <w:r w:rsidDel="0094252C">
          <w:rPr>
            <w:sz w:val="19"/>
            <w:szCs w:val="19"/>
          </w:rPr>
          <w:delText xml:space="preserve">  </w:delText>
        </w:r>
      </w:del>
      <w:r>
        <w:rPr>
          <w:sz w:val="19"/>
          <w:szCs w:val="19"/>
        </w:rPr>
        <w:t>provid</w:t>
      </w:r>
      <w:ins w:id="30" w:author="Ibai Tamayo" w:date="2022-11-21T10:19:00Z">
        <w:r w:rsidR="0094252C">
          <w:rPr>
            <w:sz w:val="19"/>
            <w:szCs w:val="19"/>
          </w:rPr>
          <w:t>ing a</w:t>
        </w:r>
      </w:ins>
      <w:del w:id="31" w:author="Ibai Tamayo" w:date="2022-11-21T10:19:00Z">
        <w:r w:rsidDel="0094252C">
          <w:rPr>
            <w:sz w:val="19"/>
            <w:szCs w:val="19"/>
          </w:rPr>
          <w:delText>es</w:delText>
        </w:r>
      </w:del>
      <w:r>
        <w:rPr>
          <w:sz w:val="19"/>
          <w:szCs w:val="19"/>
        </w:rPr>
        <w:t xml:space="preserve"> comprehensive individual-level data fed by all the databases from 2012 to date. Currently, it is in the process of being integrated into</w:t>
      </w:r>
      <w:ins w:id="32" w:author="Luis Carlos Saiz" w:date="2022-11-16T09:04:00Z">
        <w:r>
          <w:rPr>
            <w:sz w:val="19"/>
            <w:szCs w:val="19"/>
          </w:rPr>
          <w:t xml:space="preserve"> the</w:t>
        </w:r>
      </w:ins>
      <w:r>
        <w:rPr>
          <w:sz w:val="19"/>
          <w:szCs w:val="19"/>
        </w:rPr>
        <w:t xml:space="preserve"> European federated network of data sources (European Health Data &amp; Evidence Network -EHDEN-) through its s</w:t>
      </w:r>
      <w:r>
        <w:rPr>
          <w:sz w:val="19"/>
          <w:szCs w:val="19"/>
        </w:rPr>
        <w:t xml:space="preserve">tandardization using as </w:t>
      </w:r>
      <w:del w:id="33" w:author="Luis Carlos Saiz" w:date="2022-11-16T09:05:00Z">
        <w:r>
          <w:rPr>
            <w:sz w:val="19"/>
            <w:szCs w:val="19"/>
          </w:rPr>
          <w:delText>C</w:delText>
        </w:r>
      </w:del>
      <w:ins w:id="34" w:author="Luis Carlos Saiz" w:date="2022-11-16T09:05:00Z">
        <w:r>
          <w:rPr>
            <w:sz w:val="19"/>
            <w:szCs w:val="19"/>
          </w:rPr>
          <w:t>c</w:t>
        </w:r>
      </w:ins>
      <w:r>
        <w:rPr>
          <w:sz w:val="19"/>
          <w:szCs w:val="19"/>
        </w:rPr>
        <w:t>ommon data model the Observational Medical Outcomes Partnership (OMOP).</w:t>
      </w:r>
    </w:p>
    <w:p w14:paraId="7DCF007C" w14:textId="77777777" w:rsidR="00957A35" w:rsidRDefault="00957A35">
      <w:pPr>
        <w:spacing w:line="200" w:lineRule="auto"/>
      </w:pPr>
    </w:p>
    <w:p w14:paraId="0952976D" w14:textId="77777777" w:rsidR="00957A35" w:rsidRDefault="00957A35">
      <w:pPr>
        <w:spacing w:line="200" w:lineRule="auto"/>
      </w:pPr>
    </w:p>
    <w:p w14:paraId="4087E62C" w14:textId="77777777" w:rsidR="00957A35" w:rsidRDefault="006342A0">
      <w:pPr>
        <w:ind w:right="469"/>
        <w:jc w:val="both"/>
      </w:pPr>
      <w:r>
        <w:t>The BARDENA in the context of the Spanish National</w:t>
      </w:r>
    </w:p>
    <w:p w14:paraId="3895FAF4" w14:textId="77777777" w:rsidR="00957A35" w:rsidRDefault="006342A0">
      <w:pPr>
        <w:spacing w:before="29"/>
        <w:ind w:right="3392"/>
        <w:jc w:val="both"/>
      </w:pPr>
      <w:commentRangeStart w:id="35"/>
      <w:r>
        <w:t>Health System</w:t>
      </w:r>
      <w:commentRangeEnd w:id="35"/>
      <w:r>
        <w:commentReference w:id="35"/>
      </w:r>
    </w:p>
    <w:p w14:paraId="6CC93BBA" w14:textId="77777777" w:rsidR="00957A35" w:rsidRDefault="00957A35">
      <w:pPr>
        <w:spacing w:before="9" w:line="120" w:lineRule="auto"/>
        <w:rPr>
          <w:sz w:val="12"/>
          <w:szCs w:val="12"/>
        </w:rPr>
      </w:pPr>
    </w:p>
    <w:p w14:paraId="7F054DA5" w14:textId="1D5C7162" w:rsidR="00957A35" w:rsidRDefault="006342A0">
      <w:pPr>
        <w:spacing w:before="36" w:line="301" w:lineRule="auto"/>
        <w:ind w:right="-31"/>
        <w:jc w:val="both"/>
        <w:rPr>
          <w:sz w:val="19"/>
          <w:szCs w:val="19"/>
        </w:rPr>
      </w:pPr>
      <w:r>
        <w:rPr>
          <w:sz w:val="19"/>
          <w:szCs w:val="19"/>
        </w:rPr>
        <w:t>The Spanish National Health System (SNHS) is the result of a system consolidation proce</w:t>
      </w:r>
      <w:r>
        <w:rPr>
          <w:sz w:val="19"/>
          <w:szCs w:val="19"/>
        </w:rPr>
        <w:t>ss started in 1978 and leading to the nearly universal coverage of all citizens</w:t>
      </w:r>
      <w:ins w:id="36" w:author="Ibai Tamayo" w:date="2022-11-21T10:23:00Z">
        <w:r w:rsidR="0094252C">
          <w:rPr>
            <w:sz w:val="19"/>
            <w:szCs w:val="19"/>
          </w:rPr>
          <w:t>. This provided a</w:t>
        </w:r>
      </w:ins>
      <w:ins w:id="37" w:author="Ibai Tamayo" w:date="2022-11-21T10:25:00Z">
        <w:r w:rsidR="0094252C">
          <w:rPr>
            <w:sz w:val="19"/>
            <w:szCs w:val="19"/>
          </w:rPr>
          <w:t>n  universal</w:t>
        </w:r>
      </w:ins>
      <w:ins w:id="38" w:author="Ibai Tamayo" w:date="2022-11-21T10:23:00Z">
        <w:r w:rsidR="0094252C">
          <w:rPr>
            <w:sz w:val="19"/>
            <w:szCs w:val="19"/>
          </w:rPr>
          <w:t xml:space="preserve"> need based</w:t>
        </w:r>
      </w:ins>
      <w:ins w:id="39" w:author="Ibai Tamayo" w:date="2022-11-21T10:25:00Z">
        <w:r w:rsidR="0094252C">
          <w:rPr>
            <w:sz w:val="19"/>
            <w:szCs w:val="19"/>
          </w:rPr>
          <w:t xml:space="preserve"> free</w:t>
        </w:r>
      </w:ins>
      <w:ins w:id="40" w:author="Ibai Tamayo" w:date="2022-11-21T10:23:00Z">
        <w:r w:rsidR="0094252C">
          <w:rPr>
            <w:sz w:val="19"/>
            <w:szCs w:val="19"/>
          </w:rPr>
          <w:t xml:space="preserve"> health care</w:t>
        </w:r>
      </w:ins>
      <w:r>
        <w:rPr>
          <w:sz w:val="19"/>
          <w:szCs w:val="19"/>
        </w:rPr>
        <w:t xml:space="preserve">, </w:t>
      </w:r>
      <w:del w:id="41" w:author="Ibai Tamayo" w:date="2022-11-21T10:24:00Z">
        <w:r w:rsidDel="0094252C">
          <w:rPr>
            <w:sz w:val="19"/>
            <w:szCs w:val="19"/>
          </w:rPr>
          <w:delText xml:space="preserve">providing care based on need and </w:delText>
        </w:r>
      </w:del>
      <w:del w:id="42" w:author="Ibai Tamayo" w:date="2022-11-21T10:25:00Z">
        <w:r w:rsidDel="0094252C">
          <w:rPr>
            <w:sz w:val="19"/>
            <w:szCs w:val="19"/>
          </w:rPr>
          <w:delText xml:space="preserve">free at the point of delivery, except </w:delText>
        </w:r>
      </w:del>
      <w:ins w:id="43" w:author="Ibai Tamayo" w:date="2022-11-21T10:25:00Z">
        <w:r w:rsidR="0094252C">
          <w:rPr>
            <w:sz w:val="19"/>
            <w:szCs w:val="19"/>
          </w:rPr>
          <w:t>where</w:t>
        </w:r>
        <w:r w:rsidR="0094252C">
          <w:rPr>
            <w:sz w:val="19"/>
            <w:szCs w:val="19"/>
          </w:rPr>
          <w:t xml:space="preserve"> </w:t>
        </w:r>
      </w:ins>
      <w:del w:id="44" w:author="Ibai Tamayo" w:date="2022-11-21T10:25:00Z">
        <w:r w:rsidDel="0094252C">
          <w:rPr>
            <w:sz w:val="19"/>
            <w:szCs w:val="19"/>
          </w:rPr>
          <w:delText>for a</w:delText>
        </w:r>
      </w:del>
      <w:ins w:id="45" w:author="Ibai Tamayo" w:date="2022-11-21T10:26:00Z">
        <w:r w:rsidR="0094252C">
          <w:rPr>
            <w:sz w:val="19"/>
            <w:szCs w:val="19"/>
          </w:rPr>
          <w:t xml:space="preserve"> </w:t>
        </w:r>
        <w:r w:rsidR="0094252C">
          <w:rPr>
            <w:sz w:val="19"/>
            <w:szCs w:val="19"/>
          </w:rPr>
          <w:t>pharmaceuticals dispensed out of hospitals</w:t>
        </w:r>
        <w:r w:rsidR="0094252C">
          <w:rPr>
            <w:sz w:val="19"/>
            <w:szCs w:val="19"/>
          </w:rPr>
          <w:t xml:space="preserve"> are </w:t>
        </w:r>
      </w:ins>
      <w:ins w:id="46" w:author="Ibai Tamayo" w:date="2022-11-21T10:27:00Z">
        <w:r w:rsidR="0094252C">
          <w:rPr>
            <w:sz w:val="19"/>
            <w:szCs w:val="19"/>
          </w:rPr>
          <w:t>co</w:t>
        </w:r>
      </w:ins>
      <w:ins w:id="47" w:author="Ibai Tamayo" w:date="2022-11-21T10:26:00Z">
        <w:r w:rsidR="0094252C">
          <w:rPr>
            <w:sz w:val="19"/>
            <w:szCs w:val="19"/>
          </w:rPr>
          <w:t>paid</w:t>
        </w:r>
      </w:ins>
      <w:ins w:id="48" w:author="Ibai Tamayo" w:date="2022-11-21T10:27:00Z">
        <w:r w:rsidR="0094252C">
          <w:rPr>
            <w:sz w:val="19"/>
            <w:szCs w:val="19"/>
          </w:rPr>
          <w:t xml:space="preserve"> according </w:t>
        </w:r>
        <w:r w:rsidR="0094252C">
          <w:rPr>
            <w:sz w:val="19"/>
            <w:szCs w:val="19"/>
          </w:rPr>
          <w:t>to the</w:t>
        </w:r>
      </w:ins>
      <w:ins w:id="49" w:author="Ibai Tamayo" w:date="2022-11-21T10:28:00Z">
        <w:r w:rsidR="0094252C">
          <w:rPr>
            <w:sz w:val="19"/>
            <w:szCs w:val="19"/>
          </w:rPr>
          <w:t xml:space="preserve"> income </w:t>
        </w:r>
        <w:r w:rsidR="00742789">
          <w:rPr>
            <w:sz w:val="19"/>
            <w:szCs w:val="19"/>
          </w:rPr>
          <w:t xml:space="preserve"> fo the individual</w:t>
        </w:r>
      </w:ins>
      <w:del w:id="50" w:author="Ibai Tamayo" w:date="2022-11-21T10:25:00Z">
        <w:r w:rsidDel="0094252C">
          <w:rPr>
            <w:sz w:val="19"/>
            <w:szCs w:val="19"/>
          </w:rPr>
          <w:delText xml:space="preserve"> </w:delText>
        </w:r>
      </w:del>
      <w:del w:id="51" w:author="Ibai Tamayo" w:date="2022-11-21T10:28:00Z">
        <w:r w:rsidDel="00742789">
          <w:rPr>
            <w:sz w:val="19"/>
            <w:szCs w:val="19"/>
          </w:rPr>
          <w:delText>cost-sharing scheme for</w:delText>
        </w:r>
      </w:del>
      <w:del w:id="52" w:author="Ibai Tamayo" w:date="2022-11-21T10:26:00Z">
        <w:r w:rsidDel="0094252C">
          <w:rPr>
            <w:sz w:val="19"/>
            <w:szCs w:val="19"/>
          </w:rPr>
          <w:delText xml:space="preserve"> pharmaceuticals dispensed out of hospitals</w:delText>
        </w:r>
      </w:del>
      <w:r>
        <w:rPr>
          <w:sz w:val="19"/>
          <w:szCs w:val="19"/>
        </w:rPr>
        <w:t xml:space="preserve">. (1) </w:t>
      </w:r>
      <w:ins w:id="53" w:author="Ibai Tamayo" w:date="2022-11-21T10:35:00Z">
        <w:r w:rsidR="00742789">
          <w:rPr>
            <w:sz w:val="19"/>
            <w:szCs w:val="19"/>
          </w:rPr>
          <w:t>Each one of the 17 regional</w:t>
        </w:r>
      </w:ins>
      <w:ins w:id="54" w:author="Ibai Tamayo" w:date="2022-11-21T10:28:00Z">
        <w:r w:rsidR="00742789">
          <w:rPr>
            <w:sz w:val="19"/>
            <w:szCs w:val="19"/>
          </w:rPr>
          <w:t xml:space="preserve"> </w:t>
        </w:r>
      </w:ins>
      <w:ins w:id="55" w:author="Ibai Tamayo" w:date="2022-11-21T10:21:00Z">
        <w:r w:rsidR="0094252C">
          <w:rPr>
            <w:sz w:val="19"/>
            <w:szCs w:val="19"/>
          </w:rPr>
          <w:t xml:space="preserve">Health </w:t>
        </w:r>
      </w:ins>
      <w:ins w:id="56" w:author="Ibai Tamayo" w:date="2022-11-21T10:35:00Z">
        <w:r w:rsidR="00742789">
          <w:rPr>
            <w:sz w:val="19"/>
            <w:szCs w:val="19"/>
          </w:rPr>
          <w:t>Systems (HS)</w:t>
        </w:r>
      </w:ins>
      <w:del w:id="57" w:author="Ibai Tamayo" w:date="2022-11-21T10:35:00Z">
        <w:r w:rsidDel="00742789">
          <w:rPr>
            <w:sz w:val="19"/>
            <w:szCs w:val="19"/>
          </w:rPr>
          <w:delText xml:space="preserve">Care </w:delText>
        </w:r>
      </w:del>
      <w:del w:id="58" w:author="Ibai Tamayo" w:date="2022-11-21T10:28:00Z">
        <w:r w:rsidDel="00742789">
          <w:rPr>
            <w:sz w:val="19"/>
            <w:szCs w:val="19"/>
          </w:rPr>
          <w:delText xml:space="preserve">delivery </w:delText>
        </w:r>
      </w:del>
      <w:r>
        <w:rPr>
          <w:sz w:val="19"/>
          <w:szCs w:val="19"/>
        </w:rPr>
        <w:t>is mainly un</w:t>
      </w:r>
      <w:r>
        <w:rPr>
          <w:sz w:val="19"/>
          <w:szCs w:val="19"/>
        </w:rPr>
        <w:t xml:space="preserve">dertaken through a </w:t>
      </w:r>
      <w:ins w:id="59" w:author="Ibai Tamayo" w:date="2022-11-21T10:35:00Z">
        <w:r w:rsidR="00742789">
          <w:rPr>
            <w:sz w:val="19"/>
            <w:szCs w:val="19"/>
          </w:rPr>
          <w:t xml:space="preserve">regional </w:t>
        </w:r>
      </w:ins>
      <w:r>
        <w:rPr>
          <w:sz w:val="19"/>
          <w:szCs w:val="19"/>
        </w:rPr>
        <w:t>network of publicly owned, staffed and operated inpatient and outpatient centers</w:t>
      </w:r>
      <w:del w:id="60" w:author="Ibai Tamayo" w:date="2022-11-21T10:29:00Z">
        <w:r w:rsidDel="00742789">
          <w:rPr>
            <w:sz w:val="19"/>
            <w:szCs w:val="19"/>
          </w:rPr>
          <w:delText xml:space="preserve">. </w:delText>
        </w:r>
        <w:r w:rsidDel="00742789">
          <w:rPr>
            <w:sz w:val="19"/>
            <w:szCs w:val="19"/>
          </w:rPr>
          <w:delText xml:space="preserve"> </w:delText>
        </w:r>
        <w:r w:rsidDel="00742789">
          <w:rPr>
            <w:sz w:val="19"/>
            <w:szCs w:val="19"/>
          </w:rPr>
          <w:delText xml:space="preserve">In 2002 a process of devolution to the 17 regions that comprise the Spanish state was completed. </w:delText>
        </w:r>
        <w:r w:rsidDel="00742789">
          <w:rPr>
            <w:sz w:val="19"/>
            <w:szCs w:val="19"/>
          </w:rPr>
          <w:delText xml:space="preserve">  </w:delText>
        </w:r>
      </w:del>
      <w:del w:id="61" w:author="Ibai Tamayo" w:date="2022-11-21T10:32:00Z">
        <w:r w:rsidDel="00742789">
          <w:rPr>
            <w:sz w:val="19"/>
            <w:szCs w:val="19"/>
          </w:rPr>
          <w:delText>E</w:delText>
        </w:r>
      </w:del>
      <w:del w:id="62" w:author="Ibai Tamayo" w:date="2022-11-21T10:36:00Z">
        <w:r w:rsidDel="00742789">
          <w:rPr>
            <w:sz w:val="19"/>
            <w:szCs w:val="19"/>
          </w:rPr>
          <w:delText xml:space="preserve">ach regional </w:delText>
        </w:r>
      </w:del>
      <w:del w:id="63" w:author="Ibai Tamayo" w:date="2022-11-21T10:22:00Z">
        <w:r w:rsidDel="0094252C">
          <w:rPr>
            <w:sz w:val="19"/>
            <w:szCs w:val="19"/>
          </w:rPr>
          <w:delText>N</w:delText>
        </w:r>
      </w:del>
      <w:del w:id="64" w:author="Ibai Tamayo" w:date="2022-11-21T10:36:00Z">
        <w:r w:rsidDel="00742789">
          <w:rPr>
            <w:sz w:val="19"/>
            <w:szCs w:val="19"/>
          </w:rPr>
          <w:delText>HS is</w:delText>
        </w:r>
      </w:del>
      <w:ins w:id="65" w:author="Ibai Tamayo" w:date="2022-11-21T10:36:00Z">
        <w:r w:rsidR="00742789">
          <w:rPr>
            <w:sz w:val="19"/>
            <w:szCs w:val="19"/>
          </w:rPr>
          <w:t>,</w:t>
        </w:r>
      </w:ins>
      <w:r>
        <w:rPr>
          <w:sz w:val="19"/>
          <w:szCs w:val="19"/>
        </w:rPr>
        <w:t xml:space="preserve"> geographically </w:t>
      </w:r>
      <w:del w:id="66" w:author="Ibai Tamayo" w:date="2022-11-21T10:30:00Z">
        <w:r w:rsidDel="00742789">
          <w:rPr>
            <w:sz w:val="19"/>
            <w:szCs w:val="19"/>
          </w:rPr>
          <w:delText xml:space="preserve">organized </w:delText>
        </w:r>
      </w:del>
      <w:ins w:id="67" w:author="Ibai Tamayo" w:date="2022-11-21T10:30:00Z">
        <w:r w:rsidR="00742789">
          <w:rPr>
            <w:sz w:val="19"/>
            <w:szCs w:val="19"/>
          </w:rPr>
          <w:t>subdivided</w:t>
        </w:r>
        <w:r w:rsidR="00742789">
          <w:rPr>
            <w:sz w:val="19"/>
            <w:szCs w:val="19"/>
          </w:rPr>
          <w:t xml:space="preserve"> </w:t>
        </w:r>
      </w:ins>
      <w:r>
        <w:rPr>
          <w:sz w:val="19"/>
          <w:szCs w:val="19"/>
        </w:rPr>
        <w:t>into Prim</w:t>
      </w:r>
      <w:r>
        <w:rPr>
          <w:sz w:val="19"/>
          <w:szCs w:val="19"/>
        </w:rPr>
        <w:t xml:space="preserve">ary Healthcare Districts (around 5000–25000 people served by one Primary Care Centre), which in turn are embedded into Healthcare </w:t>
      </w:r>
      <w:del w:id="68" w:author="Ibai Tamayo" w:date="2022-11-21T10:30:00Z">
        <w:r w:rsidDel="00742789">
          <w:rPr>
            <w:sz w:val="19"/>
            <w:szCs w:val="19"/>
          </w:rPr>
          <w:delText xml:space="preserve">Departments </w:delText>
        </w:r>
      </w:del>
      <w:ins w:id="69" w:author="Ibai Tamayo" w:date="2022-11-21T10:30:00Z">
        <w:r w:rsidR="00742789">
          <w:rPr>
            <w:sz w:val="19"/>
            <w:szCs w:val="19"/>
          </w:rPr>
          <w:t>Areas</w:t>
        </w:r>
        <w:r w:rsidR="00742789">
          <w:rPr>
            <w:sz w:val="19"/>
            <w:szCs w:val="19"/>
          </w:rPr>
          <w:t xml:space="preserve"> </w:t>
        </w:r>
      </w:ins>
      <w:r>
        <w:rPr>
          <w:sz w:val="19"/>
          <w:szCs w:val="19"/>
        </w:rPr>
        <w:t xml:space="preserve">(about 150000–250000 people served by one public hospital). </w:t>
      </w:r>
      <w:ins w:id="70" w:author="Ibai Tamayo" w:date="2022-11-21T10:33:00Z">
        <w:r w:rsidR="00742789">
          <w:rPr>
            <w:sz w:val="19"/>
            <w:szCs w:val="19"/>
          </w:rPr>
          <w:t>The</w:t>
        </w:r>
      </w:ins>
      <w:ins w:id="71" w:author="Ibai Tamayo" w:date="2022-11-21T10:37:00Z">
        <w:r w:rsidR="00742789">
          <w:rPr>
            <w:sz w:val="19"/>
            <w:szCs w:val="19"/>
          </w:rPr>
          <w:t xml:space="preserve"> </w:t>
        </w:r>
      </w:ins>
      <w:ins w:id="72" w:author="Ibai Tamayo" w:date="2022-11-21T10:33:00Z">
        <w:r w:rsidR="00742789">
          <w:rPr>
            <w:sz w:val="19"/>
            <w:szCs w:val="19"/>
          </w:rPr>
          <w:t xml:space="preserve">information </w:t>
        </w:r>
      </w:ins>
      <w:ins w:id="73" w:author="Ibai Tamayo" w:date="2022-11-21T10:39:00Z">
        <w:r w:rsidR="00D32323">
          <w:rPr>
            <w:sz w:val="19"/>
            <w:szCs w:val="19"/>
          </w:rPr>
          <w:t>needed to provide th</w:t>
        </w:r>
      </w:ins>
      <w:ins w:id="74" w:author="Ibai Tamayo" w:date="2022-11-21T10:40:00Z">
        <w:r w:rsidR="00D32323">
          <w:rPr>
            <w:sz w:val="19"/>
            <w:szCs w:val="19"/>
          </w:rPr>
          <w:t xml:space="preserve">is public </w:t>
        </w:r>
      </w:ins>
      <w:ins w:id="75" w:author="Ibai Tamayo" w:date="2022-11-21T10:39:00Z">
        <w:r w:rsidR="00D32323">
          <w:rPr>
            <w:sz w:val="19"/>
            <w:szCs w:val="19"/>
          </w:rPr>
          <w:t>health care is regionally stored</w:t>
        </w:r>
      </w:ins>
      <w:del w:id="76" w:author="Ibai Tamayo" w:date="2022-11-21T10:37:00Z">
        <w:r w:rsidDel="00742789">
          <w:rPr>
            <w:sz w:val="19"/>
            <w:szCs w:val="19"/>
          </w:rPr>
          <w:delText>Each regional</w:delText>
        </w:r>
      </w:del>
      <w:r>
        <w:rPr>
          <w:sz w:val="19"/>
          <w:szCs w:val="19"/>
        </w:rPr>
        <w:t xml:space="preserve"> </w:t>
      </w:r>
      <w:del w:id="77" w:author="Ibai Tamayo" w:date="2022-11-21T10:22:00Z">
        <w:r w:rsidDel="0094252C">
          <w:rPr>
            <w:sz w:val="19"/>
            <w:szCs w:val="19"/>
          </w:rPr>
          <w:delText>N</w:delText>
        </w:r>
      </w:del>
      <w:del w:id="78" w:author="Ibai Tamayo" w:date="2022-11-21T10:40:00Z">
        <w:r w:rsidDel="00D32323">
          <w:rPr>
            <w:sz w:val="19"/>
            <w:szCs w:val="19"/>
          </w:rPr>
          <w:delText>HS</w:delText>
        </w:r>
      </w:del>
      <w:r>
        <w:rPr>
          <w:sz w:val="19"/>
          <w:szCs w:val="19"/>
        </w:rPr>
        <w:t xml:space="preserve"> </w:t>
      </w:r>
      <w:del w:id="79" w:author="Ibai Tamayo" w:date="2022-11-21T10:38:00Z">
        <w:r w:rsidDel="00742789">
          <w:rPr>
            <w:sz w:val="19"/>
            <w:szCs w:val="19"/>
          </w:rPr>
          <w:delText xml:space="preserve">develops </w:delText>
        </w:r>
      </w:del>
      <w:r>
        <w:rPr>
          <w:sz w:val="19"/>
          <w:szCs w:val="19"/>
        </w:rPr>
        <w:t xml:space="preserve">and </w:t>
      </w:r>
      <w:del w:id="80" w:author="Ibai Tamayo" w:date="2022-11-21T10:37:00Z">
        <w:r w:rsidDel="00742789">
          <w:rPr>
            <w:sz w:val="19"/>
            <w:szCs w:val="19"/>
          </w:rPr>
          <w:delText xml:space="preserve">operates </w:delText>
        </w:r>
      </w:del>
      <w:ins w:id="81" w:author="Ibai Tamayo" w:date="2022-11-21T10:37:00Z">
        <w:r w:rsidR="00742789">
          <w:rPr>
            <w:sz w:val="19"/>
            <w:szCs w:val="19"/>
          </w:rPr>
          <w:t>operate</w:t>
        </w:r>
        <w:r w:rsidR="00742789">
          <w:rPr>
            <w:sz w:val="19"/>
            <w:szCs w:val="19"/>
          </w:rPr>
          <w:t>d</w:t>
        </w:r>
      </w:ins>
      <w:ins w:id="82" w:author="Ibai Tamayo" w:date="2022-11-21T10:41:00Z">
        <w:r w:rsidR="00D32323">
          <w:rPr>
            <w:sz w:val="19"/>
            <w:szCs w:val="19"/>
          </w:rPr>
          <w:t>, based on</w:t>
        </w:r>
      </w:ins>
      <w:ins w:id="83" w:author="Ibai Tamayo" w:date="2022-11-21T10:37:00Z">
        <w:r w:rsidR="00742789">
          <w:rPr>
            <w:sz w:val="19"/>
            <w:szCs w:val="19"/>
          </w:rPr>
          <w:t xml:space="preserve"> </w:t>
        </w:r>
      </w:ins>
      <w:r>
        <w:rPr>
          <w:sz w:val="19"/>
          <w:szCs w:val="19"/>
        </w:rPr>
        <w:t>its own inform</w:t>
      </w:r>
      <w:r>
        <w:rPr>
          <w:sz w:val="19"/>
          <w:szCs w:val="19"/>
        </w:rPr>
        <w:t>ation systems</w:t>
      </w:r>
      <w:ins w:id="84" w:author="Ibai Tamayo" w:date="2022-11-21T10:43:00Z">
        <w:r w:rsidR="00D32323">
          <w:rPr>
            <w:sz w:val="19"/>
            <w:szCs w:val="19"/>
          </w:rPr>
          <w:t xml:space="preserve">. Consequently, the secondary </w:t>
        </w:r>
      </w:ins>
      <w:ins w:id="85" w:author="Ibai Tamayo" w:date="2022-11-21T10:44:00Z">
        <w:r w:rsidR="00D32323">
          <w:rPr>
            <w:sz w:val="19"/>
            <w:szCs w:val="19"/>
          </w:rPr>
          <w:t>use of health data and the research based i</w:t>
        </w:r>
      </w:ins>
      <w:ins w:id="86" w:author="Ibai Tamayo" w:date="2022-11-21T10:45:00Z">
        <w:r w:rsidR="00D32323">
          <w:rPr>
            <w:sz w:val="19"/>
            <w:szCs w:val="19"/>
          </w:rPr>
          <w:t>n</w:t>
        </w:r>
      </w:ins>
      <w:ins w:id="87" w:author="Ibai Tamayo" w:date="2022-11-21T10:44:00Z">
        <w:r w:rsidR="00D32323">
          <w:rPr>
            <w:sz w:val="19"/>
            <w:szCs w:val="19"/>
          </w:rPr>
          <w:t xml:space="preserve"> Real World Data </w:t>
        </w:r>
      </w:ins>
      <w:ins w:id="88" w:author="Ibai Tamayo" w:date="2022-11-21T10:45:00Z">
        <w:r w:rsidR="00D32323">
          <w:rPr>
            <w:sz w:val="19"/>
            <w:szCs w:val="19"/>
          </w:rPr>
          <w:t>is</w:t>
        </w:r>
      </w:ins>
      <w:ins w:id="89" w:author="Ibai Tamayo" w:date="2022-11-21T10:41:00Z">
        <w:r w:rsidR="00D32323">
          <w:rPr>
            <w:sz w:val="19"/>
            <w:szCs w:val="19"/>
          </w:rPr>
          <w:t xml:space="preserve"> heterogoneus</w:t>
        </w:r>
      </w:ins>
      <w:ins w:id="90" w:author="Ibai Tamayo" w:date="2022-11-21T10:46:00Z">
        <w:r w:rsidR="00D32323">
          <w:rPr>
            <w:sz w:val="19"/>
            <w:szCs w:val="19"/>
          </w:rPr>
          <w:t xml:space="preserve">, BARDENA being </w:t>
        </w:r>
      </w:ins>
      <w:ins w:id="91" w:author="Ibai Tamayo" w:date="2022-11-21T10:47:00Z">
        <w:r w:rsidR="00D32323">
          <w:rPr>
            <w:sz w:val="19"/>
            <w:szCs w:val="19"/>
          </w:rPr>
          <w:t xml:space="preserve">highly positioned </w:t>
        </w:r>
      </w:ins>
      <w:r>
        <w:rPr>
          <w:sz w:val="19"/>
          <w:szCs w:val="19"/>
        </w:rPr>
        <w:t xml:space="preserve"> </w:t>
      </w:r>
      <w:del w:id="92" w:author="Ibai Tamayo" w:date="2022-11-21T10:42:00Z">
        <w:r w:rsidDel="00D32323">
          <w:rPr>
            <w:sz w:val="19"/>
            <w:szCs w:val="19"/>
          </w:rPr>
          <w:delText xml:space="preserve">and the development </w:delText>
        </w:r>
      </w:del>
      <w:del w:id="93" w:author="Ibai Tamayo" w:date="2022-11-21T10:45:00Z">
        <w:r w:rsidDel="00D32323">
          <w:rPr>
            <w:sz w:val="19"/>
            <w:szCs w:val="19"/>
          </w:rPr>
          <w:delText>of real-world data (RWD) research capabilities</w:delText>
        </w:r>
      </w:del>
      <w:del w:id="94" w:author="Ibai Tamayo" w:date="2022-11-21T10:42:00Z">
        <w:r w:rsidDel="00D32323">
          <w:rPr>
            <w:sz w:val="19"/>
            <w:szCs w:val="19"/>
          </w:rPr>
          <w:delText xml:space="preserve"> is heterogeneous</w:delText>
        </w:r>
      </w:del>
      <w:del w:id="95" w:author="Ibai Tamayo" w:date="2022-11-21T10:47:00Z">
        <w:r w:rsidDel="00D32323">
          <w:rPr>
            <w:sz w:val="19"/>
            <w:szCs w:val="19"/>
          </w:rPr>
          <w:delText xml:space="preserve">, the Results Analysis Base of Navarre (BARDENA) in the region of Navarra being among the best </w:delText>
        </w:r>
      </w:del>
      <w:r>
        <w:rPr>
          <w:sz w:val="19"/>
          <w:szCs w:val="19"/>
        </w:rPr>
        <w:t>in terms of data availability and the linkage capacity of databa</w:t>
      </w:r>
      <w:r>
        <w:rPr>
          <w:sz w:val="19"/>
          <w:szCs w:val="19"/>
        </w:rPr>
        <w:t xml:space="preserve">ses at a population level. </w:t>
      </w:r>
    </w:p>
    <w:p w14:paraId="0980B58C" w14:textId="77777777" w:rsidR="00957A35" w:rsidRDefault="00957A35">
      <w:pPr>
        <w:spacing w:line="297" w:lineRule="auto"/>
        <w:ind w:right="68"/>
        <w:jc w:val="both"/>
        <w:rPr>
          <w:sz w:val="19"/>
          <w:szCs w:val="19"/>
        </w:rPr>
      </w:pPr>
    </w:p>
    <w:p w14:paraId="29C1600D" w14:textId="77777777" w:rsidR="00957A35" w:rsidRDefault="00957A35">
      <w:pPr>
        <w:spacing w:line="297" w:lineRule="auto"/>
        <w:ind w:right="68"/>
        <w:jc w:val="both"/>
        <w:rPr>
          <w:sz w:val="19"/>
          <w:szCs w:val="19"/>
        </w:rPr>
      </w:pPr>
    </w:p>
    <w:p w14:paraId="7A8EA24B" w14:textId="77777777" w:rsidR="00957A35" w:rsidRDefault="006342A0">
      <w:pPr>
        <w:spacing w:line="297" w:lineRule="auto"/>
        <w:ind w:right="68"/>
        <w:jc w:val="both"/>
        <w:rPr>
          <w:sz w:val="19"/>
          <w:szCs w:val="19"/>
        </w:rPr>
      </w:pPr>
      <w:r>
        <w:rPr>
          <w:sz w:val="19"/>
          <w:szCs w:val="19"/>
        </w:rPr>
        <w:t>Data collected</w:t>
      </w:r>
    </w:p>
    <w:p w14:paraId="4CF513B4" w14:textId="77777777" w:rsidR="00957A35" w:rsidRDefault="00957A35">
      <w:pPr>
        <w:spacing w:line="297" w:lineRule="auto"/>
        <w:ind w:right="68"/>
        <w:jc w:val="both"/>
        <w:rPr>
          <w:sz w:val="19"/>
          <w:szCs w:val="19"/>
        </w:rPr>
      </w:pPr>
    </w:p>
    <w:p w14:paraId="7101AEFD" w14:textId="537D74B6" w:rsidR="00957A35" w:rsidRDefault="006342A0">
      <w:pPr>
        <w:spacing w:line="297" w:lineRule="auto"/>
        <w:ind w:right="68"/>
        <w:jc w:val="both"/>
        <w:rPr>
          <w:sz w:val="19"/>
          <w:szCs w:val="19"/>
        </w:rPr>
      </w:pPr>
      <w:r>
        <w:rPr>
          <w:sz w:val="19"/>
          <w:szCs w:val="19"/>
        </w:rPr>
        <w:t xml:space="preserve">Data are sourced from a </w:t>
      </w:r>
      <w:ins w:id="96" w:author="Ibai Tamayo" w:date="2022-11-21T10:48:00Z">
        <w:r w:rsidR="00D32323">
          <w:rPr>
            <w:sz w:val="19"/>
            <w:szCs w:val="19"/>
          </w:rPr>
          <w:t xml:space="preserve">wide </w:t>
        </w:r>
      </w:ins>
      <w:r>
        <w:rPr>
          <w:sz w:val="19"/>
          <w:szCs w:val="19"/>
        </w:rPr>
        <w:t>variety of datasets owned by the Health Department of the Foral Community of Navarre</w:t>
      </w:r>
      <w:del w:id="97" w:author="Ibai Tamayo" w:date="2022-11-21T10:50:00Z">
        <w:r w:rsidDel="000D7B86">
          <w:rPr>
            <w:sz w:val="19"/>
            <w:szCs w:val="19"/>
          </w:rPr>
          <w:delText xml:space="preserve">. </w:delText>
        </w:r>
      </w:del>
      <w:moveToRangeStart w:id="98" w:author="Ibai Tamayo" w:date="2022-11-21T10:50:00Z" w:name="move119920221"/>
      <w:moveTo w:id="99" w:author="Ibai Tamayo" w:date="2022-11-21T10:50:00Z">
        <w:del w:id="100" w:author="Ibai Tamayo" w:date="2022-11-21T10:50:00Z">
          <w:r w:rsidR="000D7B86" w:rsidDel="000D7B86">
            <w:rPr>
              <w:sz w:val="19"/>
              <w:szCs w:val="19"/>
            </w:rPr>
            <w:delText>The</w:delText>
          </w:r>
        </w:del>
      </w:moveTo>
      <w:ins w:id="101" w:author="Ibai Tamayo" w:date="2022-11-21T10:50:00Z">
        <w:r w:rsidR="000D7B86">
          <w:rPr>
            <w:sz w:val="19"/>
            <w:szCs w:val="19"/>
          </w:rPr>
          <w:t xml:space="preserve">, </w:t>
        </w:r>
      </w:ins>
      <w:ins w:id="102" w:author="Ibai Tamayo" w:date="2022-11-21T10:51:00Z">
        <w:r w:rsidR="000D7B86">
          <w:rPr>
            <w:sz w:val="19"/>
            <w:szCs w:val="19"/>
          </w:rPr>
          <w:t xml:space="preserve">all </w:t>
        </w:r>
      </w:ins>
      <w:ins w:id="103" w:author="Ibai Tamayo" w:date="2022-11-21T10:50:00Z">
        <w:r w:rsidR="000D7B86">
          <w:rPr>
            <w:sz w:val="19"/>
            <w:szCs w:val="19"/>
          </w:rPr>
          <w:t>dif</w:t>
        </w:r>
      </w:ins>
      <w:ins w:id="104" w:author="Ibai Tamayo" w:date="2022-11-21T10:51:00Z">
        <w:r w:rsidR="000D7B86">
          <w:rPr>
            <w:sz w:val="19"/>
            <w:szCs w:val="19"/>
          </w:rPr>
          <w:t>f</w:t>
        </w:r>
      </w:ins>
      <w:ins w:id="105" w:author="Ibai Tamayo" w:date="2022-11-21T10:50:00Z">
        <w:r w:rsidR="000D7B86">
          <w:rPr>
            <w:sz w:val="19"/>
            <w:szCs w:val="19"/>
          </w:rPr>
          <w:t>ering in</w:t>
        </w:r>
      </w:ins>
      <w:moveTo w:id="106" w:author="Ibai Tamayo" w:date="2022-11-21T10:50:00Z">
        <w:r w:rsidR="000D7B86">
          <w:rPr>
            <w:sz w:val="19"/>
            <w:szCs w:val="19"/>
          </w:rPr>
          <w:t xml:space="preserve"> </w:t>
        </w:r>
      </w:moveTo>
      <w:ins w:id="107" w:author="Ibai Tamayo" w:date="2022-11-21T10:50:00Z">
        <w:r w:rsidR="000D7B86">
          <w:rPr>
            <w:sz w:val="19"/>
            <w:szCs w:val="19"/>
          </w:rPr>
          <w:t xml:space="preserve">the </w:t>
        </w:r>
      </w:ins>
      <w:moveTo w:id="108" w:author="Ibai Tamayo" w:date="2022-11-21T10:50:00Z">
        <w:r w:rsidR="000D7B86">
          <w:rPr>
            <w:sz w:val="19"/>
            <w:szCs w:val="19"/>
          </w:rPr>
          <w:t xml:space="preserve">type </w:t>
        </w:r>
        <w:del w:id="109" w:author="Ibai Tamayo" w:date="2022-11-21T10:51:00Z">
          <w:r w:rsidR="000D7B86" w:rsidDel="000D7B86">
            <w:rPr>
              <w:sz w:val="19"/>
              <w:szCs w:val="19"/>
            </w:rPr>
            <w:delText xml:space="preserve">of available </w:delText>
          </w:r>
        </w:del>
        <w:r w:rsidR="000D7B86">
          <w:rPr>
            <w:sz w:val="19"/>
            <w:szCs w:val="19"/>
          </w:rPr>
          <w:t>data</w:t>
        </w:r>
      </w:moveTo>
      <w:ins w:id="110" w:author="Ibai Tamayo" w:date="2022-11-21T10:52:00Z">
        <w:r w:rsidR="000D7B86">
          <w:rPr>
            <w:sz w:val="19"/>
            <w:szCs w:val="19"/>
          </w:rPr>
          <w:t xml:space="preserve"> strcutures, values and</w:t>
        </w:r>
      </w:ins>
      <w:moveTo w:id="111" w:author="Ibai Tamayo" w:date="2022-11-21T10:50:00Z">
        <w:del w:id="112" w:author="Ibai Tamayo" w:date="2022-11-21T10:52:00Z">
          <w:r w:rsidR="000D7B86" w:rsidDel="000D7B86">
            <w:rPr>
              <w:sz w:val="19"/>
              <w:szCs w:val="19"/>
            </w:rPr>
            <w:delText>, measurements collected and</w:delText>
          </w:r>
        </w:del>
        <w:r w:rsidR="000D7B86">
          <w:rPr>
            <w:sz w:val="19"/>
            <w:szCs w:val="19"/>
          </w:rPr>
          <w:t xml:space="preserve"> update frequenc</w:t>
        </w:r>
      </w:moveTo>
      <w:ins w:id="113" w:author="Ibai Tamayo" w:date="2022-11-21T10:52:00Z">
        <w:r w:rsidR="000D7B86">
          <w:rPr>
            <w:sz w:val="19"/>
            <w:szCs w:val="19"/>
          </w:rPr>
          <w:t>ie</w:t>
        </w:r>
      </w:ins>
      <w:ins w:id="114" w:author="Ibai Tamayo" w:date="2022-11-21T10:53:00Z">
        <w:r w:rsidR="000D7B86">
          <w:rPr>
            <w:sz w:val="19"/>
            <w:szCs w:val="19"/>
          </w:rPr>
          <w:t>s</w:t>
        </w:r>
      </w:ins>
      <w:moveTo w:id="115" w:author="Ibai Tamayo" w:date="2022-11-21T10:50:00Z">
        <w:del w:id="116" w:author="Ibai Tamayo" w:date="2022-11-21T10:52:00Z">
          <w:r w:rsidR="000D7B86" w:rsidDel="000D7B86">
            <w:rPr>
              <w:sz w:val="19"/>
              <w:szCs w:val="19"/>
            </w:rPr>
            <w:delText>y is different for each dataset</w:delText>
          </w:r>
        </w:del>
        <w:r w:rsidR="000D7B86">
          <w:rPr>
            <w:sz w:val="19"/>
            <w:szCs w:val="19"/>
          </w:rPr>
          <w:t>.</w:t>
        </w:r>
      </w:moveTo>
      <w:moveToRangeEnd w:id="98"/>
      <w:r>
        <w:rPr>
          <w:sz w:val="19"/>
          <w:szCs w:val="19"/>
        </w:rPr>
        <w:t xml:space="preserve">All data included in the databases </w:t>
      </w:r>
      <w:del w:id="117" w:author="Ibai Tamayo" w:date="2022-11-21T10:48:00Z">
        <w:r w:rsidDel="00D32323">
          <w:rPr>
            <w:sz w:val="19"/>
            <w:szCs w:val="19"/>
          </w:rPr>
          <w:delText>can be</w:delText>
        </w:r>
      </w:del>
      <w:ins w:id="118" w:author="Ibai Tamayo" w:date="2022-11-21T10:48:00Z">
        <w:r w:rsidR="00D32323">
          <w:rPr>
            <w:sz w:val="19"/>
            <w:szCs w:val="19"/>
          </w:rPr>
          <w:t>is</w:t>
        </w:r>
      </w:ins>
      <w:r>
        <w:rPr>
          <w:sz w:val="19"/>
          <w:szCs w:val="19"/>
        </w:rPr>
        <w:t xml:space="preserve"> obtained at </w:t>
      </w:r>
      <w:del w:id="119" w:author="Ibai Tamayo" w:date="2022-11-21T10:48:00Z">
        <w:r w:rsidDel="00D32323">
          <w:rPr>
            <w:sz w:val="19"/>
            <w:szCs w:val="19"/>
          </w:rPr>
          <w:delText xml:space="preserve">the </w:delText>
        </w:r>
      </w:del>
      <w:r>
        <w:rPr>
          <w:sz w:val="19"/>
          <w:szCs w:val="19"/>
        </w:rPr>
        <w:t xml:space="preserve">individual level. </w:t>
      </w:r>
      <w:moveFromRangeStart w:id="120" w:author="Ibai Tamayo" w:date="2022-11-21T10:50:00Z" w:name="move119920221"/>
      <w:moveFrom w:id="121" w:author="Ibai Tamayo" w:date="2022-11-21T10:50:00Z">
        <w:r w:rsidDel="000D7B86">
          <w:rPr>
            <w:sz w:val="19"/>
            <w:szCs w:val="19"/>
          </w:rPr>
          <w:t>The type of available da</w:t>
        </w:r>
        <w:r w:rsidDel="000D7B86">
          <w:rPr>
            <w:sz w:val="19"/>
            <w:szCs w:val="19"/>
          </w:rPr>
          <w:t xml:space="preserve">ta, measurements collected and update frequency is different for each dataset. </w:t>
        </w:r>
      </w:moveFrom>
      <w:moveFromRangeEnd w:id="120"/>
      <w:r>
        <w:rPr>
          <w:sz w:val="19"/>
          <w:szCs w:val="19"/>
        </w:rPr>
        <w:t>The main characteristics of each dataset are described below and in Fig. 1.</w:t>
      </w:r>
    </w:p>
    <w:p w14:paraId="68A30E81" w14:textId="39B5D20A" w:rsidR="00957A35" w:rsidRDefault="006342A0">
      <w:pPr>
        <w:spacing w:before="36" w:line="301" w:lineRule="auto"/>
        <w:ind w:right="91"/>
        <w:jc w:val="both"/>
        <w:rPr>
          <w:sz w:val="19"/>
          <w:szCs w:val="19"/>
        </w:rPr>
      </w:pPr>
      <w:r>
        <w:rPr>
          <w:sz w:val="19"/>
          <w:szCs w:val="19"/>
        </w:rPr>
        <w:t xml:space="preserve">The Population Information System (LAKORA) is a region-wide database that provides basic information on BARDENA coverage </w:t>
      </w:r>
      <w:del w:id="122" w:author="Luis Carlos Saiz" w:date="2022-11-16T09:07:00Z">
        <w:r>
          <w:rPr>
            <w:sz w:val="19"/>
            <w:szCs w:val="19"/>
          </w:rPr>
          <w:delText xml:space="preserve"> </w:delText>
        </w:r>
      </w:del>
      <w:r>
        <w:rPr>
          <w:sz w:val="19"/>
          <w:szCs w:val="19"/>
        </w:rPr>
        <w:t xml:space="preserve">(dates and causes of BARDENA </w:t>
      </w:r>
      <w:r>
        <w:rPr>
          <w:sz w:val="19"/>
          <w:szCs w:val="19"/>
        </w:rPr>
        <w:t>entitlement</w:t>
      </w:r>
      <w:del w:id="123" w:author="Ibai Tamayo" w:date="2022-11-21T10:54:00Z">
        <w:r w:rsidDel="000D7B86">
          <w:rPr>
            <w:sz w:val="19"/>
            <w:szCs w:val="19"/>
          </w:rPr>
          <w:delText xml:space="preserve"> or</w:delText>
        </w:r>
      </w:del>
      <w:ins w:id="124" w:author="Ibai Tamayo" w:date="2022-11-21T10:54:00Z">
        <w:r w:rsidR="000D7B86">
          <w:rPr>
            <w:sz w:val="19"/>
            <w:szCs w:val="19"/>
          </w:rPr>
          <w:t>/</w:t>
        </w:r>
      </w:ins>
      <w:r>
        <w:rPr>
          <w:sz w:val="19"/>
          <w:szCs w:val="19"/>
        </w:rPr>
        <w:t xml:space="preserve"> disentitlement, </w:t>
      </w:r>
      <w:del w:id="125" w:author="Luis Carlos Saiz" w:date="2022-11-16T09:07:00Z">
        <w:r>
          <w:rPr>
            <w:sz w:val="19"/>
            <w:szCs w:val="19"/>
          </w:rPr>
          <w:delText xml:space="preserve"> </w:delText>
        </w:r>
      </w:del>
      <w:r>
        <w:rPr>
          <w:sz w:val="19"/>
          <w:szCs w:val="19"/>
        </w:rPr>
        <w:t xml:space="preserve">insurance modality, pharmaceutical copayment status, assigned Healthcare </w:t>
      </w:r>
      <w:r>
        <w:rPr>
          <w:sz w:val="19"/>
          <w:szCs w:val="19"/>
        </w:rPr>
        <w:t xml:space="preserve">Department, Primary Healthcare District and primary care </w:t>
      </w:r>
      <w:del w:id="126" w:author="Ibai Tamayo" w:date="2022-11-21T10:56:00Z">
        <w:r w:rsidDel="000D7B86">
          <w:rPr>
            <w:sz w:val="19"/>
            <w:szCs w:val="19"/>
          </w:rPr>
          <w:delText>doctor</w:delText>
        </w:r>
      </w:del>
      <w:ins w:id="127" w:author="Ibai Tamayo" w:date="2022-11-21T10:56:00Z">
        <w:r w:rsidR="000D7B86">
          <w:rPr>
            <w:sz w:val="19"/>
            <w:szCs w:val="19"/>
          </w:rPr>
          <w:t>physician</w:t>
        </w:r>
      </w:ins>
      <w:r>
        <w:rPr>
          <w:sz w:val="19"/>
          <w:szCs w:val="19"/>
        </w:rPr>
        <w:t xml:space="preserve">, etc.) and </w:t>
      </w:r>
      <w:del w:id="128" w:author="Ibai Tamayo" w:date="2022-11-21T10:57:00Z">
        <w:r w:rsidDel="000D7B86">
          <w:rPr>
            <w:sz w:val="19"/>
            <w:szCs w:val="19"/>
          </w:rPr>
          <w:delText xml:space="preserve">also some </w:delText>
        </w:r>
      </w:del>
      <w:r>
        <w:rPr>
          <w:sz w:val="19"/>
          <w:szCs w:val="19"/>
        </w:rPr>
        <w:t xml:space="preserve">sociodemographic data such as sex, date of birth, nationality, country of </w:t>
      </w:r>
      <w:del w:id="129" w:author="Ibai Tamayo" w:date="2022-11-21T10:57:00Z">
        <w:r w:rsidDel="000D7B86">
          <w:rPr>
            <w:sz w:val="19"/>
            <w:szCs w:val="19"/>
          </w:rPr>
          <w:delText>origin</w:delText>
        </w:r>
      </w:del>
      <w:ins w:id="130" w:author="Ibai Tamayo" w:date="2022-11-21T10:57:00Z">
        <w:r w:rsidR="000D7B86">
          <w:rPr>
            <w:sz w:val="19"/>
            <w:szCs w:val="19"/>
          </w:rPr>
          <w:t>birth</w:t>
        </w:r>
      </w:ins>
      <w:r>
        <w:rPr>
          <w:sz w:val="19"/>
          <w:szCs w:val="19"/>
        </w:rPr>
        <w:t xml:space="preserve">, </w:t>
      </w:r>
      <w:del w:id="131" w:author="Ibai Tamayo" w:date="2022-11-21T10:57:00Z">
        <w:r w:rsidDel="000D7B86">
          <w:rPr>
            <w:sz w:val="19"/>
            <w:szCs w:val="19"/>
          </w:rPr>
          <w:delText xml:space="preserve">previous year </w:delText>
        </w:r>
      </w:del>
      <w:r>
        <w:rPr>
          <w:sz w:val="19"/>
          <w:szCs w:val="19"/>
        </w:rPr>
        <w:t>income strata, employment status, risk of social exclusion, geographic loca</w:t>
      </w:r>
      <w:r>
        <w:rPr>
          <w:sz w:val="19"/>
          <w:szCs w:val="19"/>
        </w:rPr>
        <w:t xml:space="preserve">tion, address and other administrative data. LAKORA </w:t>
      </w:r>
      <w:r>
        <w:rPr>
          <w:sz w:val="19"/>
          <w:szCs w:val="19"/>
        </w:rPr>
        <w:lastRenderedPageBreak/>
        <w:t xml:space="preserve">information module is paramount to BARDENA as it is the source of the individual, exclusive and permanent identifier </w:t>
      </w:r>
      <w:ins w:id="132" w:author="Ibai Tamayo" w:date="2022-11-21T10:59:00Z">
        <w:r w:rsidR="000D7B86">
          <w:rPr>
            <w:sz w:val="19"/>
            <w:szCs w:val="19"/>
          </w:rPr>
          <w:t xml:space="preserve">linking patient level information </w:t>
        </w:r>
      </w:ins>
      <w:del w:id="133" w:author="Ibai Tamayo" w:date="2022-11-21T10:58:00Z">
        <w:r w:rsidDel="000D7B86">
          <w:rPr>
            <w:sz w:val="19"/>
            <w:szCs w:val="19"/>
          </w:rPr>
          <w:delText xml:space="preserve">number associated to each individual (the CIPNA number) that is then </w:delText>
        </w:r>
      </w:del>
      <w:del w:id="134" w:author="Ibai Tamayo" w:date="2022-11-21T10:59:00Z">
        <w:r w:rsidDel="000D7B86">
          <w:rPr>
            <w:sz w:val="19"/>
            <w:szCs w:val="19"/>
          </w:rPr>
          <w:delText>used throughout th</w:delText>
        </w:r>
        <w:r w:rsidDel="000D7B86">
          <w:rPr>
            <w:sz w:val="19"/>
            <w:szCs w:val="19"/>
          </w:rPr>
          <w:delText xml:space="preserve">e rest of the databases, allowing data linkage </w:delText>
        </w:r>
      </w:del>
      <w:r>
        <w:rPr>
          <w:sz w:val="19"/>
          <w:szCs w:val="19"/>
        </w:rPr>
        <w:t xml:space="preserve">across </w:t>
      </w:r>
      <w:r>
        <w:rPr>
          <w:sz w:val="19"/>
          <w:szCs w:val="19"/>
        </w:rPr>
        <w:t xml:space="preserve">the multiple databases in the network (see </w:t>
      </w:r>
      <w:r>
        <w:rPr>
          <w:color w:val="0000FF"/>
          <w:sz w:val="19"/>
          <w:szCs w:val="19"/>
        </w:rPr>
        <w:t>Fig. 1</w:t>
      </w:r>
      <w:r>
        <w:rPr>
          <w:color w:val="000000"/>
          <w:sz w:val="19"/>
          <w:szCs w:val="19"/>
        </w:rPr>
        <w:t>).</w:t>
      </w:r>
    </w:p>
    <w:p w14:paraId="52704899" w14:textId="1483A1D3" w:rsidR="00957A35" w:rsidDel="00E702ED" w:rsidRDefault="006342A0">
      <w:pPr>
        <w:spacing w:before="2" w:line="301" w:lineRule="auto"/>
        <w:ind w:right="91" w:firstLine="239"/>
        <w:jc w:val="both"/>
        <w:rPr>
          <w:del w:id="135" w:author="Ibai Tamayo" w:date="2022-11-21T11:02:00Z"/>
          <w:strike/>
          <w:sz w:val="19"/>
          <w:szCs w:val="19"/>
        </w:rPr>
      </w:pPr>
      <w:r>
        <w:rPr>
          <w:sz w:val="19"/>
          <w:szCs w:val="19"/>
        </w:rPr>
        <w:t xml:space="preserve">The </w:t>
      </w:r>
      <w:del w:id="136" w:author="Luis Carlos Saiz" w:date="2022-11-16T09:09:00Z">
        <w:r>
          <w:rPr>
            <w:sz w:val="19"/>
            <w:szCs w:val="19"/>
          </w:rPr>
          <w:delText xml:space="preserve">  </w:delText>
        </w:r>
      </w:del>
      <w:r>
        <w:rPr>
          <w:sz w:val="19"/>
          <w:szCs w:val="19"/>
        </w:rPr>
        <w:t xml:space="preserve">Primary </w:t>
      </w:r>
      <w:r>
        <w:rPr>
          <w:sz w:val="19"/>
          <w:szCs w:val="19"/>
        </w:rPr>
        <w:t xml:space="preserve">care </w:t>
      </w:r>
      <w:r>
        <w:rPr>
          <w:sz w:val="19"/>
          <w:szCs w:val="19"/>
        </w:rPr>
        <w:t xml:space="preserve">module (ATENEA) </w:t>
      </w:r>
      <w:del w:id="137" w:author="Ibai Tamayo" w:date="2022-11-21T11:01:00Z">
        <w:r w:rsidDel="00E702ED">
          <w:rPr>
            <w:sz w:val="19"/>
            <w:szCs w:val="19"/>
          </w:rPr>
          <w:delText>was implemented</w:delText>
        </w:r>
      </w:del>
      <w:ins w:id="138" w:author="Ibai Tamayo" w:date="2022-11-21T11:01:00Z">
        <w:r w:rsidR="00E702ED">
          <w:rPr>
            <w:sz w:val="19"/>
            <w:szCs w:val="19"/>
          </w:rPr>
          <w:t>started</w:t>
        </w:r>
      </w:ins>
      <w:r>
        <w:rPr>
          <w:sz w:val="19"/>
          <w:szCs w:val="19"/>
        </w:rPr>
        <w:t xml:space="preserve"> in 2003 as the electronic medical record (EMR) for primary</w:t>
      </w:r>
      <w:ins w:id="139" w:author="Luis Carlos Saiz" w:date="2022-11-16T09:10:00Z">
        <w:r>
          <w:rPr>
            <w:sz w:val="19"/>
            <w:szCs w:val="19"/>
          </w:rPr>
          <w:t xml:space="preserve"> care</w:t>
        </w:r>
      </w:ins>
      <w:r>
        <w:rPr>
          <w:sz w:val="19"/>
          <w:szCs w:val="19"/>
        </w:rPr>
        <w:t xml:space="preserve">, reaching </w:t>
      </w:r>
      <w:ins w:id="140" w:author="Ibai Tamayo" w:date="2022-11-21T11:02:00Z">
        <w:r w:rsidR="00E702ED">
          <w:rPr>
            <w:sz w:val="19"/>
            <w:szCs w:val="19"/>
          </w:rPr>
          <w:t xml:space="preserve">and implemmentation of </w:t>
        </w:r>
      </w:ins>
      <w:r>
        <w:rPr>
          <w:sz w:val="19"/>
          <w:szCs w:val="19"/>
        </w:rPr>
        <w:t xml:space="preserve">95% in 2008. ATENEA includes pediatric and adult </w:t>
      </w:r>
      <w:del w:id="141" w:author="Luis Carlos Saiz" w:date="2022-11-16T09:10:00Z">
        <w:r>
          <w:rPr>
            <w:sz w:val="19"/>
            <w:szCs w:val="19"/>
          </w:rPr>
          <w:delText xml:space="preserve">  </w:delText>
        </w:r>
      </w:del>
      <w:r>
        <w:rPr>
          <w:sz w:val="19"/>
          <w:szCs w:val="19"/>
        </w:rPr>
        <w:t xml:space="preserve">primary </w:t>
      </w:r>
      <w:del w:id="142" w:author="Luis Carlos Saiz" w:date="2022-11-16T09:10:00Z">
        <w:r>
          <w:rPr>
            <w:sz w:val="19"/>
            <w:szCs w:val="19"/>
          </w:rPr>
          <w:delText xml:space="preserve">  </w:delText>
        </w:r>
      </w:del>
      <w:r>
        <w:rPr>
          <w:sz w:val="19"/>
          <w:szCs w:val="19"/>
        </w:rPr>
        <w:t>care, as well as providing related social assistance and nursing care. It use</w:t>
      </w:r>
      <w:ins w:id="143" w:author="Luis Carlos Saiz" w:date="2022-11-16T09:10:00Z">
        <w:r>
          <w:rPr>
            <w:sz w:val="19"/>
            <w:szCs w:val="19"/>
          </w:rPr>
          <w:t>s</w:t>
        </w:r>
      </w:ins>
      <w:r>
        <w:rPr>
          <w:sz w:val="19"/>
          <w:szCs w:val="19"/>
        </w:rPr>
        <w:t xml:space="preserve"> for coding diagnoses</w:t>
      </w:r>
      <w:ins w:id="144" w:author="Luis Carlos Saiz" w:date="2022-11-16T09:11:00Z">
        <w:r>
          <w:rPr>
            <w:sz w:val="19"/>
            <w:szCs w:val="19"/>
          </w:rPr>
          <w:t xml:space="preserve"> the</w:t>
        </w:r>
      </w:ins>
      <w:r>
        <w:rPr>
          <w:sz w:val="19"/>
          <w:szCs w:val="19"/>
        </w:rPr>
        <w:t xml:space="preserve"> International Classification of Primary Care (ICPC-2).</w:t>
      </w:r>
    </w:p>
    <w:p w14:paraId="389DF857" w14:textId="77777777" w:rsidR="00957A35" w:rsidRDefault="00957A35" w:rsidP="00E702ED">
      <w:pPr>
        <w:spacing w:before="2" w:line="301" w:lineRule="auto"/>
        <w:ind w:right="91" w:firstLine="239"/>
        <w:jc w:val="both"/>
        <w:rPr>
          <w:strike/>
          <w:sz w:val="19"/>
          <w:szCs w:val="19"/>
        </w:rPr>
      </w:pPr>
    </w:p>
    <w:p w14:paraId="1F4CE485" w14:textId="6BEA91F9" w:rsidR="00957A35" w:rsidRDefault="006342A0" w:rsidP="00957A35">
      <w:pPr>
        <w:spacing w:before="52" w:line="301" w:lineRule="auto"/>
        <w:ind w:right="-31" w:firstLine="240"/>
        <w:jc w:val="both"/>
        <w:rPr>
          <w:sz w:val="19"/>
          <w:szCs w:val="19"/>
        </w:rPr>
        <w:pPrChange w:id="145" w:author="Luis Carlos Saiz" w:date="2022-11-16T09:11:00Z">
          <w:pPr>
            <w:spacing w:before="52" w:line="301" w:lineRule="auto"/>
            <w:ind w:left="123" w:right="-31" w:firstLine="239"/>
            <w:jc w:val="both"/>
          </w:pPr>
        </w:pPrChange>
      </w:pPr>
      <w:r>
        <w:rPr>
          <w:sz w:val="19"/>
          <w:szCs w:val="19"/>
        </w:rPr>
        <w:t xml:space="preserve">The pharmaceutical data </w:t>
      </w:r>
      <w:r>
        <w:rPr>
          <w:sz w:val="19"/>
          <w:szCs w:val="19"/>
        </w:rPr>
        <w:t>record consist</w:t>
      </w:r>
      <w:ins w:id="146" w:author="Luis Carlos Saiz" w:date="2022-11-16T09:11:00Z">
        <w:r>
          <w:rPr>
            <w:sz w:val="19"/>
            <w:szCs w:val="19"/>
          </w:rPr>
          <w:t>s of</w:t>
        </w:r>
      </w:ins>
      <w:del w:id="147" w:author="Luis Carlos Saiz" w:date="2022-11-16T09:11:00Z">
        <w:r>
          <w:rPr>
            <w:sz w:val="19"/>
            <w:szCs w:val="19"/>
          </w:rPr>
          <w:delText xml:space="preserve"> in</w:delText>
        </w:r>
      </w:del>
      <w:r>
        <w:rPr>
          <w:sz w:val="19"/>
          <w:szCs w:val="19"/>
        </w:rPr>
        <w:t xml:space="preserve"> 2 modules, LAMIA with primary prescription</w:t>
      </w:r>
      <w:ins w:id="148" w:author="Luis Carlos Saiz" w:date="2022-11-16T09:13:00Z">
        <w:r>
          <w:rPr>
            <w:sz w:val="19"/>
            <w:szCs w:val="19"/>
          </w:rPr>
          <w:t>s</w:t>
        </w:r>
      </w:ins>
      <w:r>
        <w:rPr>
          <w:sz w:val="19"/>
          <w:szCs w:val="19"/>
        </w:rPr>
        <w:t xml:space="preserve"> and dispensations, and FARHO with hospital prescriptions</w:t>
      </w:r>
      <w:ins w:id="149" w:author="Luis Carlos Saiz" w:date="2022-11-16T09:13:00Z">
        <w:r>
          <w:rPr>
            <w:sz w:val="19"/>
            <w:szCs w:val="19"/>
          </w:rPr>
          <w:t>. Both tools</w:t>
        </w:r>
      </w:ins>
      <w:del w:id="150" w:author="Luis Carlos Saiz" w:date="2022-11-16T09:13:00Z">
        <w:r>
          <w:rPr>
            <w:sz w:val="19"/>
            <w:szCs w:val="19"/>
          </w:rPr>
          <w:delText>,</w:delText>
        </w:r>
      </w:del>
      <w:r>
        <w:rPr>
          <w:sz w:val="19"/>
          <w:szCs w:val="19"/>
        </w:rPr>
        <w:t xml:space="preserve"> </w:t>
      </w:r>
      <w:del w:id="151" w:author="Luis Carlos Saiz" w:date="2022-11-16T09:12:00Z">
        <w:r>
          <w:rPr>
            <w:sz w:val="19"/>
            <w:szCs w:val="19"/>
          </w:rPr>
          <w:delText xml:space="preserve"> </w:delText>
        </w:r>
      </w:del>
      <w:r>
        <w:rPr>
          <w:sz w:val="19"/>
          <w:szCs w:val="19"/>
        </w:rPr>
        <w:t>us</w:t>
      </w:r>
      <w:ins w:id="152" w:author="Luis Carlos Saiz" w:date="2022-11-16T09:14:00Z">
        <w:r>
          <w:rPr>
            <w:sz w:val="19"/>
            <w:szCs w:val="19"/>
          </w:rPr>
          <w:t>e</w:t>
        </w:r>
      </w:ins>
      <w:del w:id="153" w:author="Luis Carlos Saiz" w:date="2022-11-16T09:14:00Z">
        <w:r>
          <w:rPr>
            <w:sz w:val="19"/>
            <w:szCs w:val="19"/>
          </w:rPr>
          <w:delText>ing</w:delText>
        </w:r>
      </w:del>
      <w:r>
        <w:rPr>
          <w:sz w:val="19"/>
          <w:szCs w:val="19"/>
        </w:rPr>
        <w:t xml:space="preserve">  the  </w:t>
      </w:r>
      <w:proofErr w:type="gramStart"/>
      <w:r>
        <w:rPr>
          <w:sz w:val="19"/>
          <w:szCs w:val="19"/>
        </w:rPr>
        <w:t>Anatomical  Therapeutic</w:t>
      </w:r>
      <w:proofErr w:type="gramEnd"/>
      <w:r>
        <w:rPr>
          <w:sz w:val="19"/>
          <w:szCs w:val="19"/>
        </w:rPr>
        <w:t xml:space="preserve">  Chemical </w:t>
      </w:r>
      <w:del w:id="154" w:author="Luis Carlos Saiz" w:date="2022-11-16T09:12:00Z">
        <w:r>
          <w:rPr>
            <w:sz w:val="19"/>
            <w:szCs w:val="19"/>
          </w:rPr>
          <w:delText xml:space="preserve"> </w:delText>
        </w:r>
      </w:del>
      <w:r>
        <w:rPr>
          <w:sz w:val="19"/>
          <w:szCs w:val="19"/>
        </w:rPr>
        <w:t xml:space="preserve">(ATC) classification system and the National </w:t>
      </w:r>
      <w:del w:id="155" w:author="Luis Carlos Saiz" w:date="2022-11-16T09:12:00Z">
        <w:r>
          <w:rPr>
            <w:sz w:val="19"/>
            <w:szCs w:val="19"/>
          </w:rPr>
          <w:delText xml:space="preserve">  </w:delText>
        </w:r>
      </w:del>
      <w:r>
        <w:rPr>
          <w:sz w:val="19"/>
          <w:szCs w:val="19"/>
        </w:rPr>
        <w:t>Pharmaceutical Catalogue</w:t>
      </w:r>
      <w:ins w:id="156" w:author="Luis Carlos Saiz" w:date="2022-11-16T09:12:00Z">
        <w:r>
          <w:rPr>
            <w:sz w:val="19"/>
            <w:szCs w:val="19"/>
          </w:rPr>
          <w:t>,</w:t>
        </w:r>
      </w:ins>
      <w:r>
        <w:rPr>
          <w:sz w:val="19"/>
          <w:szCs w:val="19"/>
        </w:rPr>
        <w:t xml:space="preserve"> which allow the identification of the exact content of each dispensation. LAMIA and FARHO provide</w:t>
      </w:r>
      <w:del w:id="157" w:author="Luis Carlos Saiz" w:date="2022-11-16T09:16:00Z">
        <w:r>
          <w:rPr>
            <w:sz w:val="19"/>
            <w:szCs w:val="19"/>
          </w:rPr>
          <w:delText>s</w:delText>
        </w:r>
      </w:del>
      <w:r>
        <w:rPr>
          <w:sz w:val="19"/>
          <w:szCs w:val="19"/>
        </w:rPr>
        <w:t xml:space="preserve"> detailed information on prescriptions issued by physicians, such as the duration of treatment and dosage. </w:t>
      </w:r>
      <w:ins w:id="158" w:author="Ibai Tamayo" w:date="2022-11-21T11:04:00Z">
        <w:r w:rsidR="00E702ED">
          <w:rPr>
            <w:sz w:val="19"/>
            <w:szCs w:val="19"/>
          </w:rPr>
          <w:t>Additionally</w:t>
        </w:r>
      </w:ins>
      <w:ins w:id="159" w:author="Ibai Tamayo" w:date="2022-11-21T11:05:00Z">
        <w:r w:rsidR="00E702ED">
          <w:rPr>
            <w:sz w:val="19"/>
            <w:szCs w:val="19"/>
          </w:rPr>
          <w:t xml:space="preserve">, </w:t>
        </w:r>
      </w:ins>
      <w:r>
        <w:rPr>
          <w:sz w:val="19"/>
          <w:szCs w:val="19"/>
        </w:rPr>
        <w:t>LAMIA includes a comprehensive e-prescription pap</w:t>
      </w:r>
      <w:r>
        <w:rPr>
          <w:sz w:val="19"/>
          <w:szCs w:val="19"/>
        </w:rPr>
        <w:t>er-free system connected to all community pharmacies in the region</w:t>
      </w:r>
      <w:ins w:id="160" w:author="Luis Carlos Saiz" w:date="2022-11-16T09:17:00Z">
        <w:r>
          <w:rPr>
            <w:sz w:val="19"/>
            <w:szCs w:val="19"/>
          </w:rPr>
          <w:t>,</w:t>
        </w:r>
      </w:ins>
      <w:r>
        <w:rPr>
          <w:sz w:val="19"/>
          <w:szCs w:val="19"/>
        </w:rPr>
        <w:t xml:space="preserve"> </w:t>
      </w:r>
      <w:del w:id="161" w:author="Ibai Tamayo" w:date="2022-11-21T11:05:00Z">
        <w:r w:rsidDel="00E702ED">
          <w:rPr>
            <w:sz w:val="19"/>
            <w:szCs w:val="19"/>
          </w:rPr>
          <w:delText>that permits</w:delText>
        </w:r>
      </w:del>
      <w:ins w:id="162" w:author="Ibai Tamayo" w:date="2022-11-21T11:05:00Z">
        <w:r w:rsidR="00E702ED">
          <w:rPr>
            <w:sz w:val="19"/>
            <w:szCs w:val="19"/>
          </w:rPr>
          <w:t>allowing</w:t>
        </w:r>
      </w:ins>
      <w:r>
        <w:rPr>
          <w:sz w:val="19"/>
          <w:szCs w:val="19"/>
        </w:rPr>
        <w:t xml:space="preserve"> the linkage of individual prescriptions and dispensations through a specific prescription identification</w:t>
      </w:r>
      <w:del w:id="163" w:author="Ibai Tamayo" w:date="2022-11-21T11:05:00Z">
        <w:r w:rsidDel="00E702ED">
          <w:rPr>
            <w:sz w:val="19"/>
            <w:szCs w:val="19"/>
          </w:rPr>
          <w:delText xml:space="preserve"> number</w:delText>
        </w:r>
      </w:del>
      <w:r>
        <w:rPr>
          <w:sz w:val="19"/>
          <w:szCs w:val="19"/>
        </w:rPr>
        <w:t xml:space="preserve">. </w:t>
      </w:r>
    </w:p>
    <w:p w14:paraId="63E77DA8" w14:textId="65C972AA" w:rsidR="00957A35" w:rsidRDefault="006342A0" w:rsidP="00957A35">
      <w:pPr>
        <w:spacing w:before="1" w:line="301" w:lineRule="auto"/>
        <w:ind w:right="-31" w:firstLine="240"/>
        <w:jc w:val="both"/>
        <w:rPr>
          <w:sz w:val="19"/>
          <w:szCs w:val="19"/>
        </w:rPr>
        <w:pPrChange w:id="164" w:author="Luis Carlos Saiz" w:date="2022-11-16T09:11:00Z">
          <w:pPr>
            <w:spacing w:before="1" w:line="301" w:lineRule="auto"/>
            <w:ind w:left="123" w:right="-31" w:firstLine="239"/>
            <w:jc w:val="both"/>
          </w:pPr>
        </w:pPrChange>
      </w:pPr>
      <w:r>
        <w:rPr>
          <w:sz w:val="19"/>
          <w:szCs w:val="19"/>
        </w:rPr>
        <w:t>The Hospital Medical Record (HCI)</w:t>
      </w:r>
      <w:r>
        <w:rPr>
          <w:strike/>
          <w:sz w:val="19"/>
          <w:szCs w:val="19"/>
        </w:rPr>
        <w:t xml:space="preserve"> </w:t>
      </w:r>
      <w:del w:id="165" w:author="Ibai Tamayo" w:date="2022-11-21T11:17:00Z">
        <w:r w:rsidDel="00E702ED">
          <w:rPr>
            <w:sz w:val="19"/>
            <w:szCs w:val="19"/>
          </w:rPr>
          <w:delText>has been in implementation since</w:delText>
        </w:r>
      </w:del>
      <w:ins w:id="166" w:author="Ibai Tamayo" w:date="2022-11-21T11:17:00Z">
        <w:r w:rsidR="00E702ED">
          <w:rPr>
            <w:sz w:val="19"/>
            <w:szCs w:val="19"/>
          </w:rPr>
          <w:t>begun in</w:t>
        </w:r>
      </w:ins>
      <w:r>
        <w:rPr>
          <w:sz w:val="19"/>
          <w:szCs w:val="19"/>
        </w:rPr>
        <w:t xml:space="preserve"> </w:t>
      </w:r>
      <w:proofErr w:type="gramStart"/>
      <w:ins w:id="167" w:author="Ibai Tamayo" w:date="2022-11-21T11:13:00Z">
        <w:r w:rsidR="00E702ED">
          <w:rPr>
            <w:sz w:val="19"/>
            <w:szCs w:val="19"/>
          </w:rPr>
          <w:t>2001</w:t>
        </w:r>
      </w:ins>
      <w:r>
        <w:rPr>
          <w:sz w:val="19"/>
          <w:szCs w:val="19"/>
        </w:rPr>
        <w:t xml:space="preserve"> </w:t>
      </w:r>
      <w:r>
        <w:rPr>
          <w:strike/>
          <w:sz w:val="19"/>
          <w:szCs w:val="19"/>
          <w:highlight w:val="yellow"/>
        </w:rPr>
        <w:t>??</w:t>
      </w:r>
      <w:proofErr w:type="gramEnd"/>
      <w:r>
        <w:rPr>
          <w:sz w:val="19"/>
          <w:szCs w:val="19"/>
        </w:rPr>
        <w:t xml:space="preserve"> </w:t>
      </w:r>
      <w:ins w:id="168" w:author="Ibai Tamayo" w:date="2022-11-21T11:13:00Z">
        <w:r w:rsidR="00E702ED">
          <w:rPr>
            <w:sz w:val="19"/>
            <w:szCs w:val="19"/>
          </w:rPr>
          <w:t xml:space="preserve"> </w:t>
        </w:r>
        <w:r w:rsidR="00E702ED" w:rsidRPr="00E702ED">
          <w:rPr>
            <w:sz w:val="19"/>
            <w:szCs w:val="19"/>
          </w:rPr>
          <w:t>Alonso, A., Iraburu, M., Saldaña, M.L., &amp; Pedro, M.T. de. (2004). Implantación de una historia clínica informatizada: encuesta sobre el grado de utilización y satisfacción en un hospital terciario. Anales del Sistema Sanitario de Navarra, 27(2), 233-239.</w:t>
        </w:r>
      </w:ins>
      <w:r>
        <w:rPr>
          <w:sz w:val="19"/>
          <w:szCs w:val="19"/>
        </w:rPr>
        <w:t xml:space="preserve"> </w:t>
      </w:r>
      <w:proofErr w:type="gramStart"/>
      <w:r>
        <w:rPr>
          <w:sz w:val="19"/>
          <w:szCs w:val="19"/>
        </w:rPr>
        <w:t>and  provides</w:t>
      </w:r>
      <w:proofErr w:type="gramEnd"/>
      <w:r>
        <w:rPr>
          <w:sz w:val="19"/>
          <w:szCs w:val="19"/>
        </w:rPr>
        <w:t xml:space="preserve">  comprehensive  information   covering   all   areas   of   specialized   care   from admission, outpatient consultations, hospitalization, emergencies, diagnostic servic</w:t>
      </w:r>
      <w:r>
        <w:rPr>
          <w:sz w:val="19"/>
          <w:szCs w:val="19"/>
        </w:rPr>
        <w:t>es (labs, imaging,  microbiology, pathology, etc.), pharmacy</w:t>
      </w:r>
      <w:del w:id="169" w:author="Luis Carlos Saiz" w:date="2022-11-16T09:17:00Z">
        <w:r>
          <w:rPr>
            <w:sz w:val="19"/>
            <w:szCs w:val="19"/>
          </w:rPr>
          <w:delText>,</w:delText>
        </w:r>
      </w:del>
      <w:ins w:id="170" w:author="Luis Carlos Saiz" w:date="2022-11-16T09:17:00Z">
        <w:r>
          <w:rPr>
            <w:sz w:val="19"/>
            <w:szCs w:val="19"/>
          </w:rPr>
          <w:t xml:space="preserve"> and</w:t>
        </w:r>
      </w:ins>
      <w:r>
        <w:rPr>
          <w:sz w:val="19"/>
          <w:szCs w:val="19"/>
        </w:rPr>
        <w:t xml:space="preserve"> surgical block</w:t>
      </w:r>
      <w:ins w:id="171" w:author="Luis Carlos Saiz" w:date="2022-11-16T09:18:00Z">
        <w:r>
          <w:rPr>
            <w:sz w:val="19"/>
            <w:szCs w:val="19"/>
          </w:rPr>
          <w:t>,</w:t>
        </w:r>
      </w:ins>
      <w:r>
        <w:rPr>
          <w:sz w:val="19"/>
          <w:szCs w:val="19"/>
        </w:rPr>
        <w:t xml:space="preserve">  including</w:t>
      </w:r>
      <w:del w:id="172" w:author="Luis Carlos Saiz" w:date="2022-11-16T09:18:00Z">
        <w:r>
          <w:rPr>
            <w:sz w:val="19"/>
            <w:szCs w:val="19"/>
          </w:rPr>
          <w:delText xml:space="preserve"> </w:delText>
        </w:r>
      </w:del>
      <w:r>
        <w:rPr>
          <w:sz w:val="19"/>
          <w:szCs w:val="19"/>
        </w:rPr>
        <w:t xml:space="preserve"> day surgery, </w:t>
      </w:r>
      <w:del w:id="173" w:author="Luis Carlos Saiz" w:date="2022-11-16T09:18:00Z">
        <w:r>
          <w:rPr>
            <w:sz w:val="19"/>
            <w:szCs w:val="19"/>
          </w:rPr>
          <w:delText xml:space="preserve"> </w:delText>
        </w:r>
      </w:del>
      <w:r>
        <w:rPr>
          <w:sz w:val="19"/>
          <w:szCs w:val="19"/>
        </w:rPr>
        <w:t xml:space="preserve">critical </w:t>
      </w:r>
      <w:del w:id="174" w:author="Luis Carlos Saiz" w:date="2022-11-16T09:18:00Z">
        <w:r>
          <w:rPr>
            <w:sz w:val="19"/>
            <w:szCs w:val="19"/>
          </w:rPr>
          <w:delText xml:space="preserve"> </w:delText>
        </w:r>
      </w:del>
      <w:r>
        <w:rPr>
          <w:sz w:val="19"/>
          <w:szCs w:val="19"/>
        </w:rPr>
        <w:t xml:space="preserve">care, </w:t>
      </w:r>
      <w:del w:id="175" w:author="Luis Carlos Saiz" w:date="2022-11-16T09:18:00Z">
        <w:r>
          <w:rPr>
            <w:sz w:val="19"/>
            <w:szCs w:val="19"/>
          </w:rPr>
          <w:delText xml:space="preserve"> </w:delText>
        </w:r>
      </w:del>
      <w:r>
        <w:rPr>
          <w:sz w:val="19"/>
          <w:szCs w:val="19"/>
        </w:rPr>
        <w:t xml:space="preserve">prevention </w:t>
      </w:r>
      <w:del w:id="176" w:author="Luis Carlos Saiz" w:date="2022-11-16T09:18:00Z">
        <w:r>
          <w:rPr>
            <w:sz w:val="19"/>
            <w:szCs w:val="19"/>
          </w:rPr>
          <w:delText xml:space="preserve"> </w:delText>
        </w:r>
      </w:del>
      <w:r>
        <w:rPr>
          <w:sz w:val="19"/>
          <w:szCs w:val="19"/>
        </w:rPr>
        <w:t xml:space="preserve">and </w:t>
      </w:r>
      <w:del w:id="177" w:author="Luis Carlos Saiz" w:date="2022-11-16T09:18:00Z">
        <w:r>
          <w:rPr>
            <w:sz w:val="19"/>
            <w:szCs w:val="19"/>
          </w:rPr>
          <w:delText xml:space="preserve"> </w:delText>
        </w:r>
      </w:del>
      <w:r>
        <w:rPr>
          <w:sz w:val="19"/>
          <w:szCs w:val="19"/>
        </w:rPr>
        <w:t xml:space="preserve">safety, </w:t>
      </w:r>
      <w:del w:id="178" w:author="Luis Carlos Saiz" w:date="2022-11-16T09:18:00Z">
        <w:r>
          <w:rPr>
            <w:sz w:val="19"/>
            <w:szCs w:val="19"/>
          </w:rPr>
          <w:delText xml:space="preserve"> </w:delText>
        </w:r>
      </w:del>
      <w:r>
        <w:rPr>
          <w:sz w:val="19"/>
          <w:szCs w:val="19"/>
        </w:rPr>
        <w:t xml:space="preserve">social work, </w:t>
      </w:r>
      <w:ins w:id="179" w:author="Luis Carlos Saiz" w:date="2022-11-16T09:20:00Z">
        <w:r>
          <w:rPr>
            <w:sz w:val="19"/>
            <w:szCs w:val="19"/>
          </w:rPr>
          <w:t>hospital-</w:t>
        </w:r>
      </w:ins>
      <w:r>
        <w:rPr>
          <w:sz w:val="19"/>
          <w:szCs w:val="19"/>
        </w:rPr>
        <w:t>at-home</w:t>
      </w:r>
      <w:del w:id="180" w:author="Luis Carlos Saiz" w:date="2022-11-16T09:20:00Z">
        <w:r>
          <w:rPr>
            <w:sz w:val="19"/>
            <w:szCs w:val="19"/>
          </w:rPr>
          <w:delText xml:space="preserve"> hospitalization</w:delText>
        </w:r>
      </w:del>
      <w:r>
        <w:rPr>
          <w:sz w:val="19"/>
          <w:szCs w:val="19"/>
        </w:rPr>
        <w:t xml:space="preserve">, day  </w:t>
      </w:r>
      <w:del w:id="181" w:author="Ibai Tamayo" w:date="2022-11-21T11:22:00Z">
        <w:r w:rsidDel="00242DAD">
          <w:rPr>
            <w:sz w:val="19"/>
            <w:szCs w:val="19"/>
          </w:rPr>
          <w:delText>hospitalization</w:delText>
        </w:r>
      </w:del>
      <w:ins w:id="182" w:author="Ibai Tamayo" w:date="2022-11-21T11:22:00Z">
        <w:r w:rsidR="00242DAD">
          <w:rPr>
            <w:sz w:val="19"/>
            <w:szCs w:val="19"/>
          </w:rPr>
          <w:t>hospital</w:t>
        </w:r>
        <w:r w:rsidR="00242DAD">
          <w:rPr>
            <w:sz w:val="19"/>
            <w:szCs w:val="19"/>
          </w:rPr>
          <w:t>s</w:t>
        </w:r>
      </w:ins>
      <w:r>
        <w:rPr>
          <w:sz w:val="19"/>
          <w:szCs w:val="19"/>
        </w:rPr>
        <w:t xml:space="preserve">, mental </w:t>
      </w:r>
      <w:del w:id="183" w:author="Luis Carlos Saiz" w:date="2022-11-16T09:18:00Z">
        <w:r>
          <w:rPr>
            <w:sz w:val="19"/>
            <w:szCs w:val="19"/>
          </w:rPr>
          <w:delText xml:space="preserve">  </w:delText>
        </w:r>
      </w:del>
      <w:r>
        <w:rPr>
          <w:sz w:val="19"/>
          <w:szCs w:val="19"/>
        </w:rPr>
        <w:t xml:space="preserve">health </w:t>
      </w:r>
      <w:del w:id="184" w:author="Luis Carlos Saiz" w:date="2022-11-16T09:18:00Z">
        <w:r>
          <w:rPr>
            <w:sz w:val="19"/>
            <w:szCs w:val="19"/>
          </w:rPr>
          <w:delText xml:space="preserve">  </w:delText>
        </w:r>
      </w:del>
      <w:del w:id="185" w:author="Ibai Tamayo" w:date="2022-11-21T11:23:00Z">
        <w:r w:rsidDel="00242DAD">
          <w:rPr>
            <w:sz w:val="19"/>
            <w:szCs w:val="19"/>
          </w:rPr>
          <w:delText>care</w:delText>
        </w:r>
      </w:del>
      <w:del w:id="186" w:author="Luis Carlos Saiz" w:date="2022-11-16T09:18:00Z">
        <w:r>
          <w:rPr>
            <w:sz w:val="19"/>
            <w:szCs w:val="19"/>
          </w:rPr>
          <w:delText>,</w:delText>
        </w:r>
      </w:del>
      <w:r>
        <w:rPr>
          <w:sz w:val="19"/>
          <w:szCs w:val="19"/>
        </w:rPr>
        <w:t xml:space="preserve"> and </w:t>
      </w:r>
      <w:del w:id="187" w:author="Luis Carlos Saiz" w:date="2022-11-16T09:18:00Z">
        <w:r>
          <w:rPr>
            <w:sz w:val="19"/>
            <w:szCs w:val="19"/>
          </w:rPr>
          <w:delText xml:space="preserve"> </w:delText>
        </w:r>
      </w:del>
      <w:r>
        <w:rPr>
          <w:sz w:val="19"/>
          <w:szCs w:val="19"/>
        </w:rPr>
        <w:t>prenata</w:t>
      </w:r>
      <w:r>
        <w:rPr>
          <w:sz w:val="19"/>
          <w:szCs w:val="19"/>
        </w:rPr>
        <w:t xml:space="preserve">l </w:t>
      </w:r>
      <w:del w:id="188" w:author="Luis Carlos Saiz" w:date="2022-11-16T09:18:00Z">
        <w:r>
          <w:rPr>
            <w:sz w:val="19"/>
            <w:szCs w:val="19"/>
          </w:rPr>
          <w:delText xml:space="preserve">  </w:delText>
        </w:r>
      </w:del>
      <w:r>
        <w:rPr>
          <w:sz w:val="19"/>
          <w:szCs w:val="19"/>
        </w:rPr>
        <w:t xml:space="preserve">care.  </w:t>
      </w:r>
    </w:p>
    <w:p w14:paraId="42CC90D7" w14:textId="77777777" w:rsidR="00957A35" w:rsidRDefault="006342A0" w:rsidP="00957A35">
      <w:pPr>
        <w:spacing w:before="52" w:line="301" w:lineRule="auto"/>
        <w:ind w:right="-31" w:firstLine="240"/>
        <w:jc w:val="both"/>
        <w:rPr>
          <w:sz w:val="19"/>
          <w:szCs w:val="19"/>
        </w:rPr>
        <w:pPrChange w:id="189" w:author="Luis Carlos Saiz" w:date="2022-11-16T09:11:00Z">
          <w:pPr>
            <w:spacing w:before="52" w:line="301" w:lineRule="auto"/>
            <w:ind w:left="123" w:right="-31" w:firstLine="239"/>
            <w:jc w:val="both"/>
          </w:pPr>
        </w:pPrChange>
      </w:pPr>
      <w:r>
        <w:rPr>
          <w:sz w:val="19"/>
          <w:szCs w:val="19"/>
        </w:rPr>
        <w:t>The Minimum Basic Data Set at Hospital Discharge (MBDS) is a synopsis of clinical and administrative information on all hospital admissions and major ambulatory surgery in the Navarre hospitals, including public partnership hospitals (around 45</w:t>
      </w:r>
      <w:r>
        <w:rPr>
          <w:sz w:val="19"/>
          <w:szCs w:val="19"/>
        </w:rPr>
        <w:t>0</w:t>
      </w:r>
      <w:ins w:id="190" w:author="Luis Carlos Saiz" w:date="2022-11-16T09:21:00Z">
        <w:r>
          <w:rPr>
            <w:sz w:val="19"/>
            <w:szCs w:val="19"/>
          </w:rPr>
          <w:t>,</w:t>
        </w:r>
      </w:ins>
      <w:del w:id="191" w:author="Luis Carlos Saiz" w:date="2022-11-16T09:21:00Z">
        <w:r>
          <w:rPr>
            <w:sz w:val="19"/>
            <w:szCs w:val="19"/>
          </w:rPr>
          <w:delText xml:space="preserve"> </w:delText>
        </w:r>
      </w:del>
      <w:r>
        <w:rPr>
          <w:sz w:val="19"/>
          <w:szCs w:val="19"/>
        </w:rPr>
        <w:t xml:space="preserve">000 admissions per year in the region). </w:t>
      </w:r>
      <w:del w:id="192" w:author="Luis Carlos Saiz" w:date="2022-11-16T09:21:00Z">
        <w:r>
          <w:rPr>
            <w:sz w:val="19"/>
            <w:szCs w:val="19"/>
          </w:rPr>
          <w:delText xml:space="preserve"> </w:delText>
        </w:r>
      </w:del>
      <w:r>
        <w:rPr>
          <w:sz w:val="19"/>
          <w:szCs w:val="19"/>
        </w:rPr>
        <w:t xml:space="preserve">The MBDS includes admission and discharge dates, age, sex, geographical area and zone of residence, main diagnosis at discharge, up to 21 secondary diagnoses (comorbidities or complications), clinical procedures </w:t>
      </w:r>
      <w:del w:id="193" w:author="Luis Carlos Saiz" w:date="2022-11-16T09:22:00Z">
        <w:r>
          <w:rPr>
            <w:sz w:val="19"/>
            <w:szCs w:val="19"/>
          </w:rPr>
          <w:delText xml:space="preserve">  </w:delText>
        </w:r>
      </w:del>
      <w:r>
        <w:rPr>
          <w:sz w:val="19"/>
          <w:szCs w:val="19"/>
        </w:rPr>
        <w:t>performed during the hospital episode</w:t>
      </w:r>
      <w:ins w:id="194" w:author="Luis Carlos Saiz" w:date="2022-11-16T09:22:00Z">
        <w:r>
          <w:rPr>
            <w:sz w:val="19"/>
            <w:szCs w:val="19"/>
          </w:rPr>
          <w:t>,</w:t>
        </w:r>
      </w:ins>
      <w:r>
        <w:rPr>
          <w:sz w:val="19"/>
          <w:szCs w:val="19"/>
        </w:rPr>
        <w:t xml:space="preserve"> and the Diagnosis Related Groups (DRG) assigned at discharge. The MBDS used the ICD9CM system for coding until December </w:t>
      </w:r>
      <w:r>
        <w:rPr>
          <w:sz w:val="19"/>
          <w:szCs w:val="19"/>
        </w:rPr>
        <w:t>2015 and the ICD10ES (a Spanish translation of the ICD10CM)</w:t>
      </w:r>
      <w:ins w:id="195" w:author="Luis Carlos Saiz" w:date="2022-11-16T09:23:00Z">
        <w:r>
          <w:rPr>
            <w:sz w:val="19"/>
            <w:szCs w:val="19"/>
          </w:rPr>
          <w:t xml:space="preserve"> was adopted</w:t>
        </w:r>
      </w:ins>
      <w:r>
        <w:rPr>
          <w:sz w:val="19"/>
          <w:szCs w:val="19"/>
        </w:rPr>
        <w:t xml:space="preserve"> thereafter.  </w:t>
      </w:r>
    </w:p>
    <w:p w14:paraId="3CDD56C8" w14:textId="77777777" w:rsidR="00957A35" w:rsidRDefault="006342A0" w:rsidP="00957A35">
      <w:pPr>
        <w:spacing w:before="1" w:line="301" w:lineRule="auto"/>
        <w:ind w:right="70" w:firstLine="240"/>
        <w:jc w:val="both"/>
        <w:rPr>
          <w:sz w:val="19"/>
          <w:szCs w:val="19"/>
        </w:rPr>
        <w:pPrChange w:id="196" w:author="Luis Carlos Saiz" w:date="2022-11-16T09:11:00Z">
          <w:pPr>
            <w:spacing w:before="1" w:line="301" w:lineRule="auto"/>
            <w:ind w:right="70" w:firstLine="239"/>
            <w:jc w:val="both"/>
          </w:pPr>
        </w:pPrChange>
      </w:pPr>
      <w:r>
        <w:rPr>
          <w:sz w:val="19"/>
          <w:szCs w:val="19"/>
        </w:rPr>
        <w:t>The Vacci</w:t>
      </w:r>
      <w:r>
        <w:rPr>
          <w:sz w:val="19"/>
          <w:szCs w:val="19"/>
        </w:rPr>
        <w:t xml:space="preserve">ne Information System (Sistema de Informacion Vacunal, INMUNIS) stores all the information on vaccination in </w:t>
      </w:r>
      <w:del w:id="197" w:author="Luis Carlos Saiz" w:date="2022-11-16T09:23:00Z">
        <w:r>
          <w:rPr>
            <w:sz w:val="19"/>
            <w:szCs w:val="19"/>
          </w:rPr>
          <w:delText xml:space="preserve">the </w:delText>
        </w:r>
      </w:del>
      <w:r>
        <w:rPr>
          <w:sz w:val="19"/>
          <w:szCs w:val="19"/>
        </w:rPr>
        <w:t>Navarr</w:t>
      </w:r>
      <w:ins w:id="198" w:author="Luis Carlos Saiz" w:date="2022-11-16T09:23:00Z">
        <w:r>
          <w:rPr>
            <w:sz w:val="19"/>
            <w:szCs w:val="19"/>
          </w:rPr>
          <w:t>e</w:t>
        </w:r>
      </w:ins>
      <w:del w:id="199" w:author="Luis Carlos Saiz" w:date="2022-11-16T09:23:00Z">
        <w:r>
          <w:rPr>
            <w:sz w:val="19"/>
            <w:szCs w:val="19"/>
          </w:rPr>
          <w:delText>a</w:delText>
        </w:r>
      </w:del>
      <w:r>
        <w:rPr>
          <w:sz w:val="19"/>
          <w:szCs w:val="19"/>
        </w:rPr>
        <w:t xml:space="preserve"> since 2000, though data are only considered reliable after 2008. Available data include vaccine by type, manufacturer, batch number, n</w:t>
      </w:r>
      <w:r>
        <w:rPr>
          <w:sz w:val="19"/>
          <w:szCs w:val="19"/>
        </w:rPr>
        <w:t xml:space="preserve">umber of doses, location and administration </w:t>
      </w:r>
      <w:del w:id="200" w:author="Luis Carlos Saiz" w:date="2022-11-16T09:24:00Z">
        <w:r>
          <w:rPr>
            <w:sz w:val="19"/>
            <w:szCs w:val="19"/>
          </w:rPr>
          <w:delText xml:space="preserve"> </w:delText>
        </w:r>
      </w:del>
      <w:r>
        <w:rPr>
          <w:sz w:val="19"/>
          <w:szCs w:val="19"/>
        </w:rPr>
        <w:t xml:space="preserve">date, </w:t>
      </w:r>
      <w:del w:id="201" w:author="Luis Carlos Saiz" w:date="2022-11-16T09:24:00Z">
        <w:r>
          <w:rPr>
            <w:sz w:val="19"/>
            <w:szCs w:val="19"/>
          </w:rPr>
          <w:delText xml:space="preserve"> </w:delText>
        </w:r>
      </w:del>
      <w:proofErr w:type="gramStart"/>
      <w:r>
        <w:rPr>
          <w:sz w:val="19"/>
          <w:szCs w:val="19"/>
        </w:rPr>
        <w:t>adverse  reactions</w:t>
      </w:r>
      <w:proofErr w:type="gramEnd"/>
      <w:r>
        <w:rPr>
          <w:sz w:val="19"/>
          <w:szCs w:val="19"/>
        </w:rPr>
        <w:t xml:space="preserve">  related  to  vaccines, </w:t>
      </w:r>
      <w:del w:id="202" w:author="Luis Carlos Saiz" w:date="2022-11-16T09:24:00Z">
        <w:r>
          <w:rPr>
            <w:sz w:val="19"/>
            <w:szCs w:val="19"/>
          </w:rPr>
          <w:delText xml:space="preserve"> </w:delText>
        </w:r>
      </w:del>
      <w:r>
        <w:rPr>
          <w:sz w:val="19"/>
          <w:szCs w:val="19"/>
        </w:rPr>
        <w:t>rejected vaccinations and, if applicable, risk groups. Besides, COVID-19 vaccine data is included.</w:t>
      </w:r>
    </w:p>
    <w:p w14:paraId="125705DC" w14:textId="77777777" w:rsidR="00957A35" w:rsidRDefault="006342A0" w:rsidP="00957A35">
      <w:pPr>
        <w:spacing w:before="1" w:line="301" w:lineRule="auto"/>
        <w:ind w:right="-31" w:firstLine="240"/>
        <w:jc w:val="both"/>
        <w:rPr>
          <w:sz w:val="19"/>
          <w:szCs w:val="19"/>
        </w:rPr>
        <w:pPrChange w:id="203" w:author="Luis Carlos Saiz" w:date="2022-11-16T09:11:00Z">
          <w:pPr>
            <w:spacing w:before="1" w:line="301" w:lineRule="auto"/>
            <w:ind w:left="123" w:right="-31" w:firstLine="239"/>
            <w:jc w:val="both"/>
          </w:pPr>
        </w:pPrChange>
      </w:pPr>
      <w:r>
        <w:rPr>
          <w:sz w:val="19"/>
          <w:szCs w:val="19"/>
        </w:rPr>
        <w:t>In all databases in BARDENA, individual data are collected we</w:t>
      </w:r>
      <w:r>
        <w:rPr>
          <w:sz w:val="19"/>
          <w:szCs w:val="19"/>
        </w:rPr>
        <w:t>ekly</w:t>
      </w:r>
      <w:r>
        <w:rPr>
          <w:strike/>
          <w:sz w:val="19"/>
          <w:szCs w:val="19"/>
        </w:rPr>
        <w:t xml:space="preserve"> </w:t>
      </w:r>
      <w:r>
        <w:rPr>
          <w:sz w:val="19"/>
          <w:szCs w:val="19"/>
        </w:rPr>
        <w:t xml:space="preserve">as part of the routine clinical care provided to patients. Accordingly, datasets are updated daily and hence data may be available for research up to the same day data are extracted. Only in some cases, such as the MBDS, </w:t>
      </w:r>
      <w:del w:id="204" w:author="Luis Carlos Saiz" w:date="2022-11-16T09:25:00Z">
        <w:r>
          <w:rPr>
            <w:sz w:val="19"/>
            <w:szCs w:val="19"/>
          </w:rPr>
          <w:delText xml:space="preserve">are </w:delText>
        </w:r>
      </w:del>
      <w:r>
        <w:rPr>
          <w:sz w:val="19"/>
          <w:szCs w:val="19"/>
        </w:rPr>
        <w:t xml:space="preserve">data </w:t>
      </w:r>
      <w:ins w:id="205" w:author="Luis Carlos Saiz" w:date="2022-11-16T09:25:00Z">
        <w:r>
          <w:rPr>
            <w:sz w:val="19"/>
            <w:szCs w:val="19"/>
          </w:rPr>
          <w:t xml:space="preserve">are </w:t>
        </w:r>
      </w:ins>
      <w:r>
        <w:rPr>
          <w:sz w:val="19"/>
          <w:szCs w:val="19"/>
        </w:rPr>
        <w:t>subject to a cons</w:t>
      </w:r>
      <w:r>
        <w:rPr>
          <w:sz w:val="19"/>
          <w:szCs w:val="19"/>
        </w:rPr>
        <w:t>olidation and quality check process before data are available for research, so in these cases data from the last quarter before the data extraction may be missing or non-consolidated.</w:t>
      </w:r>
    </w:p>
    <w:p w14:paraId="2F887C2D" w14:textId="77777777" w:rsidR="00957A35" w:rsidRDefault="00957A35">
      <w:pPr>
        <w:spacing w:line="200" w:lineRule="auto"/>
        <w:rPr>
          <w:sz w:val="19"/>
          <w:szCs w:val="19"/>
        </w:rPr>
      </w:pPr>
    </w:p>
    <w:p w14:paraId="2210871E" w14:textId="77777777" w:rsidR="00957A35" w:rsidRDefault="00957A35">
      <w:pPr>
        <w:ind w:left="123" w:right="2894"/>
        <w:jc w:val="both"/>
        <w:rPr>
          <w:sz w:val="19"/>
          <w:szCs w:val="19"/>
        </w:rPr>
      </w:pPr>
    </w:p>
    <w:p w14:paraId="6F1C4949" w14:textId="77777777" w:rsidR="00957A35" w:rsidRDefault="00957A35">
      <w:pPr>
        <w:ind w:left="123" w:right="2894"/>
        <w:jc w:val="both"/>
        <w:rPr>
          <w:sz w:val="22"/>
          <w:szCs w:val="22"/>
        </w:rPr>
      </w:pPr>
    </w:p>
    <w:p w14:paraId="2B3468FC" w14:textId="77777777" w:rsidR="00957A35" w:rsidRDefault="006342A0" w:rsidP="00957A35">
      <w:pPr>
        <w:ind w:right="2894"/>
        <w:jc w:val="both"/>
        <w:rPr>
          <w:sz w:val="22"/>
          <w:szCs w:val="22"/>
        </w:rPr>
        <w:pPrChange w:id="206" w:author="Luis Carlos Saiz" w:date="2022-11-16T09:25:00Z">
          <w:pPr>
            <w:ind w:left="123" w:right="2894"/>
            <w:jc w:val="both"/>
          </w:pPr>
        </w:pPrChange>
      </w:pPr>
      <w:r>
        <w:rPr>
          <w:sz w:val="22"/>
          <w:szCs w:val="22"/>
        </w:rPr>
        <w:t>Ethical clearance</w:t>
      </w:r>
    </w:p>
    <w:p w14:paraId="14AC61F1" w14:textId="77777777" w:rsidR="00957A35" w:rsidRDefault="00957A35">
      <w:pPr>
        <w:spacing w:before="5" w:line="120" w:lineRule="auto"/>
        <w:rPr>
          <w:sz w:val="12"/>
          <w:szCs w:val="12"/>
        </w:rPr>
      </w:pPr>
    </w:p>
    <w:p w14:paraId="34361E96" w14:textId="7C40DC2A" w:rsidR="00957A35" w:rsidRDefault="006342A0" w:rsidP="00957A35">
      <w:pPr>
        <w:spacing w:line="301" w:lineRule="auto"/>
        <w:ind w:right="-31"/>
        <w:rPr>
          <w:sz w:val="19"/>
          <w:szCs w:val="19"/>
        </w:rPr>
        <w:pPrChange w:id="207" w:author="Luis Carlos Saiz" w:date="2022-11-16T09:25:00Z">
          <w:pPr>
            <w:spacing w:line="301" w:lineRule="auto"/>
            <w:ind w:left="123" w:right="-31"/>
          </w:pPr>
        </w:pPrChange>
      </w:pPr>
      <w:r>
        <w:rPr>
          <w:sz w:val="19"/>
          <w:szCs w:val="19"/>
        </w:rPr>
        <w:t xml:space="preserve">Ethics approval by an accredited ethical research </w:t>
      </w:r>
      <w:r>
        <w:rPr>
          <w:sz w:val="19"/>
          <w:szCs w:val="19"/>
        </w:rPr>
        <w:t>committee is required to access the data for research purposes (</w:t>
      </w:r>
      <w:r>
        <w:rPr>
          <w:sz w:val="19"/>
          <w:szCs w:val="19"/>
          <w:highlight w:val="yellow"/>
        </w:rPr>
        <w:t xml:space="preserve">see </w:t>
      </w:r>
      <w:proofErr w:type="gramStart"/>
      <w:r>
        <w:rPr>
          <w:sz w:val="19"/>
          <w:szCs w:val="19"/>
          <w:highlight w:val="yellow"/>
        </w:rPr>
        <w:t>Data  resource</w:t>
      </w:r>
      <w:proofErr w:type="gramEnd"/>
      <w:r>
        <w:rPr>
          <w:sz w:val="19"/>
          <w:szCs w:val="19"/>
          <w:highlight w:val="yellow"/>
        </w:rPr>
        <w:t xml:space="preserve">  access  </w:t>
      </w:r>
      <w:commentRangeStart w:id="208"/>
      <w:r>
        <w:rPr>
          <w:sz w:val="19"/>
          <w:szCs w:val="19"/>
          <w:highlight w:val="yellow"/>
        </w:rPr>
        <w:t>section</w:t>
      </w:r>
      <w:commentRangeEnd w:id="208"/>
      <w:r>
        <w:commentReference w:id="208"/>
      </w:r>
      <w:r>
        <w:rPr>
          <w:sz w:val="19"/>
          <w:szCs w:val="19"/>
        </w:rPr>
        <w:t xml:space="preserve">).  The Navarre Government Health Department ensures the </w:t>
      </w:r>
      <w:ins w:id="209" w:author="Luis Carlos Saiz" w:date="2022-11-16T09:26:00Z">
        <w:r>
          <w:rPr>
            <w:sz w:val="19"/>
            <w:szCs w:val="19"/>
          </w:rPr>
          <w:t>pseudo-</w:t>
        </w:r>
      </w:ins>
      <w:del w:id="210" w:author="Ibai Tamayo" w:date="2022-11-21T11:25:00Z">
        <w:r w:rsidDel="00242DAD">
          <w:rPr>
            <w:sz w:val="19"/>
            <w:szCs w:val="19"/>
          </w:rPr>
          <w:delText>ano</w:delText>
        </w:r>
      </w:del>
      <w:r>
        <w:rPr>
          <w:sz w:val="19"/>
          <w:szCs w:val="19"/>
        </w:rPr>
        <w:t>nymization of data by providing only de</w:t>
      </w:r>
      <w:ins w:id="211" w:author="Luis Carlos Saiz" w:date="2022-11-16T09:26:00Z">
        <w:r>
          <w:rPr>
            <w:sz w:val="19"/>
            <w:szCs w:val="19"/>
          </w:rPr>
          <w:t>-</w:t>
        </w:r>
      </w:ins>
      <w:r>
        <w:rPr>
          <w:sz w:val="19"/>
          <w:szCs w:val="19"/>
        </w:rPr>
        <w:t xml:space="preserve">identified </w:t>
      </w:r>
      <w:proofErr w:type="gramStart"/>
      <w:r>
        <w:rPr>
          <w:sz w:val="19"/>
          <w:szCs w:val="19"/>
        </w:rPr>
        <w:t>datasets, unless</w:t>
      </w:r>
      <w:proofErr w:type="gramEnd"/>
      <w:r>
        <w:rPr>
          <w:sz w:val="19"/>
          <w:szCs w:val="19"/>
        </w:rPr>
        <w:t xml:space="preserve"> researchers have the informed consent of patients to access their data. In the case of dynamic cohort studies, it maintains the pseudo-anonymization codes to allow the successive incorporation of information into the cohort.</w:t>
      </w:r>
    </w:p>
    <w:p w14:paraId="1B4037A3" w14:textId="77777777" w:rsidR="00957A35" w:rsidRDefault="00957A35">
      <w:pPr>
        <w:spacing w:line="200" w:lineRule="auto"/>
      </w:pPr>
    </w:p>
    <w:p w14:paraId="09A32536" w14:textId="77777777" w:rsidR="00957A35" w:rsidRDefault="00957A35">
      <w:pPr>
        <w:spacing w:before="5" w:line="200" w:lineRule="auto"/>
      </w:pPr>
    </w:p>
    <w:p w14:paraId="52D7368C" w14:textId="77777777" w:rsidR="00957A35" w:rsidRDefault="006342A0" w:rsidP="00957A35">
      <w:pPr>
        <w:ind w:right="2782"/>
        <w:jc w:val="both"/>
        <w:rPr>
          <w:sz w:val="22"/>
          <w:szCs w:val="22"/>
        </w:rPr>
        <w:pPrChange w:id="212" w:author="Luis Carlos Saiz" w:date="2022-11-16T09:25:00Z">
          <w:pPr>
            <w:ind w:left="123" w:right="2782"/>
            <w:jc w:val="both"/>
          </w:pPr>
        </w:pPrChange>
      </w:pPr>
      <w:commentRangeStart w:id="213"/>
      <w:r>
        <w:rPr>
          <w:sz w:val="22"/>
          <w:szCs w:val="22"/>
        </w:rPr>
        <w:t>D</w:t>
      </w:r>
      <w:r>
        <w:rPr>
          <w:sz w:val="22"/>
          <w:szCs w:val="22"/>
        </w:rPr>
        <w:t>ata resource use</w:t>
      </w:r>
      <w:commentRangeEnd w:id="213"/>
      <w:r>
        <w:commentReference w:id="213"/>
      </w:r>
    </w:p>
    <w:p w14:paraId="25547FF6" w14:textId="77777777" w:rsidR="00957A35" w:rsidRDefault="00957A35" w:rsidP="00957A35">
      <w:pPr>
        <w:ind w:right="2782"/>
        <w:jc w:val="both"/>
        <w:rPr>
          <w:sz w:val="19"/>
          <w:szCs w:val="19"/>
        </w:rPr>
        <w:pPrChange w:id="214" w:author="Luis Carlos Saiz" w:date="2022-11-16T09:25:00Z">
          <w:pPr>
            <w:ind w:left="123" w:right="2782"/>
            <w:jc w:val="both"/>
          </w:pPr>
        </w:pPrChange>
      </w:pPr>
    </w:p>
    <w:p w14:paraId="35BDD7CF" w14:textId="77777777" w:rsidR="00957A35" w:rsidRDefault="006342A0" w:rsidP="00957A35">
      <w:pPr>
        <w:spacing w:line="300" w:lineRule="auto"/>
        <w:ind w:right="69"/>
        <w:jc w:val="both"/>
        <w:rPr>
          <w:sz w:val="19"/>
          <w:szCs w:val="19"/>
        </w:rPr>
        <w:pPrChange w:id="215" w:author="Luis Carlos Saiz" w:date="2022-11-16T09:25:00Z">
          <w:pPr>
            <w:spacing w:line="300" w:lineRule="auto"/>
            <w:ind w:left="123" w:right="69"/>
            <w:jc w:val="both"/>
          </w:pPr>
        </w:pPrChange>
      </w:pPr>
      <w:r>
        <w:rPr>
          <w:sz w:val="19"/>
          <w:szCs w:val="19"/>
        </w:rPr>
        <w:t xml:space="preserve">In recent years BARDENA has allow population research to be conducted COVID-19 pandemic (1-3), and other infection (4) or mental diseases (5) and to participate in national network as the Atlas of </w:t>
      </w:r>
      <w:del w:id="216" w:author="Ibai Tamayo" w:date="2022-11-21T11:25:00Z">
        <w:r w:rsidDel="00242DAD">
          <w:rPr>
            <w:sz w:val="19"/>
            <w:szCs w:val="19"/>
          </w:rPr>
          <w:delText xml:space="preserve"> </w:delText>
        </w:r>
      </w:del>
      <w:proofErr w:type="gramStart"/>
      <w:r>
        <w:rPr>
          <w:sz w:val="19"/>
          <w:szCs w:val="19"/>
        </w:rPr>
        <w:t>Variations  in</w:t>
      </w:r>
      <w:proofErr w:type="gramEnd"/>
      <w:r>
        <w:rPr>
          <w:sz w:val="19"/>
          <w:szCs w:val="19"/>
        </w:rPr>
        <w:t xml:space="preserve">  Medical  Practice  in</w:t>
      </w:r>
      <w:r>
        <w:rPr>
          <w:sz w:val="19"/>
          <w:szCs w:val="19"/>
        </w:rPr>
        <w:t xml:space="preserve"> the SNHS,</w:t>
      </w:r>
      <w:commentRangeStart w:id="217"/>
      <w:r>
        <w:rPr>
          <w:sz w:val="19"/>
          <w:szCs w:val="19"/>
        </w:rPr>
        <w:t>33–35,41</w:t>
      </w:r>
      <w:commentRangeEnd w:id="217"/>
      <w:r>
        <w:commentReference w:id="217"/>
      </w:r>
    </w:p>
    <w:p w14:paraId="4F0CF910" w14:textId="77777777" w:rsidR="00957A35" w:rsidRDefault="006342A0">
      <w:pPr>
        <w:pStyle w:val="Ttulo2"/>
        <w:spacing w:line="300" w:lineRule="auto"/>
        <w:rPr>
          <w:rFonts w:ascii="Times New Roman" w:eastAsia="Times New Roman" w:hAnsi="Times New Roman" w:cs="Times New Roman"/>
          <w:b w:val="0"/>
          <w:i w:val="0"/>
          <w:sz w:val="19"/>
          <w:szCs w:val="19"/>
        </w:rPr>
      </w:pPr>
      <w:r>
        <w:rPr>
          <w:rFonts w:ascii="Times New Roman" w:eastAsia="Times New Roman" w:hAnsi="Times New Roman" w:cs="Times New Roman"/>
          <w:b w:val="0"/>
          <w:i w:val="0"/>
          <w:sz w:val="19"/>
          <w:szCs w:val="19"/>
        </w:rPr>
        <w:t xml:space="preserve">    </w:t>
      </w:r>
    </w:p>
    <w:p w14:paraId="3FBBC4FC" w14:textId="77777777" w:rsidR="00957A35" w:rsidRDefault="00957A35" w:rsidP="00957A35">
      <w:pPr>
        <w:ind w:left="123" w:right="2782" w:hanging="123"/>
        <w:jc w:val="both"/>
        <w:rPr>
          <w:del w:id="218" w:author="Luis Carlos Saiz" w:date="2022-11-16T09:27:00Z"/>
          <w:sz w:val="19"/>
          <w:szCs w:val="19"/>
        </w:rPr>
        <w:pPrChange w:id="219" w:author="Luis Carlos Saiz" w:date="2022-11-16T09:27:00Z">
          <w:pPr>
            <w:ind w:left="123" w:right="2782"/>
            <w:jc w:val="both"/>
          </w:pPr>
        </w:pPrChange>
      </w:pPr>
    </w:p>
    <w:p w14:paraId="2180E026" w14:textId="77777777" w:rsidR="00957A35" w:rsidRDefault="00957A35">
      <w:pPr>
        <w:spacing w:before="3" w:line="120" w:lineRule="auto"/>
        <w:rPr>
          <w:del w:id="220" w:author="Luis Carlos Saiz" w:date="2022-11-16T09:27:00Z"/>
          <w:sz w:val="19"/>
          <w:szCs w:val="19"/>
        </w:rPr>
      </w:pPr>
    </w:p>
    <w:p w14:paraId="6823DB28" w14:textId="77777777" w:rsidR="00957A35" w:rsidRDefault="00957A35">
      <w:pPr>
        <w:spacing w:line="200" w:lineRule="auto"/>
        <w:rPr>
          <w:del w:id="221" w:author="Luis Carlos Saiz" w:date="2022-11-16T09:27:00Z"/>
          <w:sz w:val="19"/>
          <w:szCs w:val="19"/>
        </w:rPr>
      </w:pPr>
    </w:p>
    <w:p w14:paraId="429B8711" w14:textId="77777777" w:rsidR="00957A35" w:rsidRDefault="00957A35">
      <w:pPr>
        <w:spacing w:before="13" w:line="280" w:lineRule="auto"/>
        <w:rPr>
          <w:del w:id="222" w:author="Luis Carlos Saiz" w:date="2022-11-16T09:27:00Z"/>
          <w:sz w:val="19"/>
          <w:szCs w:val="19"/>
        </w:rPr>
      </w:pPr>
    </w:p>
    <w:p w14:paraId="6399627A" w14:textId="77777777" w:rsidR="00957A35" w:rsidRDefault="006342A0">
      <w:pPr>
        <w:ind w:right="1961"/>
        <w:jc w:val="both"/>
        <w:rPr>
          <w:sz w:val="22"/>
          <w:szCs w:val="22"/>
        </w:rPr>
      </w:pPr>
      <w:r>
        <w:rPr>
          <w:sz w:val="22"/>
          <w:szCs w:val="22"/>
        </w:rPr>
        <w:t>Strengths and weaknesses</w:t>
      </w:r>
    </w:p>
    <w:p w14:paraId="0E63D138" w14:textId="77777777" w:rsidR="00957A35" w:rsidRDefault="00957A35">
      <w:pPr>
        <w:spacing w:before="6" w:line="140" w:lineRule="auto"/>
        <w:rPr>
          <w:sz w:val="14"/>
          <w:szCs w:val="14"/>
        </w:rPr>
      </w:pPr>
    </w:p>
    <w:p w14:paraId="265DFE3A" w14:textId="77777777" w:rsidR="00957A35" w:rsidRDefault="006342A0">
      <w:pPr>
        <w:ind w:right="3861"/>
        <w:jc w:val="both"/>
      </w:pPr>
      <w:commentRangeStart w:id="223"/>
      <w:r>
        <w:t>Strengths</w:t>
      </w:r>
      <w:commentRangeEnd w:id="223"/>
      <w:r>
        <w:commentReference w:id="223"/>
      </w:r>
    </w:p>
    <w:p w14:paraId="7EEEC957" w14:textId="77777777" w:rsidR="00957A35" w:rsidRDefault="00957A35">
      <w:pPr>
        <w:spacing w:before="9" w:line="120" w:lineRule="auto"/>
        <w:rPr>
          <w:sz w:val="12"/>
          <w:szCs w:val="12"/>
        </w:rPr>
      </w:pPr>
    </w:p>
    <w:p w14:paraId="29AEF961" w14:textId="77777777" w:rsidR="00957A35" w:rsidRDefault="006342A0">
      <w:pPr>
        <w:spacing w:line="301" w:lineRule="auto"/>
        <w:ind w:right="91"/>
        <w:jc w:val="both"/>
        <w:rPr>
          <w:sz w:val="19"/>
          <w:szCs w:val="19"/>
        </w:rPr>
      </w:pPr>
      <w:proofErr w:type="gramStart"/>
      <w:r>
        <w:rPr>
          <w:sz w:val="19"/>
          <w:szCs w:val="19"/>
        </w:rPr>
        <w:t>BARDENA  has</w:t>
      </w:r>
      <w:proofErr w:type="gramEnd"/>
      <w:r>
        <w:rPr>
          <w:sz w:val="19"/>
          <w:szCs w:val="19"/>
        </w:rPr>
        <w:t xml:space="preserve">  several  strengths  and  some  differential  features with  regard  to  other  information  resources.  First, it links population-wide healthcare data with </w:t>
      </w:r>
      <w:del w:id="224" w:author="Luis Carlos Saiz" w:date="2022-11-16T09:27:00Z">
        <w:r>
          <w:rPr>
            <w:sz w:val="19"/>
            <w:szCs w:val="19"/>
          </w:rPr>
          <w:delText xml:space="preserve"> </w:delText>
        </w:r>
      </w:del>
      <w:r>
        <w:rPr>
          <w:sz w:val="19"/>
          <w:szCs w:val="19"/>
        </w:rPr>
        <w:t xml:space="preserve">sociodemographic and </w:t>
      </w:r>
      <w:del w:id="225" w:author="Luis Carlos Saiz" w:date="2022-11-16T09:27:00Z">
        <w:r>
          <w:rPr>
            <w:sz w:val="19"/>
            <w:szCs w:val="19"/>
          </w:rPr>
          <w:delText xml:space="preserve"> </w:delText>
        </w:r>
      </w:del>
      <w:r>
        <w:rPr>
          <w:sz w:val="19"/>
          <w:szCs w:val="19"/>
        </w:rPr>
        <w:t xml:space="preserve">administrative </w:t>
      </w:r>
      <w:del w:id="226" w:author="Luis Carlos Saiz" w:date="2022-11-16T09:27:00Z">
        <w:r>
          <w:rPr>
            <w:sz w:val="19"/>
            <w:szCs w:val="19"/>
          </w:rPr>
          <w:delText xml:space="preserve"> </w:delText>
        </w:r>
      </w:del>
      <w:r>
        <w:rPr>
          <w:sz w:val="19"/>
          <w:szCs w:val="19"/>
        </w:rPr>
        <w:t xml:space="preserve">data, </w:t>
      </w:r>
      <w:del w:id="227" w:author="Luis Carlos Saiz" w:date="2022-11-16T09:27:00Z">
        <w:r>
          <w:rPr>
            <w:sz w:val="19"/>
            <w:szCs w:val="19"/>
          </w:rPr>
          <w:delText xml:space="preserve"> </w:delText>
        </w:r>
      </w:del>
      <w:r>
        <w:rPr>
          <w:sz w:val="19"/>
          <w:szCs w:val="19"/>
        </w:rPr>
        <w:t xml:space="preserve">which </w:t>
      </w:r>
      <w:del w:id="228" w:author="Luis Carlos Saiz" w:date="2022-11-16T09:27:00Z">
        <w:r>
          <w:rPr>
            <w:sz w:val="19"/>
            <w:szCs w:val="19"/>
          </w:rPr>
          <w:delText xml:space="preserve"> </w:delText>
        </w:r>
      </w:del>
      <w:proofErr w:type="gramStart"/>
      <w:r>
        <w:rPr>
          <w:sz w:val="19"/>
          <w:szCs w:val="19"/>
        </w:rPr>
        <w:t>allows  the</w:t>
      </w:r>
      <w:proofErr w:type="gramEnd"/>
      <w:r>
        <w:rPr>
          <w:sz w:val="19"/>
          <w:szCs w:val="19"/>
        </w:rPr>
        <w:t xml:space="preserve">  study  of  </w:t>
      </w:r>
      <w:del w:id="229" w:author="Luis Carlos Saiz" w:date="2022-11-16T09:27:00Z">
        <w:r>
          <w:rPr>
            <w:sz w:val="19"/>
            <w:szCs w:val="19"/>
          </w:rPr>
          <w:delText xml:space="preserve">the </w:delText>
        </w:r>
      </w:del>
      <w:r>
        <w:rPr>
          <w:sz w:val="19"/>
          <w:szCs w:val="19"/>
        </w:rPr>
        <w:t>dete</w:t>
      </w:r>
      <w:r>
        <w:rPr>
          <w:sz w:val="19"/>
          <w:szCs w:val="19"/>
        </w:rPr>
        <w:t xml:space="preserve">rminants of health and the consequences of illness and treatments </w:t>
      </w:r>
      <w:del w:id="230" w:author="Luis Carlos Saiz" w:date="2022-11-16T09:28:00Z">
        <w:r>
          <w:rPr>
            <w:sz w:val="19"/>
            <w:szCs w:val="19"/>
          </w:rPr>
          <w:delText xml:space="preserve"> </w:delText>
        </w:r>
      </w:del>
      <w:r>
        <w:rPr>
          <w:sz w:val="19"/>
          <w:szCs w:val="19"/>
        </w:rPr>
        <w:t xml:space="preserve">at </w:t>
      </w:r>
      <w:del w:id="231" w:author="Luis Carlos Saiz" w:date="2022-11-16T09:28:00Z">
        <w:r>
          <w:rPr>
            <w:sz w:val="19"/>
            <w:szCs w:val="19"/>
          </w:rPr>
          <w:delText xml:space="preserve"> </w:delText>
        </w:r>
      </w:del>
      <w:r>
        <w:rPr>
          <w:sz w:val="19"/>
          <w:szCs w:val="19"/>
        </w:rPr>
        <w:t xml:space="preserve">an </w:t>
      </w:r>
      <w:del w:id="232" w:author="Luis Carlos Saiz" w:date="2022-11-16T09:28:00Z">
        <w:r>
          <w:rPr>
            <w:sz w:val="19"/>
            <w:szCs w:val="19"/>
          </w:rPr>
          <w:delText xml:space="preserve"> </w:delText>
        </w:r>
      </w:del>
      <w:r>
        <w:rPr>
          <w:sz w:val="19"/>
          <w:szCs w:val="19"/>
        </w:rPr>
        <w:t xml:space="preserve">individual </w:t>
      </w:r>
      <w:del w:id="233" w:author="Luis Carlos Saiz" w:date="2022-11-16T09:28:00Z">
        <w:r>
          <w:rPr>
            <w:sz w:val="19"/>
            <w:szCs w:val="19"/>
          </w:rPr>
          <w:delText xml:space="preserve"> </w:delText>
        </w:r>
      </w:del>
      <w:r>
        <w:rPr>
          <w:sz w:val="19"/>
          <w:szCs w:val="19"/>
        </w:rPr>
        <w:t xml:space="preserve">level </w:t>
      </w:r>
      <w:del w:id="234" w:author="Luis Carlos Saiz" w:date="2022-11-16T09:28:00Z">
        <w:r>
          <w:rPr>
            <w:sz w:val="19"/>
            <w:szCs w:val="19"/>
          </w:rPr>
          <w:delText xml:space="preserve"> </w:delText>
        </w:r>
      </w:del>
      <w:r>
        <w:rPr>
          <w:sz w:val="19"/>
          <w:szCs w:val="19"/>
        </w:rPr>
        <w:t xml:space="preserve">in  the  population. </w:t>
      </w:r>
      <w:del w:id="235" w:author="Luis Carlos Saiz" w:date="2022-11-16T09:28:00Z">
        <w:r>
          <w:rPr>
            <w:sz w:val="19"/>
            <w:szCs w:val="19"/>
          </w:rPr>
          <w:delText xml:space="preserve"> </w:delText>
        </w:r>
      </w:del>
      <w:r>
        <w:rPr>
          <w:sz w:val="19"/>
          <w:szCs w:val="19"/>
        </w:rPr>
        <w:t xml:space="preserve">This allows for the inclusion in </w:t>
      </w:r>
      <w:ins w:id="236" w:author="Luis Carlos Saiz" w:date="2022-11-16T09:31:00Z">
        <w:r>
          <w:rPr>
            <w:sz w:val="19"/>
            <w:szCs w:val="19"/>
          </w:rPr>
          <w:t xml:space="preserve">observational </w:t>
        </w:r>
      </w:ins>
      <w:r>
        <w:rPr>
          <w:sz w:val="19"/>
          <w:szCs w:val="19"/>
        </w:rPr>
        <w:lastRenderedPageBreak/>
        <w:t xml:space="preserve">studies of </w:t>
      </w:r>
      <w:del w:id="237" w:author="Luis Carlos Saiz" w:date="2022-11-16T09:31:00Z">
        <w:r>
          <w:rPr>
            <w:sz w:val="19"/>
            <w:szCs w:val="19"/>
          </w:rPr>
          <w:delText xml:space="preserve">population that is </w:delText>
        </w:r>
      </w:del>
      <w:ins w:id="238" w:author="Luis Carlos Saiz" w:date="2022-11-16T09:31:00Z">
        <w:r>
          <w:rPr>
            <w:sz w:val="19"/>
            <w:szCs w:val="19"/>
          </w:rPr>
          <w:t xml:space="preserve"> groups </w:t>
        </w:r>
      </w:ins>
      <w:r>
        <w:rPr>
          <w:sz w:val="19"/>
          <w:szCs w:val="19"/>
        </w:rPr>
        <w:t xml:space="preserve">usually excluded from experimental designs, </w:t>
      </w:r>
      <w:ins w:id="239" w:author="Luis Carlos Saiz" w:date="2022-11-16T09:30:00Z">
        <w:r>
          <w:rPr>
            <w:sz w:val="19"/>
            <w:szCs w:val="19"/>
          </w:rPr>
          <w:t xml:space="preserve">such as </w:t>
        </w:r>
      </w:ins>
      <w:r>
        <w:rPr>
          <w:sz w:val="19"/>
          <w:szCs w:val="19"/>
        </w:rPr>
        <w:t xml:space="preserve">the elderly, people with multiple chronic diseases or </w:t>
      </w:r>
      <w:ins w:id="240" w:author="Luis Carlos Saiz" w:date="2022-11-16T09:32:00Z">
        <w:r>
          <w:rPr>
            <w:sz w:val="19"/>
            <w:szCs w:val="19"/>
          </w:rPr>
          <w:t xml:space="preserve">the </w:t>
        </w:r>
      </w:ins>
      <w:r>
        <w:rPr>
          <w:sz w:val="19"/>
          <w:szCs w:val="19"/>
        </w:rPr>
        <w:t>pediatric population. Second, it allows for the construction and follow-up of large cohorts of patients over time and the development of longitudi</w:t>
      </w:r>
      <w:r>
        <w:rPr>
          <w:sz w:val="19"/>
          <w:szCs w:val="19"/>
        </w:rPr>
        <w:t xml:space="preserve">nal studies, enabling research on the adoption of technologies and the monitoring of outcomes in the long-term. </w:t>
      </w:r>
      <w:del w:id="241" w:author="Luis Carlos Saiz" w:date="2022-11-16T09:32:00Z">
        <w:r>
          <w:rPr>
            <w:sz w:val="19"/>
            <w:szCs w:val="19"/>
          </w:rPr>
          <w:delText xml:space="preserve"> </w:delText>
        </w:r>
      </w:del>
      <w:r>
        <w:rPr>
          <w:sz w:val="19"/>
          <w:szCs w:val="19"/>
        </w:rPr>
        <w:t>Third, it is a population-based data network providing insight into a population of 0.65 million inhabitants. Fourth, data quality in some of t</w:t>
      </w:r>
      <w:r>
        <w:rPr>
          <w:sz w:val="19"/>
          <w:szCs w:val="19"/>
        </w:rPr>
        <w:t xml:space="preserve">he databases is high, such as LAKORA </w:t>
      </w:r>
      <w:r>
        <w:rPr>
          <w:sz w:val="19"/>
          <w:szCs w:val="19"/>
          <w:highlight w:val="yellow"/>
        </w:rPr>
        <w:t>date</w:t>
      </w:r>
      <w:r>
        <w:rPr>
          <w:sz w:val="19"/>
          <w:szCs w:val="19"/>
        </w:rPr>
        <w:t xml:space="preserve">, the </w:t>
      </w:r>
      <w:del w:id="242" w:author="Ibai Tamayo" w:date="2022-11-21T11:26:00Z">
        <w:r w:rsidDel="00242DAD">
          <w:rPr>
            <w:sz w:val="19"/>
            <w:szCs w:val="19"/>
          </w:rPr>
          <w:delText xml:space="preserve"> </w:delText>
        </w:r>
      </w:del>
      <w:r>
        <w:rPr>
          <w:sz w:val="19"/>
          <w:szCs w:val="19"/>
        </w:rPr>
        <w:t>pharmaceutical</w:t>
      </w:r>
      <w:del w:id="243" w:author="Ibai Tamayo" w:date="2022-11-21T11:26:00Z">
        <w:r w:rsidDel="00242DAD">
          <w:rPr>
            <w:sz w:val="19"/>
            <w:szCs w:val="19"/>
          </w:rPr>
          <w:delText xml:space="preserve"> </w:delText>
        </w:r>
      </w:del>
      <w:r>
        <w:rPr>
          <w:sz w:val="19"/>
          <w:szCs w:val="19"/>
        </w:rPr>
        <w:t xml:space="preserve"> module, the </w:t>
      </w:r>
      <w:del w:id="244" w:author="Luis Carlos Saiz" w:date="2022-11-16T09:33:00Z">
        <w:r>
          <w:rPr>
            <w:sz w:val="19"/>
            <w:szCs w:val="19"/>
          </w:rPr>
          <w:delText xml:space="preserve"> </w:delText>
        </w:r>
      </w:del>
      <w:r>
        <w:rPr>
          <w:sz w:val="19"/>
          <w:szCs w:val="19"/>
        </w:rPr>
        <w:t xml:space="preserve">MBDS (admissions data) or the vaccines registry. Fifth, the availability of cost data per patient and activity </w:t>
      </w:r>
      <w:proofErr w:type="gramStart"/>
      <w:r>
        <w:rPr>
          <w:sz w:val="19"/>
          <w:szCs w:val="19"/>
        </w:rPr>
        <w:t>allow</w:t>
      </w:r>
      <w:proofErr w:type="gramEnd"/>
      <w:r>
        <w:rPr>
          <w:sz w:val="19"/>
          <w:szCs w:val="19"/>
        </w:rPr>
        <w:t xml:space="preserve"> economic evaluation studies. Six, the cost of developing resea</w:t>
      </w:r>
      <w:r>
        <w:rPr>
          <w:sz w:val="19"/>
          <w:szCs w:val="19"/>
        </w:rPr>
        <w:t>rch and the timing of access to the data is considerably lower than in experimental designs</w:t>
      </w:r>
      <w:ins w:id="245" w:author="Luis Carlos Saiz" w:date="2022-11-16T09:33:00Z">
        <w:r>
          <w:rPr>
            <w:sz w:val="19"/>
            <w:szCs w:val="19"/>
          </w:rPr>
          <w:t>,</w:t>
        </w:r>
      </w:ins>
      <w:r>
        <w:rPr>
          <w:sz w:val="19"/>
          <w:szCs w:val="19"/>
        </w:rPr>
        <w:t xml:space="preserve"> such clinical trials. Seven, as a source of population records, it can contribute to pragmatic trials by providing the arm of patients on whom routine practice is </w:t>
      </w:r>
      <w:r>
        <w:rPr>
          <w:sz w:val="19"/>
          <w:szCs w:val="19"/>
        </w:rPr>
        <w:t xml:space="preserve">performed. </w:t>
      </w:r>
      <w:del w:id="246" w:author="Luis Carlos Saiz" w:date="2022-11-16T09:33:00Z">
        <w:r>
          <w:rPr>
            <w:sz w:val="19"/>
            <w:szCs w:val="19"/>
          </w:rPr>
          <w:delText xml:space="preserve"> </w:delText>
        </w:r>
      </w:del>
      <w:r>
        <w:rPr>
          <w:sz w:val="19"/>
          <w:szCs w:val="19"/>
        </w:rPr>
        <w:t xml:space="preserve">Finally, in pharmacoepidemiology, the possibility of linking prescription and dispensation data at the individual level allows for an accurate analysis of drug utilization, such as medication adherence studies. </w:t>
      </w:r>
    </w:p>
    <w:p w14:paraId="38A1D1EF" w14:textId="77777777" w:rsidR="00957A35" w:rsidRDefault="00957A35">
      <w:pPr>
        <w:spacing w:line="200" w:lineRule="auto"/>
        <w:rPr>
          <w:del w:id="247" w:author="Luis Carlos Saiz" w:date="2022-11-16T09:34:00Z"/>
        </w:rPr>
      </w:pPr>
    </w:p>
    <w:p w14:paraId="32FF938B" w14:textId="77777777" w:rsidR="00957A35" w:rsidRDefault="00957A35">
      <w:pPr>
        <w:spacing w:before="3" w:line="280" w:lineRule="auto"/>
        <w:rPr>
          <w:sz w:val="28"/>
          <w:szCs w:val="28"/>
        </w:rPr>
      </w:pPr>
    </w:p>
    <w:p w14:paraId="11CC0D8C" w14:textId="77777777" w:rsidR="00957A35" w:rsidRDefault="006342A0">
      <w:pPr>
        <w:ind w:right="3610"/>
        <w:jc w:val="both"/>
      </w:pPr>
      <w:r>
        <w:t>Weaknesses</w:t>
      </w:r>
    </w:p>
    <w:p w14:paraId="5C30635D" w14:textId="77777777" w:rsidR="00957A35" w:rsidRDefault="00957A35">
      <w:pPr>
        <w:spacing w:before="9" w:line="120" w:lineRule="auto"/>
        <w:rPr>
          <w:sz w:val="12"/>
          <w:szCs w:val="12"/>
        </w:rPr>
      </w:pPr>
    </w:p>
    <w:p w14:paraId="4760C6C5" w14:textId="67725FD5" w:rsidR="00957A35" w:rsidRDefault="006342A0">
      <w:pPr>
        <w:spacing w:before="37" w:line="301" w:lineRule="auto"/>
        <w:ind w:right="-31"/>
        <w:jc w:val="both"/>
        <w:rPr>
          <w:sz w:val="19"/>
          <w:szCs w:val="19"/>
        </w:rPr>
      </w:pPr>
      <w:r>
        <w:rPr>
          <w:sz w:val="19"/>
          <w:szCs w:val="19"/>
        </w:rPr>
        <w:t>Some of the databa</w:t>
      </w:r>
      <w:r>
        <w:rPr>
          <w:sz w:val="19"/>
          <w:szCs w:val="19"/>
        </w:rPr>
        <w:t xml:space="preserve">ses that comprise the BARDENA </w:t>
      </w:r>
      <w:ins w:id="248" w:author="Luis Carlos Saiz" w:date="2022-11-16T09:34:00Z">
        <w:r>
          <w:rPr>
            <w:sz w:val="19"/>
            <w:szCs w:val="19"/>
          </w:rPr>
          <w:t xml:space="preserve">database </w:t>
        </w:r>
      </w:ins>
      <w:r>
        <w:rPr>
          <w:sz w:val="19"/>
          <w:szCs w:val="19"/>
        </w:rPr>
        <w:t xml:space="preserve">are subject to the limitations inherent to routine clinical practice electronic databases. There may be information biases due to absent registration (data </w:t>
      </w:r>
      <w:ins w:id="249" w:author="Ibai Tamayo" w:date="2022-11-21T11:27:00Z">
        <w:r w:rsidR="00242DAD">
          <w:rPr>
            <w:sz w:val="19"/>
            <w:szCs w:val="19"/>
          </w:rPr>
          <w:t>in</w:t>
        </w:r>
      </w:ins>
      <w:r>
        <w:rPr>
          <w:sz w:val="19"/>
          <w:szCs w:val="19"/>
        </w:rPr>
        <w:t>completeness) or differing data recording practices (data accuracy, misclassification, and heterogen</w:t>
      </w:r>
      <w:r>
        <w:rPr>
          <w:sz w:val="19"/>
          <w:szCs w:val="19"/>
        </w:rPr>
        <w:t xml:space="preserve">eity) in the electronic databases, although this is an intrinsic problem of any repository using data from routine clinical practice.  Data quality may be a strength in some databases, but also a weakness in other repositories or for certain data, such as </w:t>
      </w:r>
      <w:r>
        <w:rPr>
          <w:sz w:val="19"/>
          <w:szCs w:val="19"/>
        </w:rPr>
        <w:t>incompleteness of early data from acute stroke or cardiorespiratory arrest records or coding reliability of diagnostic information in the EMR. In addition, we do not have information about people who are not in contact with the public healthcare service or</w:t>
      </w:r>
      <w:r>
        <w:rPr>
          <w:sz w:val="19"/>
          <w:szCs w:val="19"/>
        </w:rPr>
        <w:t xml:space="preserve"> who are attended to in the private sector</w:t>
      </w:r>
      <w:ins w:id="250" w:author="Ibai Tamayo" w:date="2022-11-21T11:27:00Z">
        <w:r w:rsidR="00242DAD">
          <w:rPr>
            <w:sz w:val="19"/>
            <w:szCs w:val="19"/>
          </w:rPr>
          <w:t>, although accordin</w:t>
        </w:r>
      </w:ins>
      <w:ins w:id="251" w:author="Ibai Tamayo" w:date="2022-11-21T11:28:00Z">
        <w:r w:rsidR="00242DAD">
          <w:rPr>
            <w:sz w:val="19"/>
            <w:szCs w:val="19"/>
          </w:rPr>
          <w:t xml:space="preserve">g to the coverage the effect should </w:t>
        </w:r>
        <w:proofErr w:type="gramStart"/>
        <w:r w:rsidR="00242DAD">
          <w:rPr>
            <w:sz w:val="19"/>
            <w:szCs w:val="19"/>
          </w:rPr>
          <w:t>be  minimal</w:t>
        </w:r>
      </w:ins>
      <w:proofErr w:type="gramEnd"/>
      <w:r>
        <w:rPr>
          <w:sz w:val="19"/>
          <w:szCs w:val="19"/>
        </w:rPr>
        <w:t xml:space="preserve">. Finally, different datasets cover different </w:t>
      </w:r>
      <w:ins w:id="252" w:author="Ibai Tamayo" w:date="2022-11-21T11:28:00Z">
        <w:r w:rsidR="00242DAD">
          <w:rPr>
            <w:sz w:val="19"/>
            <w:szCs w:val="19"/>
          </w:rPr>
          <w:t xml:space="preserve">time </w:t>
        </w:r>
      </w:ins>
      <w:proofErr w:type="gramStart"/>
      <w:r>
        <w:rPr>
          <w:sz w:val="19"/>
          <w:szCs w:val="19"/>
        </w:rPr>
        <w:t>periods</w:t>
      </w:r>
      <w:proofErr w:type="gramEnd"/>
      <w:r>
        <w:rPr>
          <w:sz w:val="19"/>
          <w:szCs w:val="19"/>
        </w:rPr>
        <w:t xml:space="preserve"> and we lack data on specific mortality causes and in-hospital or nursing-home pharmaceutical prescriptions (the latter will be available in forthcoming years as</w:t>
      </w:r>
      <w:r>
        <w:rPr>
          <w:sz w:val="19"/>
          <w:szCs w:val="19"/>
        </w:rPr>
        <w:t xml:space="preserve"> it is currently in the process of being integrated).</w:t>
      </w:r>
    </w:p>
    <w:p w14:paraId="66B64131" w14:textId="77777777" w:rsidR="00957A35" w:rsidRDefault="00957A35">
      <w:pPr>
        <w:spacing w:line="200" w:lineRule="auto"/>
      </w:pPr>
    </w:p>
    <w:p w14:paraId="78EFD588" w14:textId="77777777" w:rsidR="00957A35" w:rsidRDefault="00957A35">
      <w:pPr>
        <w:spacing w:before="8"/>
        <w:rPr>
          <w:sz w:val="24"/>
          <w:szCs w:val="24"/>
        </w:rPr>
      </w:pPr>
    </w:p>
    <w:p w14:paraId="23DFAF5B" w14:textId="77777777" w:rsidR="00957A35" w:rsidRDefault="006342A0" w:rsidP="00957A35">
      <w:pPr>
        <w:ind w:right="2466"/>
        <w:jc w:val="both"/>
        <w:rPr>
          <w:sz w:val="22"/>
          <w:szCs w:val="22"/>
        </w:rPr>
        <w:pPrChange w:id="253" w:author="Luis Carlos Saiz" w:date="2022-11-16T09:35:00Z">
          <w:pPr>
            <w:ind w:left="123" w:right="2466"/>
            <w:jc w:val="both"/>
          </w:pPr>
        </w:pPrChange>
      </w:pPr>
      <w:commentRangeStart w:id="254"/>
      <w:r>
        <w:rPr>
          <w:sz w:val="22"/>
          <w:szCs w:val="22"/>
        </w:rPr>
        <w:t>Data resource access</w:t>
      </w:r>
      <w:commentRangeEnd w:id="254"/>
      <w:r>
        <w:commentReference w:id="254"/>
      </w:r>
    </w:p>
    <w:p w14:paraId="5756EDBB" w14:textId="77777777" w:rsidR="00957A35" w:rsidRDefault="00957A35">
      <w:pPr>
        <w:spacing w:before="5" w:line="120" w:lineRule="auto"/>
        <w:rPr>
          <w:sz w:val="12"/>
          <w:szCs w:val="12"/>
        </w:rPr>
      </w:pPr>
    </w:p>
    <w:p w14:paraId="3CEAF733" w14:textId="29D34EBD" w:rsidR="00957A35" w:rsidRDefault="006342A0" w:rsidP="00957A35">
      <w:pPr>
        <w:spacing w:line="301" w:lineRule="auto"/>
        <w:ind w:right="-31"/>
        <w:jc w:val="both"/>
        <w:rPr>
          <w:sz w:val="19"/>
          <w:szCs w:val="19"/>
        </w:rPr>
        <w:pPrChange w:id="255" w:author="Luis Carlos Saiz" w:date="2022-11-16T09:35:00Z">
          <w:pPr>
            <w:spacing w:line="301" w:lineRule="auto"/>
            <w:ind w:left="123" w:right="-31"/>
            <w:jc w:val="both"/>
          </w:pPr>
        </w:pPrChange>
      </w:pPr>
      <w:r>
        <w:rPr>
          <w:sz w:val="19"/>
          <w:szCs w:val="19"/>
        </w:rPr>
        <w:t>Any researcher may request anonymized data from BARDENA. The transfer of this type of data (</w:t>
      </w:r>
      <w:ins w:id="256" w:author="Luis Carlos Saiz" w:date="2022-11-16T09:35:00Z">
        <w:r>
          <w:rPr>
            <w:sz w:val="19"/>
            <w:szCs w:val="19"/>
          </w:rPr>
          <w:t>pseudo-</w:t>
        </w:r>
      </w:ins>
      <w:del w:id="257" w:author="Ibai Tamayo" w:date="2022-11-21T11:28:00Z">
        <w:r w:rsidDel="00242DAD">
          <w:rPr>
            <w:sz w:val="19"/>
            <w:szCs w:val="19"/>
          </w:rPr>
          <w:delText>ano</w:delText>
        </w:r>
      </w:del>
      <w:r>
        <w:rPr>
          <w:sz w:val="19"/>
          <w:szCs w:val="19"/>
        </w:rPr>
        <w:t>nymized, but with some risk of re-identification, in accordance with Euro</w:t>
      </w:r>
      <w:r>
        <w:rPr>
          <w:sz w:val="19"/>
          <w:szCs w:val="19"/>
        </w:rPr>
        <w:t xml:space="preserve">pean regulations) by BARDENA requires </w:t>
      </w:r>
      <w:del w:id="258" w:author="Luis Carlos Saiz" w:date="2022-11-16T09:37:00Z">
        <w:r>
          <w:rPr>
            <w:sz w:val="19"/>
            <w:szCs w:val="19"/>
          </w:rPr>
          <w:delText xml:space="preserve">that </w:delText>
        </w:r>
      </w:del>
      <w:r>
        <w:rPr>
          <w:sz w:val="19"/>
          <w:szCs w:val="19"/>
        </w:rPr>
        <w:t>the request</w:t>
      </w:r>
      <w:ins w:id="259" w:author="Luis Carlos Saiz" w:date="2022-11-16T09:37:00Z">
        <w:r>
          <w:rPr>
            <w:sz w:val="19"/>
            <w:szCs w:val="19"/>
          </w:rPr>
          <w:t xml:space="preserve"> to</w:t>
        </w:r>
      </w:ins>
      <w:r>
        <w:rPr>
          <w:sz w:val="19"/>
          <w:szCs w:val="19"/>
        </w:rPr>
        <w:t xml:space="preserve"> be accompanied by: (i) a complete study protocol that explains the </w:t>
      </w:r>
      <w:r>
        <w:rPr>
          <w:sz w:val="19"/>
          <w:szCs w:val="19"/>
        </w:rPr>
        <w:t xml:space="preserve">planned use of data, (ii) the approval of the project by an ethics committee and if it includes </w:t>
      </w:r>
      <w:ins w:id="260" w:author="Luis Carlos Saiz" w:date="2022-11-16T09:37:00Z">
        <w:r>
          <w:rPr>
            <w:sz w:val="19"/>
            <w:szCs w:val="19"/>
          </w:rPr>
          <w:t xml:space="preserve">or not </w:t>
        </w:r>
      </w:ins>
      <w:r>
        <w:rPr>
          <w:sz w:val="19"/>
          <w:szCs w:val="19"/>
        </w:rPr>
        <w:t>pharmaceutical data, (iii) t</w:t>
      </w:r>
      <w:r>
        <w:rPr>
          <w:sz w:val="19"/>
          <w:szCs w:val="19"/>
        </w:rPr>
        <w:t xml:space="preserve">he classification of the study by the Spanish Agency of Medicines (some classifications may warrant additional authorizations). </w:t>
      </w:r>
      <w:ins w:id="261" w:author="Luis Carlos Saiz" w:date="2022-11-16T09:38:00Z">
        <w:r>
          <w:rPr>
            <w:sz w:val="19"/>
            <w:szCs w:val="19"/>
          </w:rPr>
          <w:t xml:space="preserve">The </w:t>
        </w:r>
      </w:ins>
      <w:r>
        <w:rPr>
          <w:sz w:val="19"/>
          <w:szCs w:val="19"/>
        </w:rPr>
        <w:t xml:space="preserve">BARDENA Data Commission reviews these </w:t>
      </w:r>
      <w:proofErr w:type="gramStart"/>
      <w:r>
        <w:rPr>
          <w:sz w:val="19"/>
          <w:szCs w:val="19"/>
        </w:rPr>
        <w:t>requests, and</w:t>
      </w:r>
      <w:proofErr w:type="gramEnd"/>
      <w:r>
        <w:rPr>
          <w:sz w:val="19"/>
          <w:szCs w:val="19"/>
        </w:rPr>
        <w:t xml:space="preserve"> approves or </w:t>
      </w:r>
      <w:ins w:id="262" w:author="Luis Carlos Saiz" w:date="2022-11-16T09:38:00Z">
        <w:r>
          <w:rPr>
            <w:sz w:val="19"/>
            <w:szCs w:val="19"/>
          </w:rPr>
          <w:t xml:space="preserve">refuses the access to </w:t>
        </w:r>
      </w:ins>
      <w:del w:id="263" w:author="Luis Carlos Saiz" w:date="2022-11-16T09:38:00Z">
        <w:r>
          <w:rPr>
            <w:sz w:val="19"/>
            <w:szCs w:val="19"/>
          </w:rPr>
          <w:delText xml:space="preserve">otherwise </w:delText>
        </w:r>
      </w:del>
      <w:r>
        <w:rPr>
          <w:sz w:val="19"/>
          <w:szCs w:val="19"/>
        </w:rPr>
        <w:t xml:space="preserve">each specific data transfer </w:t>
      </w:r>
      <w:r>
        <w:rPr>
          <w:sz w:val="19"/>
          <w:szCs w:val="19"/>
        </w:rPr>
        <w:t>for research purposes. A</w:t>
      </w:r>
      <w:ins w:id="264" w:author="Luis Carlos Saiz" w:date="2022-11-16T09:39:00Z">
        <w:r>
          <w:rPr>
            <w:sz w:val="19"/>
            <w:szCs w:val="19"/>
          </w:rPr>
          <w:t>n a</w:t>
        </w:r>
      </w:ins>
      <w:r>
        <w:rPr>
          <w:sz w:val="19"/>
          <w:szCs w:val="19"/>
        </w:rPr>
        <w:t>uthorization to access the data under these requirements should be requested electronically from the Management Office of the BARDENA Data Commission.</w:t>
      </w:r>
    </w:p>
    <w:p w14:paraId="1D1A3852" w14:textId="77777777" w:rsidR="00957A35" w:rsidRDefault="006342A0">
      <w:pPr>
        <w:spacing w:before="1" w:line="301" w:lineRule="auto"/>
        <w:ind w:right="-30"/>
        <w:jc w:val="both"/>
        <w:rPr>
          <w:color w:val="000000"/>
          <w:sz w:val="19"/>
          <w:szCs w:val="19"/>
        </w:rPr>
      </w:pPr>
      <w:r>
        <w:rPr>
          <w:sz w:val="19"/>
          <w:szCs w:val="19"/>
        </w:rPr>
        <w:t>Following authorization, researchers are required to commit to keeping the dat</w:t>
      </w:r>
      <w:r>
        <w:rPr>
          <w:sz w:val="19"/>
          <w:szCs w:val="19"/>
        </w:rPr>
        <w:t xml:space="preserve">a in a secure environment, </w:t>
      </w:r>
      <w:del w:id="265" w:author="Luis Carlos Saiz" w:date="2022-11-16T09:40:00Z">
        <w:r>
          <w:rPr>
            <w:sz w:val="19"/>
            <w:szCs w:val="19"/>
          </w:rPr>
          <w:delText xml:space="preserve">to </w:delText>
        </w:r>
      </w:del>
      <w:r>
        <w:rPr>
          <w:sz w:val="19"/>
          <w:szCs w:val="19"/>
        </w:rPr>
        <w:t>not attempt</w:t>
      </w:r>
      <w:del w:id="266" w:author="Luis Carlos Saiz" w:date="2022-11-16T09:39:00Z">
        <w:r>
          <w:rPr>
            <w:sz w:val="19"/>
            <w:szCs w:val="19"/>
          </w:rPr>
          <w:delText>ing</w:delText>
        </w:r>
      </w:del>
      <w:r>
        <w:rPr>
          <w:sz w:val="19"/>
          <w:szCs w:val="19"/>
        </w:rPr>
        <w:t xml:space="preserve"> to re-identify or to cross with other databases, </w:t>
      </w:r>
      <w:del w:id="267" w:author="Luis Carlos Saiz" w:date="2022-11-16T09:40:00Z">
        <w:r>
          <w:rPr>
            <w:sz w:val="19"/>
            <w:szCs w:val="19"/>
          </w:rPr>
          <w:delText xml:space="preserve">to </w:delText>
        </w:r>
      </w:del>
      <w:r>
        <w:rPr>
          <w:sz w:val="19"/>
          <w:szCs w:val="19"/>
        </w:rPr>
        <w:t xml:space="preserve">not using the data for purposes or projects other than those specified in the project protocol (although a new authorization may be requested for these purposes) and </w:t>
      </w:r>
      <w:del w:id="268" w:author="Luis Carlos Saiz" w:date="2022-11-16T09:41:00Z">
        <w:r>
          <w:rPr>
            <w:sz w:val="19"/>
            <w:szCs w:val="19"/>
          </w:rPr>
          <w:delText xml:space="preserve">to </w:delText>
        </w:r>
      </w:del>
      <w:r>
        <w:rPr>
          <w:sz w:val="19"/>
          <w:szCs w:val="19"/>
        </w:rPr>
        <w:t>not transfer</w:t>
      </w:r>
      <w:del w:id="269" w:author="Luis Carlos Saiz" w:date="2022-11-16T09:41:00Z">
        <w:r>
          <w:rPr>
            <w:sz w:val="19"/>
            <w:szCs w:val="19"/>
          </w:rPr>
          <w:delText>ring</w:delText>
        </w:r>
      </w:del>
      <w:r>
        <w:rPr>
          <w:sz w:val="19"/>
          <w:szCs w:val="19"/>
        </w:rPr>
        <w:t xml:space="preserve"> the data to third parties. These latter commitments limit the possibil</w:t>
      </w:r>
      <w:r>
        <w:rPr>
          <w:sz w:val="19"/>
          <w:szCs w:val="19"/>
        </w:rPr>
        <w:t xml:space="preserve">ity of storing data in open data repositories or including data </w:t>
      </w:r>
      <w:commentRangeStart w:id="270"/>
      <w:r>
        <w:rPr>
          <w:sz w:val="19"/>
          <w:szCs w:val="19"/>
          <w:highlight w:val="yellow"/>
        </w:rPr>
        <w:t>as</w:t>
      </w:r>
      <w:commentRangeEnd w:id="270"/>
      <w:r>
        <w:commentReference w:id="270"/>
      </w:r>
      <w:r>
        <w:rPr>
          <w:sz w:val="19"/>
          <w:szCs w:val="19"/>
          <w:highlight w:val="yellow"/>
        </w:rPr>
        <w:t xml:space="preserve"> </w:t>
      </w:r>
      <w:hyperlink r:id="rId12" w:anchor="supplementary-data">
        <w:r>
          <w:rPr>
            <w:color w:val="0000FF"/>
            <w:sz w:val="19"/>
            <w:szCs w:val="19"/>
            <w:highlight w:val="yellow"/>
          </w:rPr>
          <w:t xml:space="preserve">supplementary material </w:t>
        </w:r>
      </w:hyperlink>
      <w:hyperlink r:id="rId13" w:anchor="supplementary-data">
        <w:r>
          <w:rPr>
            <w:color w:val="000000"/>
            <w:sz w:val="19"/>
            <w:szCs w:val="19"/>
            <w:highlight w:val="yellow"/>
          </w:rPr>
          <w:t>in</w:t>
        </w:r>
      </w:hyperlink>
      <w:r>
        <w:rPr>
          <w:color w:val="000000"/>
          <w:sz w:val="19"/>
          <w:szCs w:val="19"/>
        </w:rPr>
        <w:t xml:space="preserve"> published articles.</w:t>
      </w:r>
    </w:p>
    <w:p w14:paraId="11EF5EA2" w14:textId="77777777" w:rsidR="00957A35" w:rsidRDefault="00957A35">
      <w:pPr>
        <w:spacing w:before="1" w:line="301" w:lineRule="auto"/>
        <w:ind w:right="-30"/>
        <w:jc w:val="both"/>
        <w:rPr>
          <w:sz w:val="19"/>
          <w:szCs w:val="19"/>
        </w:rPr>
      </w:pPr>
    </w:p>
    <w:p w14:paraId="270E3336" w14:textId="77777777" w:rsidR="00957A35" w:rsidRDefault="00957A35">
      <w:pPr>
        <w:spacing w:before="1" w:line="301" w:lineRule="auto"/>
        <w:ind w:right="-30"/>
        <w:jc w:val="both"/>
        <w:rPr>
          <w:sz w:val="19"/>
          <w:szCs w:val="19"/>
        </w:rPr>
      </w:pPr>
    </w:p>
    <w:p w14:paraId="7CAFB800" w14:textId="77777777" w:rsidR="00957A35" w:rsidRDefault="00957A35">
      <w:pPr>
        <w:spacing w:before="4" w:line="200" w:lineRule="auto"/>
      </w:pPr>
    </w:p>
    <w:sectPr w:rsidR="00957A35">
      <w:headerReference w:type="default" r:id="rId14"/>
      <w:type w:val="continuous"/>
      <w:pgSz w:w="12260" w:h="15820"/>
      <w:pgMar w:top="640" w:right="1140" w:bottom="280" w:left="1140" w:header="720" w:footer="720" w:gutter="0"/>
      <w:cols w:num="2" w:space="720" w:equalWidth="0">
        <w:col w:w="4810" w:space="359"/>
        <w:col w:w="481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Microsoft Office User" w:date="2022-10-24T12:14:00Z" w:initials="">
    <w:p w14:paraId="6220FC47"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Citar trabajo de valencia y reducir</w:t>
      </w:r>
    </w:p>
  </w:comment>
  <w:comment w:id="208" w:author="Microsoft Office User" w:date="2022-06-07T11:54:00Z" w:initials="">
    <w:p w14:paraId="267B2954"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Style w:val="Refdecomentario"/>
        </w:rPr>
        <w:annotationRef/>
      </w:r>
    </w:p>
  </w:comment>
  <w:comment w:id="213" w:author="Microsoft Office User" w:date="2022-06-07T11:58:00Z" w:initials="">
    <w:p w14:paraId="5DED46D1"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Aqui, los diferentes trabajos que se han derivado de BARDENA o, más en general, de la integración de los sistemas de información clínico-administrativos de Navarra. Hay mucho menos, a valorar si se integra lo del </w:t>
      </w:r>
      <w:proofErr w:type="gramStart"/>
      <w:r>
        <w:rPr>
          <w:rFonts w:ascii="Arial" w:eastAsia="Arial" w:hAnsi="Arial" w:cs="Arial"/>
          <w:color w:val="000000"/>
          <w:sz w:val="22"/>
          <w:szCs w:val="22"/>
        </w:rPr>
        <w:t>ISPLN..</w:t>
      </w:r>
      <w:proofErr w:type="gramEnd"/>
      <w:r>
        <w:rPr>
          <w:rFonts w:ascii="Arial" w:eastAsia="Arial" w:hAnsi="Arial" w:cs="Arial"/>
          <w:color w:val="000000"/>
          <w:sz w:val="22"/>
          <w:szCs w:val="22"/>
        </w:rPr>
        <w:t xml:space="preserve"> incorporar lo</w:t>
      </w:r>
    </w:p>
    <w:p w14:paraId="72C2AED1"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31B98189"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1.Fresán, U., Guevara, M., Trobajo-Sanmartín, C., Burgui, C., Ezpeleta, C., &amp; Castilla, J. (2021). Hypertension and related comorbidities as potential risk factors for SARS-CoV-2 (COVID-19) hospitalization and severity: a prospective population-based cohor</w:t>
      </w:r>
      <w:r>
        <w:rPr>
          <w:rFonts w:ascii="Arial" w:eastAsia="Arial" w:hAnsi="Arial" w:cs="Arial"/>
          <w:color w:val="000000"/>
          <w:sz w:val="22"/>
          <w:szCs w:val="22"/>
        </w:rPr>
        <w:t>t study. Journal of clinical medicine, 10(6), 1194.</w:t>
      </w:r>
    </w:p>
    <w:p w14:paraId="34AB371E"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276E4547"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4C64844B"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2.Castilla, J., Guevara, M., Miqueleiz, A., Baigorria, F., Ibero-Esparza, C., Navascués, A., et al &amp; Working Group for the Study of COVID-19 in Navarra. (2021). Risk factors of infection, </w:t>
      </w:r>
      <w:proofErr w:type="gramStart"/>
      <w:r>
        <w:rPr>
          <w:rFonts w:ascii="Arial" w:eastAsia="Arial" w:hAnsi="Arial" w:cs="Arial"/>
          <w:color w:val="000000"/>
          <w:sz w:val="22"/>
          <w:szCs w:val="22"/>
        </w:rPr>
        <w:t>hospitalizatio</w:t>
      </w:r>
      <w:r>
        <w:rPr>
          <w:rFonts w:ascii="Arial" w:eastAsia="Arial" w:hAnsi="Arial" w:cs="Arial"/>
          <w:color w:val="000000"/>
          <w:sz w:val="22"/>
          <w:szCs w:val="22"/>
        </w:rPr>
        <w:t>n</w:t>
      </w:r>
      <w:proofErr w:type="gramEnd"/>
      <w:r>
        <w:rPr>
          <w:rFonts w:ascii="Arial" w:eastAsia="Arial" w:hAnsi="Arial" w:cs="Arial"/>
          <w:color w:val="000000"/>
          <w:sz w:val="22"/>
          <w:szCs w:val="22"/>
        </w:rPr>
        <w:t xml:space="preserve"> and death from SARS-CoV-2: a population-based cohort study. Journal of Clinical Medicine, 10(12), 2608.</w:t>
      </w:r>
    </w:p>
    <w:p w14:paraId="4734005F"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30FF0F29"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3.Enguita-Germán, M., Librero, J., Leache, L., Gutiérrez-Valencia, M., Tamayo, I., Jericó, C., ... &amp; García-Erce, J. A. (2022). Role of the AB0 blood</w:t>
      </w:r>
      <w:r>
        <w:rPr>
          <w:rFonts w:ascii="Arial" w:eastAsia="Arial" w:hAnsi="Arial" w:cs="Arial"/>
          <w:color w:val="000000"/>
          <w:sz w:val="22"/>
          <w:szCs w:val="22"/>
        </w:rPr>
        <w:t xml:space="preserve"> group in COVID-19 infection and complications: A population-based study. Transfusion and Apheresis Science, 103357.</w:t>
      </w:r>
    </w:p>
    <w:p w14:paraId="43F558C8"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365BD609"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4.Juanbeltz, R., Pérez-García, A., Aguinaga, A., Martínez-Baz, I., Casado, I., Burgui, C., et al &amp; EIPT-VHC Study Group. (2018). Progress </w:t>
      </w:r>
      <w:r>
        <w:rPr>
          <w:rFonts w:ascii="Arial" w:eastAsia="Arial" w:hAnsi="Arial" w:cs="Arial"/>
          <w:color w:val="000000"/>
          <w:sz w:val="22"/>
          <w:szCs w:val="22"/>
        </w:rPr>
        <w:t>in the elimination of hepatitis C virus infection: A population-based cohort study in Spain. PLoS One, 13(12), e0208554.</w:t>
      </w:r>
    </w:p>
    <w:p w14:paraId="7C2EE7E4"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2E8300C1"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72C0A761"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5.Leache, L., Arrizibita, O., Gutiérrez-Valencia, M., Saiz, L. C., Erviti, J., &amp; Librero, J. (2021). Incidence of Attention Deficit H</w:t>
      </w:r>
      <w:r>
        <w:rPr>
          <w:rFonts w:ascii="Arial" w:eastAsia="Arial" w:hAnsi="Arial" w:cs="Arial"/>
          <w:color w:val="000000"/>
          <w:sz w:val="22"/>
          <w:szCs w:val="22"/>
        </w:rPr>
        <w:t>yperactivity Disorder (ADHD) Diagnoses in Navarre (Spain) from 2003 to 2019. International journal of environmental research and public health, 18(17), 9208.</w:t>
      </w:r>
    </w:p>
  </w:comment>
  <w:comment w:id="217" w:author="Microsoft Office User" w:date="2022-08-04T13:16:00Z" w:initials="">
    <w:p w14:paraId="63E22813"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Sacar del articulo de Anibal-valencia</w:t>
      </w:r>
    </w:p>
  </w:comment>
  <w:comment w:id="223" w:author="Microsoft Office User" w:date="2022-10-18T17:40:00Z" w:initials="">
    <w:p w14:paraId="76285A35"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Incorporar costes/ OMOP/</w:t>
      </w:r>
    </w:p>
  </w:comment>
  <w:comment w:id="254" w:author="Microsoft Office User" w:date="2022-06-07T12:18:00Z" w:initials="">
    <w:p w14:paraId="0519A662"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 proceso, aquí se puede plantear algún standard de referencia conocido que se pretende seguir. Pero esto es una decisión importante porque requiere de estructura para atender este servicio</w:t>
      </w:r>
    </w:p>
    <w:p w14:paraId="4410AC48"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4EAE2637"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w:t>
      </w:r>
      <w:r>
        <w:rPr>
          <w:rFonts w:ascii="Arial" w:eastAsia="Arial" w:hAnsi="Arial" w:cs="Arial"/>
          <w:color w:val="000000"/>
          <w:sz w:val="22"/>
          <w:szCs w:val="22"/>
        </w:rPr>
        <w:t>gunos apuntes para ver si los incluimos aquí:</w:t>
      </w:r>
    </w:p>
    <w:p w14:paraId="09FCE094"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45404404"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Currently, it is in the process of being integrated into European federated network of data sources (European Health Data &amp; Evidence Network -EHDEN-) through its standardization using Observational Medical Out</w:t>
      </w:r>
      <w:r>
        <w:rPr>
          <w:rFonts w:ascii="Arial" w:eastAsia="Arial" w:hAnsi="Arial" w:cs="Arial"/>
          <w:color w:val="000000"/>
          <w:sz w:val="22"/>
          <w:szCs w:val="22"/>
        </w:rPr>
        <w:t xml:space="preserve">comes Partnership (OMOP) as common data model. </w:t>
      </w:r>
    </w:p>
    <w:p w14:paraId="4D7E1469"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78E1DA81"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Beside it is working on structuring the service to respond to the demand of the research community within the framework of safeguarding ethical and legal conditions. In this sense, together with the approval</w:t>
      </w:r>
      <w:r>
        <w:rPr>
          <w:rFonts w:ascii="Arial" w:eastAsia="Arial" w:hAnsi="Arial" w:cs="Arial"/>
          <w:color w:val="000000"/>
          <w:sz w:val="22"/>
          <w:szCs w:val="22"/>
        </w:rPr>
        <w:t xml:space="preserve"> of an ethics committee, an observational study plan must be documented, to a level of detail such that the study population may be fully reproduced by others, in the form of a protocol including a Data Management Plan. The objective is that any researcher</w:t>
      </w:r>
      <w:r>
        <w:rPr>
          <w:rFonts w:ascii="Arial" w:eastAsia="Arial" w:hAnsi="Arial" w:cs="Arial"/>
          <w:color w:val="000000"/>
          <w:sz w:val="22"/>
          <w:szCs w:val="22"/>
        </w:rPr>
        <w:t>, once these requirements are met, may request anonymized data from BARDENA.</w:t>
      </w:r>
    </w:p>
    <w:p w14:paraId="0B888951"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1008A50C" w14:textId="77777777" w:rsidR="00957A35" w:rsidRDefault="00957A35">
      <w:pPr>
        <w:widowControl w:val="0"/>
        <w:pBdr>
          <w:top w:val="nil"/>
          <w:left w:val="nil"/>
          <w:bottom w:val="nil"/>
          <w:right w:val="nil"/>
          <w:between w:val="nil"/>
        </w:pBdr>
        <w:rPr>
          <w:rFonts w:ascii="Arial" w:eastAsia="Arial" w:hAnsi="Arial" w:cs="Arial"/>
          <w:color w:val="000000"/>
          <w:sz w:val="22"/>
          <w:szCs w:val="22"/>
        </w:rPr>
      </w:pPr>
    </w:p>
    <w:p w14:paraId="36B06ED0"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An observational study plan should be documented in the form of a protocol created prior to executing a study. At a minimum, a protocol </w:t>
      </w:r>
      <w:proofErr w:type="gramStart"/>
      <w:r>
        <w:rPr>
          <w:rFonts w:ascii="Arial" w:eastAsia="Arial" w:hAnsi="Arial" w:cs="Arial"/>
          <w:color w:val="000000"/>
          <w:sz w:val="22"/>
          <w:szCs w:val="22"/>
        </w:rPr>
        <w:t>has to</w:t>
      </w:r>
      <w:proofErr w:type="gramEnd"/>
      <w:r>
        <w:rPr>
          <w:rFonts w:ascii="Arial" w:eastAsia="Arial" w:hAnsi="Arial" w:cs="Arial"/>
          <w:color w:val="000000"/>
          <w:sz w:val="22"/>
          <w:szCs w:val="22"/>
        </w:rPr>
        <w:t xml:space="preserve"> describe the primary study question, the approach, and metrics that will be used to answer the question. The stud</w:t>
      </w:r>
      <w:r>
        <w:rPr>
          <w:rFonts w:ascii="Arial" w:eastAsia="Arial" w:hAnsi="Arial" w:cs="Arial"/>
          <w:color w:val="000000"/>
          <w:sz w:val="22"/>
          <w:szCs w:val="22"/>
        </w:rPr>
        <w:t>y population should be described to a level of detail such that the study population may be fully reproduced by others. </w:t>
      </w:r>
    </w:p>
  </w:comment>
  <w:comment w:id="270" w:author="Microsoft Office User" w:date="2022-06-07T12:42:00Z" w:initials="">
    <w:p w14:paraId="2997F6E8" w14:textId="77777777" w:rsidR="00957A35" w:rsidRDefault="006342A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El material sumplementario del articulo (suplementary_</w:t>
      </w:r>
      <w:r>
        <w:rPr>
          <w:rFonts w:ascii="Arial" w:eastAsia="Arial" w:hAnsi="Arial" w:cs="Arial"/>
          <w:color w:val="000000"/>
          <w:sz w:val="22"/>
          <w:szCs w:val="22"/>
        </w:rPr>
        <w:t>data, no corresponde!!)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20FC47" w15:done="0"/>
  <w15:commentEx w15:paraId="267B2954" w15:done="0"/>
  <w15:commentEx w15:paraId="72C0A761" w15:done="0"/>
  <w15:commentEx w15:paraId="63E22813" w15:done="0"/>
  <w15:commentEx w15:paraId="76285A35" w15:done="0"/>
  <w15:commentEx w15:paraId="36B06ED0" w15:done="0"/>
  <w15:commentEx w15:paraId="2997F6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0FC47" w16cid:durableId="2725CC58"/>
  <w16cid:commentId w16cid:paraId="267B2954" w16cid:durableId="2725CC59"/>
  <w16cid:commentId w16cid:paraId="72C0A761" w16cid:durableId="2725CC5A"/>
  <w16cid:commentId w16cid:paraId="63E22813" w16cid:durableId="2725CC5B"/>
  <w16cid:commentId w16cid:paraId="76285A35" w16cid:durableId="2725CC5C"/>
  <w16cid:commentId w16cid:paraId="36B06ED0" w16cid:durableId="2725CC5D"/>
  <w16cid:commentId w16cid:paraId="2997F6E8" w16cid:durableId="2725C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7F52" w14:textId="77777777" w:rsidR="006342A0" w:rsidRDefault="006342A0">
      <w:r>
        <w:separator/>
      </w:r>
    </w:p>
  </w:endnote>
  <w:endnote w:type="continuationSeparator" w:id="0">
    <w:p w14:paraId="2B54DF7A" w14:textId="77777777" w:rsidR="006342A0" w:rsidRDefault="00634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09E6" w14:textId="77777777" w:rsidR="006342A0" w:rsidRDefault="006342A0">
      <w:r>
        <w:separator/>
      </w:r>
    </w:p>
  </w:footnote>
  <w:footnote w:type="continuationSeparator" w:id="0">
    <w:p w14:paraId="7EC31513" w14:textId="77777777" w:rsidR="006342A0" w:rsidRDefault="00634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4766" w14:textId="77777777" w:rsidR="00957A35" w:rsidRDefault="006342A0">
    <w:pPr>
      <w:spacing w:line="200" w:lineRule="auto"/>
    </w:pPr>
    <w:r>
      <w:rPr>
        <w:noProof/>
      </w:rPr>
      <mc:AlternateContent>
        <mc:Choice Requires="wpg">
          <w:drawing>
            <wp:anchor distT="0" distB="0" distL="0" distR="0" simplePos="0" relativeHeight="251660288" behindDoc="1" locked="0" layoutInCell="1" hidden="0" allowOverlap="1" wp14:anchorId="71C86970" wp14:editId="3081F42F">
              <wp:simplePos x="0" y="0"/>
              <wp:positionH relativeFrom="page">
                <wp:posOffset>802005</wp:posOffset>
              </wp:positionH>
              <wp:positionV relativeFrom="page">
                <wp:posOffset>593725</wp:posOffset>
              </wp:positionV>
              <wp:extent cx="6171565" cy="12700"/>
              <wp:effectExtent l="0" t="0" r="0" b="0"/>
              <wp:wrapNone/>
              <wp:docPr id="1" name="Grupo 1"/>
              <wp:cNvGraphicFramePr/>
              <a:graphic xmlns:a="http://schemas.openxmlformats.org/drawingml/2006/main">
                <a:graphicData uri="http://schemas.microsoft.com/office/word/2010/wordprocessingGroup">
                  <wpg:wgp>
                    <wpg:cNvGrpSpPr/>
                    <wpg:grpSpPr>
                      <a:xfrm>
                        <a:off x="0" y="0"/>
                        <a:ext cx="6171565" cy="12700"/>
                        <a:chOff x="2260200" y="3772875"/>
                        <a:chExt cx="6172225" cy="14250"/>
                      </a:xfrm>
                    </wpg:grpSpPr>
                    <wpg:grpSp>
                      <wpg:cNvPr id="16" name="Grupo 16"/>
                      <wpg:cNvGrpSpPr/>
                      <wpg:grpSpPr>
                        <a:xfrm>
                          <a:off x="2260218" y="3780000"/>
                          <a:ext cx="6171565" cy="0"/>
                          <a:chOff x="1263" y="935"/>
                          <a:chExt cx="9719" cy="0"/>
                        </a:xfrm>
                      </wpg:grpSpPr>
                      <wps:wsp>
                        <wps:cNvPr id="17" name="Rectángulo 17"/>
                        <wps:cNvSpPr/>
                        <wps:spPr>
                          <a:xfrm>
                            <a:off x="1263" y="935"/>
                            <a:ext cx="9700" cy="0"/>
                          </a:xfrm>
                          <a:prstGeom prst="rect">
                            <a:avLst/>
                          </a:prstGeom>
                          <a:noFill/>
                          <a:ln>
                            <a:noFill/>
                          </a:ln>
                        </wps:spPr>
                        <wps:txbx>
                          <w:txbxContent>
                            <w:p w14:paraId="152C463B" w14:textId="77777777" w:rsidR="00957A35" w:rsidRDefault="00957A35">
                              <w:pPr>
                                <w:textDirection w:val="btLr"/>
                              </w:pPr>
                            </w:p>
                          </w:txbxContent>
                        </wps:txbx>
                        <wps:bodyPr spcFirstLastPara="1" wrap="square" lIns="91425" tIns="91425" rIns="91425" bIns="91425" anchor="ctr" anchorCtr="0">
                          <a:noAutofit/>
                        </wps:bodyPr>
                      </wps:wsp>
                      <wps:wsp>
                        <wps:cNvPr id="18" name="Forma libre: forma 18"/>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802005</wp:posOffset>
              </wp:positionH>
              <wp:positionV relativeFrom="page">
                <wp:posOffset>593725</wp:posOffset>
              </wp:positionV>
              <wp:extent cx="617156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71565" cy="12700"/>
                      </a:xfrm>
                      <a:prstGeom prst="rect"/>
                      <a:ln/>
                    </pic:spPr>
                  </pic:pic>
                </a:graphicData>
              </a:graphic>
            </wp:anchor>
          </w:drawing>
        </mc:Fallback>
      </mc:AlternateContent>
    </w:r>
    <w:r>
      <w:rPr>
        <w:noProof/>
      </w:rPr>
      <mc:AlternateContent>
        <mc:Choice Requires="wpg">
          <w:drawing>
            <wp:anchor distT="0" distB="0" distL="0" distR="0" simplePos="0" relativeHeight="251661312" behindDoc="1" locked="0" layoutInCell="1" hidden="0" allowOverlap="1" wp14:anchorId="04818AB7" wp14:editId="78B34793">
              <wp:simplePos x="0" y="0"/>
              <wp:positionH relativeFrom="page">
                <wp:posOffset>784543</wp:posOffset>
              </wp:positionH>
              <wp:positionV relativeFrom="page">
                <wp:posOffset>389573</wp:posOffset>
              </wp:positionV>
              <wp:extent cx="2773045" cy="136525"/>
              <wp:effectExtent l="0" t="0" r="0" b="0"/>
              <wp:wrapNone/>
              <wp:docPr id="3" name="Rectángulo 3"/>
              <wp:cNvGraphicFramePr/>
              <a:graphic xmlns:a="http://schemas.openxmlformats.org/drawingml/2006/main">
                <a:graphicData uri="http://schemas.microsoft.com/office/word/2010/wordprocessingShape">
                  <wps:wsp>
                    <wps:cNvSpPr/>
                    <wps:spPr>
                      <a:xfrm>
                        <a:off x="3964240" y="3716500"/>
                        <a:ext cx="2763520" cy="127000"/>
                      </a:xfrm>
                      <a:prstGeom prst="rect">
                        <a:avLst/>
                      </a:prstGeom>
                      <a:noFill/>
                      <a:ln>
                        <a:noFill/>
                      </a:ln>
                    </wps:spPr>
                    <wps:txbx>
                      <w:txbxContent>
                        <w:p w14:paraId="2CCAA182" w14:textId="77777777" w:rsidR="00957A35" w:rsidRDefault="006342A0">
                          <w:pPr>
                            <w:spacing w:line="180" w:lineRule="auto"/>
                            <w:ind w:left="20" w:right="-24" w:firstLine="20"/>
                            <w:textDirection w:val="btLr"/>
                          </w:pPr>
                          <w:r>
                            <w:rPr>
                              <w:color w:val="000000"/>
                              <w:sz w:val="16"/>
                            </w:rPr>
                            <w:t>International Journal of Epidemiology, 2020, Vol. 49, No. 3</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784543</wp:posOffset>
              </wp:positionH>
              <wp:positionV relativeFrom="page">
                <wp:posOffset>389573</wp:posOffset>
              </wp:positionV>
              <wp:extent cx="2773045" cy="1365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773045" cy="136525"/>
                      </a:xfrm>
                      <a:prstGeom prst="rect"/>
                      <a:ln/>
                    </pic:spPr>
                  </pic:pic>
                </a:graphicData>
              </a:graphic>
            </wp:anchor>
          </w:drawing>
        </mc:Fallback>
      </mc:AlternateContent>
    </w:r>
    <w:r>
      <w:rPr>
        <w:noProof/>
      </w:rPr>
      <mc:AlternateContent>
        <mc:Choice Requires="wpg">
          <w:drawing>
            <wp:anchor distT="0" distB="0" distL="0" distR="0" simplePos="0" relativeHeight="251662336" behindDoc="1" locked="0" layoutInCell="1" hidden="0" allowOverlap="1" wp14:anchorId="10CDBBFB" wp14:editId="3FB13D1D">
              <wp:simplePos x="0" y="0"/>
              <wp:positionH relativeFrom="page">
                <wp:posOffset>6726873</wp:posOffset>
              </wp:positionH>
              <wp:positionV relativeFrom="page">
                <wp:posOffset>389573</wp:posOffset>
              </wp:positionV>
              <wp:extent cx="265430" cy="136525"/>
              <wp:effectExtent l="0" t="0" r="0" b="0"/>
              <wp:wrapNone/>
              <wp:docPr id="6" name="Rectángulo 6"/>
              <wp:cNvGraphicFramePr/>
              <a:graphic xmlns:a="http://schemas.openxmlformats.org/drawingml/2006/main">
                <a:graphicData uri="http://schemas.microsoft.com/office/word/2010/wordprocessingShape">
                  <wps:wsp>
                    <wps:cNvSpPr/>
                    <wps:spPr>
                      <a:xfrm>
                        <a:off x="5218048" y="3716500"/>
                        <a:ext cx="255905" cy="127000"/>
                      </a:xfrm>
                      <a:prstGeom prst="rect">
                        <a:avLst/>
                      </a:prstGeom>
                      <a:noFill/>
                      <a:ln>
                        <a:noFill/>
                      </a:ln>
                    </wps:spPr>
                    <wps:txbx>
                      <w:txbxContent>
                        <w:p w14:paraId="25112B79" w14:textId="77777777" w:rsidR="00957A35" w:rsidRDefault="006342A0">
                          <w:pPr>
                            <w:spacing w:line="180" w:lineRule="auto"/>
                            <w:ind w:left="20" w:right="-24" w:firstLine="20"/>
                            <w:textDirection w:val="btLr"/>
                          </w:pPr>
                          <w:r>
                            <w:rPr>
                              <w:color w:val="000000"/>
                              <w:sz w:val="16"/>
                            </w:rPr>
                            <w:t>741b</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6726873</wp:posOffset>
              </wp:positionH>
              <wp:positionV relativeFrom="page">
                <wp:posOffset>389573</wp:posOffset>
              </wp:positionV>
              <wp:extent cx="265430" cy="136525"/>
              <wp:effectExtent b="0" l="0" r="0" t="0"/>
              <wp:wrapNone/>
              <wp:docPr id="6"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65430" cy="136525"/>
                      </a:xfrm>
                      <a:prstGeom prst="rect"/>
                      <a:ln/>
                    </pic:spPr>
                  </pic:pic>
                </a:graphicData>
              </a:graphic>
            </wp:anchor>
          </w:drawing>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bai Tamayo">
    <w15:presenceInfo w15:providerId="AD" w15:userId="S::ibai.tamayo@unavarra.es::e9738329-223e-4282-ae9b-72cfdcd6e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A35"/>
    <w:rsid w:val="000D7B86"/>
    <w:rsid w:val="00242DAD"/>
    <w:rsid w:val="006342A0"/>
    <w:rsid w:val="00742789"/>
    <w:rsid w:val="0094252C"/>
    <w:rsid w:val="00957A35"/>
    <w:rsid w:val="00A33FB9"/>
    <w:rsid w:val="00D26DE3"/>
    <w:rsid w:val="00D32323"/>
    <w:rsid w:val="00E70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39C5"/>
  <w15:docId w15:val="{DAABD0E6-C550-4607-8863-1B774707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uiPriority w:val="9"/>
    <w:unhideWhenUsed/>
    <w:qFormat/>
    <w:pPr>
      <w:keepNext/>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cademic.oup.com/ije/article-lookup/doi/10.1093/ije/dyz266"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academic.oup.com/ije/article-lookup/doi/10.1093/ije/dyz266"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CD9CB-15B0-42A8-8A0A-F2CE990D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2198</Words>
  <Characters>12090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Ibai Tamayo</cp:lastModifiedBy>
  <cp:revision>2</cp:revision>
  <dcterms:created xsi:type="dcterms:W3CDTF">2022-11-21T10:34:00Z</dcterms:created>
  <dcterms:modified xsi:type="dcterms:W3CDTF">2022-11-21T10:34:00Z</dcterms:modified>
</cp:coreProperties>
</file>