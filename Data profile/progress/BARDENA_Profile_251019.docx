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14EDD" w:rsidRPr="001B6CF5" w:rsidRDefault="00714EDD">
      <w:pPr>
        <w:spacing w:before="9" w:line="200" w:lineRule="auto"/>
        <w:rPr>
          <w:lang w:val="en-US"/>
        </w:rPr>
        <w:sectPr w:rsidR="00714EDD" w:rsidRPr="001B6CF5">
          <w:pgSz w:w="12260" w:h="15820"/>
          <w:pgMar w:top="640" w:right="1160" w:bottom="280" w:left="1140" w:header="720" w:footer="720" w:gutter="0"/>
          <w:pgNumType w:start="1"/>
          <w:cols w:space="720"/>
        </w:sectPr>
      </w:pPr>
    </w:p>
    <w:p w14:paraId="00000002" w14:textId="77777777" w:rsidR="00714EDD" w:rsidRPr="001B6CF5" w:rsidRDefault="00714EDD">
      <w:pPr>
        <w:spacing w:line="200" w:lineRule="auto"/>
        <w:rPr>
          <w:lang w:val="en-US"/>
        </w:rPr>
      </w:pPr>
    </w:p>
    <w:p w14:paraId="00000003" w14:textId="77777777" w:rsidR="00714EDD" w:rsidRPr="001B6CF5" w:rsidRDefault="0071679E">
      <w:pPr>
        <w:spacing w:before="12"/>
        <w:ind w:left="123" w:right="7262"/>
        <w:jc w:val="both"/>
        <w:rPr>
          <w:sz w:val="28"/>
          <w:szCs w:val="28"/>
          <w:lang w:val="en-US"/>
        </w:rPr>
      </w:pPr>
      <w:r w:rsidRPr="001B6CF5">
        <w:rPr>
          <w:sz w:val="28"/>
          <w:szCs w:val="28"/>
          <w:lang w:val="en-US"/>
        </w:rPr>
        <w:t>Data Resource Profile</w:t>
      </w:r>
      <w:r w:rsidRPr="001B6CF5">
        <w:rPr>
          <w:noProof/>
          <w:lang w:val="en-US"/>
        </w:rPr>
        <mc:AlternateContent>
          <mc:Choice Requires="wpg">
            <w:drawing>
              <wp:anchor distT="0" distB="0" distL="0" distR="0" simplePos="0" relativeHeight="251658240" behindDoc="1" locked="0" layoutInCell="1" hidden="0" allowOverlap="1">
                <wp:simplePos x="0" y="0"/>
                <wp:positionH relativeFrom="column">
                  <wp:posOffset>76200</wp:posOffset>
                </wp:positionH>
                <wp:positionV relativeFrom="paragraph">
                  <wp:posOffset>-139699</wp:posOffset>
                </wp:positionV>
                <wp:extent cx="5257165"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1" name="Grupo 1"/>
                        <wpg:cNvGrpSpPr/>
                        <wpg:grpSpPr>
                          <a:xfrm>
                            <a:off x="2717418" y="3780000"/>
                            <a:ext cx="5257165" cy="0"/>
                            <a:chOff x="1263" y="-229"/>
                            <a:chExt cx="8279" cy="0"/>
                          </a:xfrm>
                        </wpg:grpSpPr>
                        <wps:wsp>
                          <wps:cNvPr id="2" name="Rectángulo 2"/>
                          <wps:cNvSpPr/>
                          <wps:spPr>
                            <a:xfrm>
                              <a:off x="1263" y="-229"/>
                              <a:ext cx="8275" cy="0"/>
                            </a:xfrm>
                            <a:prstGeom prst="rect">
                              <a:avLst/>
                            </a:prstGeom>
                            <a:noFill/>
                            <a:ln>
                              <a:noFill/>
                            </a:ln>
                          </wps:spPr>
                          <wps:txbx>
                            <w:txbxContent>
                              <w:p w14:paraId="08F55562" w14:textId="77777777" w:rsidR="00714EDD" w:rsidRDefault="00714EDD">
                                <w:pPr>
                                  <w:textDirection w:val="btLr"/>
                                </w:pPr>
                              </w:p>
                            </w:txbxContent>
                          </wps:txbx>
                          <wps:bodyPr spcFirstLastPara="1" wrap="square" lIns="91425" tIns="91425" rIns="91425" bIns="91425" anchor="ctr" anchorCtr="0">
                            <a:noAutofit/>
                          </wps:bodyPr>
                        </wps:wsp>
                        <wps:wsp>
                          <wps:cNvPr id="3" name="Forma libre 3"/>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76200</wp:posOffset>
                </wp:positionH>
                <wp:positionV relativeFrom="paragraph">
                  <wp:posOffset>-139699</wp:posOffset>
                </wp:positionV>
                <wp:extent cx="5257165" cy="12700"/>
                <wp:effectExtent b="0" l="0" r="0" t="0"/>
                <wp:wrapNone/>
                <wp:docPr id="1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257165" cy="12700"/>
                        </a:xfrm>
                        <a:prstGeom prst="rect"/>
                        <a:ln/>
                      </pic:spPr>
                    </pic:pic>
                  </a:graphicData>
                </a:graphic>
              </wp:anchor>
            </w:drawing>
          </mc:Fallback>
        </mc:AlternateContent>
      </w:r>
    </w:p>
    <w:p w14:paraId="00000004" w14:textId="77777777" w:rsidR="00714EDD" w:rsidRPr="001B6CF5" w:rsidRDefault="00714EDD">
      <w:pPr>
        <w:spacing w:before="4" w:line="220" w:lineRule="auto"/>
        <w:rPr>
          <w:sz w:val="22"/>
          <w:szCs w:val="22"/>
          <w:lang w:val="en-US"/>
        </w:rPr>
      </w:pPr>
    </w:p>
    <w:p w14:paraId="00000005" w14:textId="77777777" w:rsidR="00714EDD" w:rsidRPr="001B6CF5" w:rsidRDefault="0071679E">
      <w:pPr>
        <w:ind w:left="123" w:right="2539"/>
        <w:jc w:val="both"/>
        <w:rPr>
          <w:sz w:val="36"/>
          <w:szCs w:val="36"/>
          <w:lang w:val="en-US"/>
        </w:rPr>
      </w:pPr>
      <w:r w:rsidRPr="001B6CF5">
        <w:rPr>
          <w:sz w:val="36"/>
          <w:szCs w:val="36"/>
          <w:lang w:val="en-US"/>
        </w:rPr>
        <w:t>Data Resource Profile: Results Analysis Base of Navarre (BARDENA)</w:t>
      </w:r>
    </w:p>
    <w:p w14:paraId="00000006" w14:textId="77777777" w:rsidR="00714EDD" w:rsidRPr="001B6CF5" w:rsidRDefault="00714EDD">
      <w:pPr>
        <w:spacing w:before="2" w:line="140" w:lineRule="auto"/>
        <w:rPr>
          <w:sz w:val="14"/>
          <w:szCs w:val="14"/>
          <w:lang w:val="en-US"/>
        </w:rPr>
      </w:pPr>
    </w:p>
    <w:p w14:paraId="00000007" w14:textId="77777777" w:rsidR="00714EDD" w:rsidRPr="001B6CF5" w:rsidRDefault="00714EDD">
      <w:pPr>
        <w:ind w:left="123" w:right="2785"/>
        <w:jc w:val="both"/>
        <w:rPr>
          <w:sz w:val="17"/>
          <w:szCs w:val="17"/>
          <w:lang w:val="en-US"/>
        </w:rPr>
      </w:pPr>
    </w:p>
    <w:p w14:paraId="00000008" w14:textId="77777777" w:rsidR="00714EDD" w:rsidRPr="001B6CF5" w:rsidRDefault="0071679E">
      <w:pPr>
        <w:spacing w:before="35"/>
        <w:ind w:left="123" w:right="6514"/>
        <w:jc w:val="both"/>
        <w:rPr>
          <w:sz w:val="17"/>
          <w:szCs w:val="17"/>
          <w:lang w:val="en-US"/>
        </w:rPr>
      </w:pPr>
      <w:r w:rsidRPr="001B6CF5">
        <w:rPr>
          <w:sz w:val="18"/>
          <w:szCs w:val="18"/>
          <w:vertAlign w:val="superscript"/>
          <w:lang w:val="en-US"/>
        </w:rPr>
        <w:t>†</w:t>
      </w:r>
      <w:r w:rsidRPr="001B6CF5">
        <w:rPr>
          <w:sz w:val="17"/>
          <w:szCs w:val="17"/>
          <w:lang w:val="en-US"/>
        </w:rPr>
        <w:t>These authors contributed equally to this work.</w:t>
      </w:r>
    </w:p>
    <w:p w14:paraId="00000009" w14:textId="77777777" w:rsidR="00714EDD" w:rsidRPr="001B6CF5" w:rsidRDefault="00714EDD">
      <w:pPr>
        <w:spacing w:before="8" w:line="140" w:lineRule="auto"/>
        <w:rPr>
          <w:sz w:val="15"/>
          <w:szCs w:val="15"/>
          <w:lang w:val="en-US"/>
        </w:rPr>
      </w:pPr>
    </w:p>
    <w:p w14:paraId="0000000A" w14:textId="77777777" w:rsidR="00714EDD" w:rsidRPr="001B6CF5" w:rsidRDefault="0071679E">
      <w:pPr>
        <w:ind w:left="123" w:right="6090"/>
        <w:jc w:val="both"/>
        <w:rPr>
          <w:sz w:val="14"/>
          <w:szCs w:val="14"/>
          <w:lang w:val="en-US"/>
        </w:rPr>
        <w:sectPr w:rsidR="00714EDD" w:rsidRPr="001B6CF5">
          <w:type w:val="continuous"/>
          <w:pgSz w:w="12260" w:h="15820"/>
          <w:pgMar w:top="640" w:right="1160" w:bottom="280" w:left="1140" w:header="720" w:footer="720" w:gutter="0"/>
          <w:cols w:space="720"/>
        </w:sectPr>
      </w:pPr>
      <w:r w:rsidRPr="001B6CF5">
        <w:rPr>
          <w:noProof/>
          <w:lang w:val="en-US"/>
        </w:rPr>
        <mc:AlternateContent>
          <mc:Choice Requires="wpg">
            <w:drawing>
              <wp:anchor distT="0" distB="0" distL="0" distR="0" simplePos="0" relativeHeight="251659264" behindDoc="1" locked="0" layoutInCell="1" hidden="0" allowOverlap="1">
                <wp:simplePos x="0" y="0"/>
                <wp:positionH relativeFrom="column">
                  <wp:posOffset>76200</wp:posOffset>
                </wp:positionH>
                <wp:positionV relativeFrom="paragraph">
                  <wp:posOffset>330200</wp:posOffset>
                </wp:positionV>
                <wp:extent cx="5257165" cy="12700"/>
                <wp:effectExtent l="0" t="0" r="0" b="0"/>
                <wp:wrapNone/>
                <wp:docPr id="13" name="Grupo 13"/>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4" name="Grupo 4"/>
                        <wpg:cNvGrpSpPr/>
                        <wpg:grpSpPr>
                          <a:xfrm>
                            <a:off x="2717418" y="3780000"/>
                            <a:ext cx="5257165" cy="0"/>
                            <a:chOff x="1263" y="539"/>
                            <a:chExt cx="8279" cy="0"/>
                          </a:xfrm>
                        </wpg:grpSpPr>
                        <wps:wsp>
                          <wps:cNvPr id="5" name="Rectángulo 5"/>
                          <wps:cNvSpPr/>
                          <wps:spPr>
                            <a:xfrm>
                              <a:off x="1263" y="539"/>
                              <a:ext cx="8275" cy="0"/>
                            </a:xfrm>
                            <a:prstGeom prst="rect">
                              <a:avLst/>
                            </a:prstGeom>
                            <a:noFill/>
                            <a:ln>
                              <a:noFill/>
                            </a:ln>
                          </wps:spPr>
                          <wps:txbx>
                            <w:txbxContent>
                              <w:p w14:paraId="100A3563" w14:textId="77777777" w:rsidR="00714EDD" w:rsidRDefault="00714EDD">
                                <w:pPr>
                                  <w:textDirection w:val="btLr"/>
                                </w:pPr>
                              </w:p>
                            </w:txbxContent>
                          </wps:txbx>
                          <wps:bodyPr spcFirstLastPara="1" wrap="square" lIns="91425" tIns="91425" rIns="91425" bIns="91425" anchor="ctr" anchorCtr="0">
                            <a:noAutofit/>
                          </wps:bodyPr>
                        </wps:wsp>
                        <wps:wsp>
                          <wps:cNvPr id="6" name="Forma libre 6"/>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76200</wp:posOffset>
                </wp:positionH>
                <wp:positionV relativeFrom="paragraph">
                  <wp:posOffset>330200</wp:posOffset>
                </wp:positionV>
                <wp:extent cx="5257165" cy="12700"/>
                <wp:effectExtent b="0" l="0" r="0" t="0"/>
                <wp:wrapNone/>
                <wp:docPr id="1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257165" cy="12700"/>
                        </a:xfrm>
                        <a:prstGeom prst="rect"/>
                        <a:ln/>
                      </pic:spPr>
                    </pic:pic>
                  </a:graphicData>
                </a:graphic>
              </wp:anchor>
            </w:drawing>
          </mc:Fallback>
        </mc:AlternateContent>
      </w:r>
    </w:p>
    <w:p w14:paraId="0000000B" w14:textId="77777777" w:rsidR="00714EDD" w:rsidRPr="001B6CF5" w:rsidRDefault="00714EDD">
      <w:pPr>
        <w:spacing w:line="200" w:lineRule="auto"/>
        <w:rPr>
          <w:lang w:val="en-US"/>
        </w:rPr>
      </w:pPr>
    </w:p>
    <w:p w14:paraId="0000000C" w14:textId="77777777" w:rsidR="00714EDD" w:rsidRPr="001B6CF5" w:rsidRDefault="00714EDD">
      <w:pPr>
        <w:spacing w:line="200" w:lineRule="auto"/>
        <w:rPr>
          <w:lang w:val="en-US"/>
        </w:rPr>
        <w:sectPr w:rsidR="00714EDD" w:rsidRPr="001B6CF5">
          <w:type w:val="continuous"/>
          <w:pgSz w:w="12260" w:h="15820"/>
          <w:pgMar w:top="640" w:right="1160" w:bottom="280" w:left="1140" w:header="720" w:footer="720" w:gutter="0"/>
          <w:cols w:space="720"/>
        </w:sectPr>
      </w:pPr>
    </w:p>
    <w:p w14:paraId="0000000D" w14:textId="77777777" w:rsidR="00714EDD" w:rsidRPr="001B6CF5" w:rsidRDefault="0071679E">
      <w:pPr>
        <w:spacing w:before="26"/>
        <w:ind w:right="2500"/>
        <w:jc w:val="both"/>
        <w:rPr>
          <w:sz w:val="22"/>
          <w:szCs w:val="22"/>
          <w:lang w:val="en-US"/>
        </w:rPr>
      </w:pPr>
      <w:r w:rsidRPr="001B6CF5">
        <w:rPr>
          <w:sz w:val="22"/>
          <w:szCs w:val="22"/>
          <w:lang w:val="en-US"/>
        </w:rPr>
        <w:t>Data resource basics</w:t>
      </w:r>
    </w:p>
    <w:p w14:paraId="0000000E" w14:textId="77777777" w:rsidR="00714EDD" w:rsidRPr="001B6CF5" w:rsidRDefault="00714EDD">
      <w:pPr>
        <w:spacing w:before="3" w:line="120" w:lineRule="auto"/>
        <w:rPr>
          <w:sz w:val="12"/>
          <w:szCs w:val="12"/>
          <w:lang w:val="en-US"/>
        </w:rPr>
      </w:pPr>
    </w:p>
    <w:p w14:paraId="0000000F" w14:textId="77777777" w:rsidR="00714EDD" w:rsidRPr="001B6CF5" w:rsidRDefault="00714EDD">
      <w:pPr>
        <w:spacing w:before="1" w:line="301" w:lineRule="auto"/>
        <w:ind w:right="-30"/>
        <w:jc w:val="both"/>
        <w:rPr>
          <w:sz w:val="19"/>
          <w:szCs w:val="19"/>
          <w:lang w:val="en-US"/>
        </w:rPr>
      </w:pPr>
    </w:p>
    <w:p w14:paraId="00000010" w14:textId="6A79F138" w:rsidR="00714EDD" w:rsidRPr="001B6CF5" w:rsidRDefault="0071679E">
      <w:pPr>
        <w:spacing w:before="1" w:line="301" w:lineRule="auto"/>
        <w:ind w:right="-30"/>
        <w:jc w:val="both"/>
        <w:rPr>
          <w:sz w:val="19"/>
          <w:szCs w:val="19"/>
          <w:lang w:val="en-US"/>
        </w:rPr>
      </w:pPr>
      <w:proofErr w:type="gramStart"/>
      <w:r w:rsidRPr="001B6CF5">
        <w:rPr>
          <w:sz w:val="19"/>
          <w:szCs w:val="19"/>
          <w:lang w:val="en-US"/>
        </w:rPr>
        <w:t>The Results Analysis Base of Navarre (BARDENA) is a suite of products resulting of the integration of the different health systems of information in the Navarre region, a territory in the north of Spain with 0.65 million inhabitants and an annual birth coh</w:t>
      </w:r>
      <w:r w:rsidRPr="001B6CF5">
        <w:rPr>
          <w:sz w:val="19"/>
          <w:szCs w:val="19"/>
          <w:lang w:val="en-US"/>
        </w:rPr>
        <w:t>ort of 5000 newborns, representing 1.4 % of the Spanish population and approximately 1.5 per thousand of the European population.</w:t>
      </w:r>
      <w:proofErr w:type="gramEnd"/>
      <w:r w:rsidRPr="001B6CF5">
        <w:rPr>
          <w:sz w:val="19"/>
          <w:szCs w:val="19"/>
          <w:lang w:val="en-US"/>
        </w:rPr>
        <w:t xml:space="preserve"> The </w:t>
      </w:r>
      <w:proofErr w:type="gramStart"/>
      <w:r w:rsidRPr="001B6CF5">
        <w:rPr>
          <w:sz w:val="19"/>
          <w:szCs w:val="19"/>
          <w:lang w:val="en-US"/>
        </w:rPr>
        <w:t>BARDENA has been developed by the health department of the Navarre region government with public funding</w:t>
      </w:r>
      <w:proofErr w:type="gramEnd"/>
      <w:r w:rsidRPr="001B6CF5">
        <w:rPr>
          <w:sz w:val="19"/>
          <w:szCs w:val="19"/>
          <w:lang w:val="en-US"/>
        </w:rPr>
        <w:t xml:space="preserve">. </w:t>
      </w:r>
      <w:ins w:id="0" w:author="D127022" w:date="2022-11-30T15:23:00Z">
        <w:r w:rsidR="001B6CF5">
          <w:rPr>
            <w:sz w:val="19"/>
            <w:szCs w:val="19"/>
            <w:lang w:val="en-US"/>
          </w:rPr>
          <w:t>As part of the S</w:t>
        </w:r>
      </w:ins>
      <w:ins w:id="1" w:author="D127022" w:date="2022-11-30T15:26:00Z">
        <w:r w:rsidR="001B6CF5">
          <w:rPr>
            <w:sz w:val="19"/>
            <w:szCs w:val="19"/>
            <w:lang w:val="en-US"/>
          </w:rPr>
          <w:t>p</w:t>
        </w:r>
      </w:ins>
      <w:ins w:id="2" w:author="D127022" w:date="2022-11-30T15:23:00Z">
        <w:r w:rsidR="001B6CF5">
          <w:rPr>
            <w:sz w:val="19"/>
            <w:szCs w:val="19"/>
            <w:lang w:val="en-US"/>
          </w:rPr>
          <w:t xml:space="preserve">anish National Health System (HS), </w:t>
        </w:r>
      </w:ins>
      <w:del w:id="3" w:author="D127022" w:date="2022-11-30T15:23:00Z">
        <w:r w:rsidRPr="001B6CF5" w:rsidDel="001B6CF5">
          <w:rPr>
            <w:sz w:val="19"/>
            <w:szCs w:val="19"/>
            <w:lang w:val="en-US"/>
          </w:rPr>
          <w:delText xml:space="preserve">The </w:delText>
        </w:r>
      </w:del>
      <w:ins w:id="4" w:author="D127022" w:date="2022-11-30T15:23:00Z">
        <w:r w:rsidR="001B6CF5">
          <w:rPr>
            <w:sz w:val="19"/>
            <w:szCs w:val="19"/>
            <w:lang w:val="en-US"/>
          </w:rPr>
          <w:t>t</w:t>
        </w:r>
        <w:r w:rsidR="001B6CF5" w:rsidRPr="001B6CF5">
          <w:rPr>
            <w:sz w:val="19"/>
            <w:szCs w:val="19"/>
            <w:lang w:val="en-US"/>
          </w:rPr>
          <w:t xml:space="preserve">he </w:t>
        </w:r>
      </w:ins>
      <w:ins w:id="5" w:author="D127022" w:date="2022-11-30T15:24:00Z">
        <w:r w:rsidR="001B6CF5">
          <w:rPr>
            <w:sz w:val="19"/>
            <w:szCs w:val="19"/>
            <w:lang w:val="en-US"/>
          </w:rPr>
          <w:t xml:space="preserve">public </w:t>
        </w:r>
      </w:ins>
      <w:r w:rsidRPr="001B6CF5">
        <w:rPr>
          <w:sz w:val="19"/>
          <w:szCs w:val="19"/>
          <w:lang w:val="en-US"/>
        </w:rPr>
        <w:t>health syste</w:t>
      </w:r>
      <w:r w:rsidRPr="001B6CF5">
        <w:rPr>
          <w:sz w:val="19"/>
          <w:szCs w:val="19"/>
          <w:lang w:val="en-US"/>
        </w:rPr>
        <w:t xml:space="preserve">m </w:t>
      </w:r>
      <w:del w:id="6" w:author="D127022" w:date="2022-11-30T15:24:00Z">
        <w:r w:rsidRPr="001B6CF5" w:rsidDel="001B6CF5">
          <w:rPr>
            <w:sz w:val="19"/>
            <w:szCs w:val="19"/>
            <w:lang w:val="en-US"/>
          </w:rPr>
          <w:delText xml:space="preserve">(HS) </w:delText>
        </w:r>
      </w:del>
      <w:r w:rsidRPr="001B6CF5">
        <w:rPr>
          <w:sz w:val="19"/>
          <w:szCs w:val="19"/>
          <w:lang w:val="en-US"/>
        </w:rPr>
        <w:t xml:space="preserve">of </w:t>
      </w:r>
      <w:del w:id="7" w:author="D127022" w:date="2022-11-30T15:22:00Z">
        <w:r w:rsidRPr="001B6CF5" w:rsidDel="001B6CF5">
          <w:rPr>
            <w:sz w:val="19"/>
            <w:szCs w:val="19"/>
            <w:lang w:val="en-US"/>
          </w:rPr>
          <w:delText xml:space="preserve">the </w:delText>
        </w:r>
      </w:del>
      <w:r w:rsidRPr="001B6CF5">
        <w:rPr>
          <w:sz w:val="19"/>
          <w:szCs w:val="19"/>
          <w:lang w:val="en-US"/>
        </w:rPr>
        <w:t>Navarre</w:t>
      </w:r>
      <w:ins w:id="8" w:author="D127022" w:date="2022-11-30T15:28:00Z">
        <w:r w:rsidR="001B6CF5">
          <w:rPr>
            <w:sz w:val="19"/>
            <w:szCs w:val="19"/>
            <w:lang w:val="en-US"/>
          </w:rPr>
          <w:t xml:space="preserve"> (SNS-O) </w:t>
        </w:r>
        <w:proofErr w:type="spellStart"/>
        <w:r w:rsidR="001B6CF5">
          <w:rPr>
            <w:sz w:val="19"/>
            <w:szCs w:val="19"/>
          </w:rPr>
          <w:t>provide</w:t>
        </w:r>
        <w:r w:rsidR="001B6CF5">
          <w:rPr>
            <w:sz w:val="19"/>
            <w:szCs w:val="19"/>
          </w:rPr>
          <w:t>s</w:t>
        </w:r>
        <w:proofErr w:type="spellEnd"/>
        <w:r w:rsidR="001B6CF5">
          <w:rPr>
            <w:sz w:val="19"/>
            <w:szCs w:val="19"/>
          </w:rPr>
          <w:t xml:space="preserve"> </w:t>
        </w:r>
        <w:proofErr w:type="spellStart"/>
        <w:r w:rsidR="001B6CF5">
          <w:rPr>
            <w:sz w:val="19"/>
            <w:szCs w:val="19"/>
          </w:rPr>
          <w:t>a</w:t>
        </w:r>
        <w:r w:rsidR="00B34C84">
          <w:rPr>
            <w:sz w:val="19"/>
            <w:szCs w:val="19"/>
          </w:rPr>
          <w:t>n</w:t>
        </w:r>
        <w:proofErr w:type="spellEnd"/>
        <w:r w:rsidR="001B6CF5">
          <w:rPr>
            <w:sz w:val="19"/>
            <w:szCs w:val="19"/>
          </w:rPr>
          <w:t xml:space="preserve"> universal </w:t>
        </w:r>
        <w:proofErr w:type="spellStart"/>
        <w:r w:rsidR="001B6CF5">
          <w:rPr>
            <w:sz w:val="19"/>
            <w:szCs w:val="19"/>
          </w:rPr>
          <w:t>need</w:t>
        </w:r>
        <w:proofErr w:type="spellEnd"/>
        <w:r w:rsidR="001B6CF5">
          <w:rPr>
            <w:sz w:val="19"/>
            <w:szCs w:val="19"/>
          </w:rPr>
          <w:t xml:space="preserve"> </w:t>
        </w:r>
        <w:proofErr w:type="spellStart"/>
        <w:r w:rsidR="001B6CF5">
          <w:rPr>
            <w:sz w:val="19"/>
            <w:szCs w:val="19"/>
          </w:rPr>
          <w:t>based</w:t>
        </w:r>
        <w:proofErr w:type="spellEnd"/>
        <w:r w:rsidR="001B6CF5">
          <w:rPr>
            <w:sz w:val="19"/>
            <w:szCs w:val="19"/>
          </w:rPr>
          <w:t xml:space="preserve"> free </w:t>
        </w:r>
        <w:proofErr w:type="spellStart"/>
        <w:r w:rsidR="001B6CF5">
          <w:rPr>
            <w:sz w:val="19"/>
            <w:szCs w:val="19"/>
          </w:rPr>
          <w:t>health</w:t>
        </w:r>
        <w:proofErr w:type="spellEnd"/>
        <w:r w:rsidR="001B6CF5">
          <w:rPr>
            <w:sz w:val="19"/>
            <w:szCs w:val="19"/>
          </w:rPr>
          <w:t xml:space="preserve"> </w:t>
        </w:r>
        <w:proofErr w:type="spellStart"/>
        <w:r w:rsidR="001B6CF5">
          <w:rPr>
            <w:sz w:val="19"/>
            <w:szCs w:val="19"/>
          </w:rPr>
          <w:t>care</w:t>
        </w:r>
        <w:proofErr w:type="spellEnd"/>
        <w:r w:rsidR="001B6CF5">
          <w:rPr>
            <w:sz w:val="19"/>
            <w:szCs w:val="19"/>
          </w:rPr>
          <w:t xml:space="preserve">, </w:t>
        </w:r>
        <w:proofErr w:type="spellStart"/>
        <w:r w:rsidR="001B6CF5">
          <w:rPr>
            <w:sz w:val="19"/>
            <w:szCs w:val="19"/>
          </w:rPr>
          <w:t>where</w:t>
        </w:r>
        <w:proofErr w:type="spellEnd"/>
        <w:r w:rsidR="001B6CF5">
          <w:rPr>
            <w:sz w:val="19"/>
            <w:szCs w:val="19"/>
          </w:rPr>
          <w:t xml:space="preserve">  </w:t>
        </w:r>
        <w:proofErr w:type="spellStart"/>
        <w:r w:rsidR="001B6CF5">
          <w:rPr>
            <w:sz w:val="19"/>
            <w:szCs w:val="19"/>
          </w:rPr>
          <w:t>pharmaceuticals</w:t>
        </w:r>
        <w:proofErr w:type="spellEnd"/>
        <w:r w:rsidR="001B6CF5">
          <w:rPr>
            <w:sz w:val="19"/>
            <w:szCs w:val="19"/>
          </w:rPr>
          <w:t xml:space="preserve"> </w:t>
        </w:r>
        <w:proofErr w:type="spellStart"/>
        <w:r w:rsidR="001B6CF5">
          <w:rPr>
            <w:sz w:val="19"/>
            <w:szCs w:val="19"/>
          </w:rPr>
          <w:t>dispensed</w:t>
        </w:r>
        <w:proofErr w:type="spellEnd"/>
        <w:r w:rsidR="001B6CF5">
          <w:rPr>
            <w:sz w:val="19"/>
            <w:szCs w:val="19"/>
          </w:rPr>
          <w:t xml:space="preserve"> </w:t>
        </w:r>
        <w:proofErr w:type="spellStart"/>
        <w:r w:rsidR="001B6CF5">
          <w:rPr>
            <w:sz w:val="19"/>
            <w:szCs w:val="19"/>
          </w:rPr>
          <w:t>out</w:t>
        </w:r>
        <w:proofErr w:type="spellEnd"/>
        <w:r w:rsidR="001B6CF5">
          <w:rPr>
            <w:sz w:val="19"/>
            <w:szCs w:val="19"/>
          </w:rPr>
          <w:t xml:space="preserve"> of </w:t>
        </w:r>
        <w:proofErr w:type="spellStart"/>
        <w:r w:rsidR="001B6CF5">
          <w:rPr>
            <w:sz w:val="19"/>
            <w:szCs w:val="19"/>
          </w:rPr>
          <w:t>hospitals</w:t>
        </w:r>
        <w:proofErr w:type="spellEnd"/>
        <w:r w:rsidR="001B6CF5">
          <w:rPr>
            <w:sz w:val="19"/>
            <w:szCs w:val="19"/>
          </w:rPr>
          <w:t xml:space="preserve"> are </w:t>
        </w:r>
        <w:proofErr w:type="spellStart"/>
        <w:r w:rsidR="001B6CF5">
          <w:rPr>
            <w:sz w:val="19"/>
            <w:szCs w:val="19"/>
          </w:rPr>
          <w:t>copaid</w:t>
        </w:r>
        <w:proofErr w:type="spellEnd"/>
        <w:r w:rsidR="001B6CF5">
          <w:rPr>
            <w:sz w:val="19"/>
            <w:szCs w:val="19"/>
          </w:rPr>
          <w:t xml:space="preserve"> </w:t>
        </w:r>
        <w:proofErr w:type="spellStart"/>
        <w:r w:rsidR="001B6CF5">
          <w:rPr>
            <w:sz w:val="19"/>
            <w:szCs w:val="19"/>
          </w:rPr>
          <w:t>according</w:t>
        </w:r>
        <w:proofErr w:type="spellEnd"/>
        <w:r w:rsidR="001B6CF5">
          <w:rPr>
            <w:sz w:val="19"/>
            <w:szCs w:val="19"/>
          </w:rPr>
          <w:t xml:space="preserve"> to </w:t>
        </w:r>
        <w:proofErr w:type="spellStart"/>
        <w:r w:rsidR="001B6CF5">
          <w:rPr>
            <w:sz w:val="19"/>
            <w:szCs w:val="19"/>
          </w:rPr>
          <w:t>the</w:t>
        </w:r>
        <w:proofErr w:type="spellEnd"/>
        <w:r w:rsidR="001B6CF5">
          <w:rPr>
            <w:sz w:val="19"/>
            <w:szCs w:val="19"/>
          </w:rPr>
          <w:t xml:space="preserve"> </w:t>
        </w:r>
        <w:proofErr w:type="spellStart"/>
        <w:r w:rsidR="001B6CF5">
          <w:rPr>
            <w:sz w:val="19"/>
            <w:szCs w:val="19"/>
          </w:rPr>
          <w:t>income</w:t>
        </w:r>
        <w:proofErr w:type="spellEnd"/>
        <w:r w:rsidR="001B6CF5">
          <w:rPr>
            <w:sz w:val="19"/>
            <w:szCs w:val="19"/>
          </w:rPr>
          <w:t xml:space="preserve">  </w:t>
        </w:r>
        <w:proofErr w:type="spellStart"/>
        <w:r w:rsidR="001B6CF5">
          <w:rPr>
            <w:sz w:val="19"/>
            <w:szCs w:val="19"/>
          </w:rPr>
          <w:t>fo</w:t>
        </w:r>
        <w:proofErr w:type="spellEnd"/>
        <w:r w:rsidR="001B6CF5">
          <w:rPr>
            <w:sz w:val="19"/>
            <w:szCs w:val="19"/>
          </w:rPr>
          <w:t xml:space="preserve"> </w:t>
        </w:r>
        <w:proofErr w:type="spellStart"/>
        <w:r w:rsidR="001B6CF5">
          <w:rPr>
            <w:sz w:val="19"/>
            <w:szCs w:val="19"/>
          </w:rPr>
          <w:t>the</w:t>
        </w:r>
        <w:proofErr w:type="spellEnd"/>
        <w:r w:rsidR="001B6CF5">
          <w:rPr>
            <w:sz w:val="19"/>
            <w:szCs w:val="19"/>
          </w:rPr>
          <w:t xml:space="preserve"> individual. (1) </w:t>
        </w:r>
      </w:ins>
      <w:ins w:id="9" w:author="D127022" w:date="2022-11-30T15:29:00Z">
        <w:r w:rsidR="00B34C84">
          <w:rPr>
            <w:sz w:val="19"/>
            <w:szCs w:val="19"/>
          </w:rPr>
          <w:t xml:space="preserve">and </w:t>
        </w:r>
      </w:ins>
      <w:del w:id="10" w:author="D127022" w:date="2022-11-30T15:24:00Z">
        <w:r w:rsidRPr="001B6CF5" w:rsidDel="001B6CF5">
          <w:rPr>
            <w:sz w:val="19"/>
            <w:szCs w:val="19"/>
            <w:lang w:val="en-US"/>
          </w:rPr>
          <w:delText xml:space="preserve"> </w:delText>
        </w:r>
      </w:del>
      <w:del w:id="11" w:author="D127022" w:date="2022-11-30T15:22:00Z">
        <w:r w:rsidRPr="001B6CF5" w:rsidDel="001B6CF5">
          <w:rPr>
            <w:sz w:val="19"/>
            <w:szCs w:val="19"/>
            <w:lang w:val="en-US"/>
          </w:rPr>
          <w:delText xml:space="preserve">region </w:delText>
        </w:r>
      </w:del>
      <w:del w:id="12" w:author="D127022" w:date="2022-11-30T15:24:00Z">
        <w:r w:rsidRPr="001B6CF5" w:rsidDel="001B6CF5">
          <w:rPr>
            <w:sz w:val="19"/>
            <w:szCs w:val="19"/>
            <w:lang w:val="en-US"/>
          </w:rPr>
          <w:delText>is part of the Spanish national health system</w:delText>
        </w:r>
      </w:del>
      <w:r w:rsidRPr="001B6CF5">
        <w:rPr>
          <w:sz w:val="19"/>
          <w:szCs w:val="19"/>
          <w:lang w:val="en-US"/>
        </w:rPr>
        <w:t xml:space="preserve">, </w:t>
      </w:r>
      <w:del w:id="13" w:author="D127022" w:date="2022-11-30T15:24:00Z">
        <w:r w:rsidRPr="001B6CF5" w:rsidDel="001B6CF5">
          <w:rPr>
            <w:sz w:val="19"/>
            <w:szCs w:val="19"/>
            <w:lang w:val="en-US"/>
          </w:rPr>
          <w:delText xml:space="preserve">a system of nearly universal coverage </w:delText>
        </w:r>
      </w:del>
      <w:ins w:id="14" w:author="D127022" w:date="2022-11-30T15:24:00Z">
        <w:r w:rsidR="001B6CF5">
          <w:rPr>
            <w:sz w:val="19"/>
            <w:szCs w:val="19"/>
            <w:lang w:val="en-US"/>
          </w:rPr>
          <w:t xml:space="preserve">has a coverage  over 99% </w:t>
        </w:r>
      </w:ins>
      <w:r w:rsidRPr="001B6CF5">
        <w:rPr>
          <w:sz w:val="19"/>
          <w:szCs w:val="19"/>
          <w:lang w:val="en-US"/>
        </w:rPr>
        <w:t>of all citizens,</w:t>
      </w:r>
      <w:r w:rsidR="001B6CF5">
        <w:rPr>
          <w:sz w:val="19"/>
          <w:szCs w:val="19"/>
          <w:lang w:val="en-US"/>
        </w:rPr>
        <w:t>[</w:t>
      </w:r>
      <w:r w:rsidR="001B6CF5" w:rsidRPr="001B6CF5">
        <w:rPr>
          <w:highlight w:val="yellow"/>
        </w:rPr>
        <w:t xml:space="preserve"> </w:t>
      </w:r>
      <w:r w:rsidR="001B6CF5" w:rsidRPr="005C25B4">
        <w:rPr>
          <w:highlight w:val="yellow"/>
        </w:rPr>
        <w:t>Asistencia sanitaria. Cifras relativas. Instituto Nacional Estadística (INE), 2018. https://www.ine.es/jaxi/Tabla.htm?tpx=47935&amp;L=0.</w:t>
      </w:r>
      <w:r w:rsidR="001B6CF5">
        <w:rPr>
          <w:sz w:val="19"/>
          <w:szCs w:val="19"/>
          <w:lang w:val="en-US"/>
        </w:rPr>
        <w:t>]</w:t>
      </w:r>
      <w:r w:rsidRPr="001B6CF5">
        <w:rPr>
          <w:sz w:val="19"/>
          <w:szCs w:val="19"/>
          <w:lang w:val="en-US"/>
        </w:rPr>
        <w:t xml:space="preserve"> </w:t>
      </w:r>
      <w:del w:id="15" w:author="D127022" w:date="2022-11-30T15:30:00Z">
        <w:r w:rsidRPr="001B6CF5" w:rsidDel="00B34C84">
          <w:rPr>
            <w:sz w:val="19"/>
            <w:szCs w:val="19"/>
            <w:lang w:val="en-US"/>
          </w:rPr>
          <w:delText xml:space="preserve">providing care based on need and free at the point of delivery, except for a cost-sharing scheme for </w:delText>
        </w:r>
        <w:r w:rsidRPr="001B6CF5" w:rsidDel="00B34C84">
          <w:rPr>
            <w:sz w:val="19"/>
            <w:szCs w:val="19"/>
            <w:lang w:val="en-US"/>
          </w:rPr>
          <w:delText>pharmaceuticals</w:delText>
        </w:r>
        <w:r w:rsidRPr="001B6CF5" w:rsidDel="00B34C84">
          <w:rPr>
            <w:sz w:val="19"/>
            <w:szCs w:val="19"/>
            <w:lang w:val="en-US"/>
          </w:rPr>
          <w:delText xml:space="preserve"> dispense</w:delText>
        </w:r>
        <w:r w:rsidRPr="001B6CF5" w:rsidDel="00B34C84">
          <w:rPr>
            <w:sz w:val="19"/>
            <w:szCs w:val="19"/>
            <w:lang w:val="en-US"/>
          </w:rPr>
          <w:delText xml:space="preserve">d out of hospitals [1]. </w:delText>
        </w:r>
      </w:del>
      <w:r w:rsidRPr="001B6CF5">
        <w:rPr>
          <w:sz w:val="19"/>
          <w:szCs w:val="19"/>
          <w:lang w:val="en-US"/>
        </w:rPr>
        <w:t xml:space="preserve">Care delivery </w:t>
      </w:r>
      <w:proofErr w:type="gramStart"/>
      <w:r w:rsidRPr="001B6CF5">
        <w:rPr>
          <w:sz w:val="19"/>
          <w:szCs w:val="19"/>
          <w:lang w:val="en-US"/>
        </w:rPr>
        <w:t>is mainly undertaken</w:t>
      </w:r>
      <w:proofErr w:type="gramEnd"/>
      <w:r w:rsidRPr="001B6CF5">
        <w:rPr>
          <w:sz w:val="19"/>
          <w:szCs w:val="19"/>
          <w:lang w:val="en-US"/>
        </w:rPr>
        <w:t xml:space="preserve"> through a network of publicly owned, staffed and operated inpatient and outpatient </w:t>
      </w:r>
      <w:proofErr w:type="spellStart"/>
      <w:r w:rsidRPr="001B6CF5">
        <w:rPr>
          <w:sz w:val="19"/>
          <w:szCs w:val="19"/>
          <w:lang w:val="en-US"/>
        </w:rPr>
        <w:t>centres</w:t>
      </w:r>
      <w:proofErr w:type="spellEnd"/>
      <w:r w:rsidRPr="001B6CF5">
        <w:rPr>
          <w:sz w:val="19"/>
          <w:szCs w:val="19"/>
          <w:lang w:val="en-US"/>
        </w:rPr>
        <w:t xml:space="preserve">. </w:t>
      </w:r>
      <w:del w:id="16" w:author="D127022" w:date="2022-11-30T15:31:00Z">
        <w:r w:rsidRPr="001B6CF5" w:rsidDel="00B34C84">
          <w:rPr>
            <w:sz w:val="19"/>
            <w:szCs w:val="19"/>
            <w:lang w:val="en-US"/>
          </w:rPr>
          <w:delText xml:space="preserve">In 2002 a process of devolution to the 17 regions that comprise the Spanish state was completed. </w:delText>
        </w:r>
      </w:del>
      <w:r w:rsidRPr="001B6CF5">
        <w:rPr>
          <w:sz w:val="19"/>
          <w:szCs w:val="19"/>
          <w:lang w:val="en-US"/>
        </w:rPr>
        <w:t>Each reg</w:t>
      </w:r>
      <w:r w:rsidRPr="001B6CF5">
        <w:rPr>
          <w:sz w:val="19"/>
          <w:szCs w:val="19"/>
          <w:lang w:val="en-US"/>
        </w:rPr>
        <w:t xml:space="preserve">ional NHS is geographically </w:t>
      </w:r>
      <w:proofErr w:type="spellStart"/>
      <w:r w:rsidRPr="001B6CF5">
        <w:rPr>
          <w:sz w:val="19"/>
          <w:szCs w:val="19"/>
          <w:lang w:val="en-US"/>
        </w:rPr>
        <w:t>organised</w:t>
      </w:r>
      <w:proofErr w:type="spellEnd"/>
      <w:r w:rsidRPr="001B6CF5">
        <w:rPr>
          <w:sz w:val="19"/>
          <w:szCs w:val="19"/>
          <w:lang w:val="en-US"/>
        </w:rPr>
        <w:t xml:space="preserve"> into Primary Healthcare Districts (among 5000–25000 people served by one Primary Care Centre), which in turn are embedded into Healthcare Departments where the </w:t>
      </w:r>
      <w:del w:id="17" w:author="D127022" w:date="2022-11-30T15:40:00Z">
        <w:r w:rsidRPr="001B6CF5" w:rsidDel="001D66E8">
          <w:rPr>
            <w:sz w:val="19"/>
            <w:szCs w:val="19"/>
            <w:lang w:val="en-US"/>
          </w:rPr>
          <w:delText xml:space="preserve">populational </w:delText>
        </w:r>
      </w:del>
      <w:r w:rsidRPr="001B6CF5">
        <w:rPr>
          <w:sz w:val="19"/>
          <w:szCs w:val="19"/>
          <w:lang w:val="en-US"/>
        </w:rPr>
        <w:t xml:space="preserve">coverage is divided into </w:t>
      </w:r>
      <w:ins w:id="18" w:author="D127022" w:date="2022-11-30T15:41:00Z">
        <w:r w:rsidR="001D66E8">
          <w:rPr>
            <w:sz w:val="19"/>
            <w:szCs w:val="19"/>
            <w:lang w:val="en-US"/>
          </w:rPr>
          <w:t xml:space="preserve">areas </w:t>
        </w:r>
      </w:ins>
      <w:ins w:id="19" w:author="D127022" w:date="2022-11-30T15:42:00Z">
        <w:r w:rsidR="001D66E8">
          <w:rPr>
            <w:sz w:val="19"/>
            <w:szCs w:val="19"/>
            <w:lang w:val="en-US"/>
          </w:rPr>
          <w:t xml:space="preserve">served by public </w:t>
        </w:r>
      </w:ins>
      <w:r w:rsidRPr="001B6CF5">
        <w:rPr>
          <w:sz w:val="19"/>
          <w:szCs w:val="19"/>
          <w:lang w:val="en-US"/>
        </w:rPr>
        <w:t>Hospitals. In Navarr</w:t>
      </w:r>
      <w:r w:rsidRPr="001B6CF5">
        <w:rPr>
          <w:sz w:val="19"/>
          <w:szCs w:val="19"/>
          <w:lang w:val="en-US"/>
        </w:rPr>
        <w:t>e</w:t>
      </w:r>
      <w:sdt>
        <w:sdtPr>
          <w:rPr>
            <w:lang w:val="en-US"/>
          </w:rPr>
          <w:tag w:val="goog_rdk_0"/>
          <w:id w:val="-439837857"/>
        </w:sdtPr>
        <w:sdtEndPr/>
        <w:sdtContent>
          <w:ins w:id="20" w:author="Julian Librero" w:date="2022-11-30T07:54:00Z">
            <w:r w:rsidRPr="001B6CF5">
              <w:rPr>
                <w:sz w:val="19"/>
                <w:szCs w:val="19"/>
                <w:lang w:val="en-US"/>
              </w:rPr>
              <w:t>,</w:t>
            </w:r>
          </w:ins>
        </w:sdtContent>
      </w:sdt>
      <w:r w:rsidRPr="001B6CF5">
        <w:rPr>
          <w:sz w:val="19"/>
          <w:szCs w:val="19"/>
          <w:lang w:val="en-US"/>
        </w:rPr>
        <w:t xml:space="preserve"> there are three</w:t>
      </w:r>
      <w:sdt>
        <w:sdtPr>
          <w:rPr>
            <w:lang w:val="en-US"/>
          </w:rPr>
          <w:tag w:val="goog_rdk_1"/>
          <w:id w:val="-446692934"/>
        </w:sdtPr>
        <w:sdtEndPr/>
        <w:sdtContent>
          <w:ins w:id="21" w:author="Julian Librero" w:date="2022-11-30T07:53:00Z">
            <w:r w:rsidRPr="001B6CF5">
              <w:rPr>
                <w:sz w:val="19"/>
                <w:szCs w:val="19"/>
                <w:lang w:val="en-US"/>
              </w:rPr>
              <w:t xml:space="preserve"> public</w:t>
            </w:r>
          </w:ins>
        </w:sdtContent>
      </w:sdt>
      <w:r w:rsidRPr="001B6CF5">
        <w:rPr>
          <w:sz w:val="19"/>
          <w:szCs w:val="19"/>
          <w:lang w:val="en-US"/>
        </w:rPr>
        <w:t xml:space="preserve"> hospitals</w:t>
      </w:r>
      <w:del w:id="22" w:author="D127022" w:date="2022-11-30T15:43:00Z">
        <w:r w:rsidRPr="001B6CF5" w:rsidDel="001D66E8">
          <w:rPr>
            <w:sz w:val="19"/>
            <w:szCs w:val="19"/>
            <w:lang w:val="en-US"/>
          </w:rPr>
          <w:delText xml:space="preserve"> bringing coverage to the whole Navarre population</w:delText>
        </w:r>
      </w:del>
      <w:r w:rsidRPr="001B6CF5">
        <w:rPr>
          <w:sz w:val="19"/>
          <w:szCs w:val="19"/>
          <w:lang w:val="en-US"/>
        </w:rPr>
        <w:t>: Pamplona (~477,000 inhabitants), Tudela (~109,000 inhabitants) and Estella (~64,000 inhabitants). Since each regional HS develops and operates its own information sy</w:t>
      </w:r>
      <w:r w:rsidRPr="001B6CF5">
        <w:rPr>
          <w:sz w:val="19"/>
          <w:szCs w:val="19"/>
          <w:lang w:val="en-US"/>
        </w:rPr>
        <w:t xml:space="preserve">stems, the resulting products presented are unequal, being BARDENA among the best in terms of richness and quality of data, exploitation capabilities, and the integration of different products. </w:t>
      </w:r>
      <w:proofErr w:type="spellStart"/>
      <w:ins w:id="23" w:author="D127022" w:date="2022-11-30T15:45:00Z">
        <w:r w:rsidR="001D66E8">
          <w:rPr>
            <w:sz w:val="19"/>
            <w:szCs w:val="19"/>
            <w:lang w:val="en-US"/>
          </w:rPr>
          <w:t>The</w:t>
        </w:r>
      </w:ins>
      <w:del w:id="24" w:author="D127022" w:date="2022-11-30T15:45:00Z">
        <w:r w:rsidRPr="001B6CF5" w:rsidDel="001D66E8">
          <w:rPr>
            <w:sz w:val="19"/>
            <w:szCs w:val="19"/>
            <w:lang w:val="en-US"/>
          </w:rPr>
          <w:delText>I</w:delText>
        </w:r>
        <w:r w:rsidRPr="001B6CF5" w:rsidDel="001D66E8">
          <w:rPr>
            <w:sz w:val="19"/>
            <w:szCs w:val="19"/>
            <w:lang w:val="en-US"/>
          </w:rPr>
          <w:delText>n</w:delText>
        </w:r>
        <w:r w:rsidRPr="001B6CF5" w:rsidDel="001D66E8">
          <w:rPr>
            <w:sz w:val="19"/>
            <w:szCs w:val="19"/>
            <w:lang w:val="en-US"/>
          </w:rPr>
          <w:delText xml:space="preserve"> </w:delText>
        </w:r>
        <w:r w:rsidRPr="001B6CF5" w:rsidDel="001D66E8">
          <w:rPr>
            <w:sz w:val="19"/>
            <w:szCs w:val="19"/>
            <w:lang w:val="en-US"/>
          </w:rPr>
          <w:delText>t</w:delText>
        </w:r>
        <w:r w:rsidRPr="001B6CF5" w:rsidDel="001D66E8">
          <w:rPr>
            <w:sz w:val="19"/>
            <w:szCs w:val="19"/>
            <w:lang w:val="en-US"/>
          </w:rPr>
          <w:delText>h</w:delText>
        </w:r>
        <w:r w:rsidRPr="001B6CF5" w:rsidDel="001D66E8">
          <w:rPr>
            <w:sz w:val="19"/>
            <w:szCs w:val="19"/>
            <w:lang w:val="en-US"/>
          </w:rPr>
          <w:delText>e</w:delText>
        </w:r>
        <w:r w:rsidRPr="001B6CF5" w:rsidDel="001D66E8">
          <w:rPr>
            <w:sz w:val="19"/>
            <w:szCs w:val="19"/>
            <w:lang w:val="en-US"/>
          </w:rPr>
          <w:delText xml:space="preserve"> </w:delText>
        </w:r>
      </w:del>
      <w:r w:rsidRPr="001B6CF5">
        <w:rPr>
          <w:sz w:val="19"/>
          <w:szCs w:val="19"/>
          <w:lang w:val="en-US"/>
        </w:rPr>
        <w:t>BARDENA</w:t>
      </w:r>
      <w:proofErr w:type="spellEnd"/>
      <w:r w:rsidRPr="001B6CF5">
        <w:rPr>
          <w:sz w:val="19"/>
          <w:szCs w:val="19"/>
          <w:lang w:val="en-US"/>
        </w:rPr>
        <w:t xml:space="preserve"> Suite, besides the databases, which conform to </w:t>
      </w:r>
      <w:r w:rsidRPr="001B6CF5">
        <w:rPr>
          <w:sz w:val="19"/>
          <w:szCs w:val="19"/>
          <w:lang w:val="en-US"/>
        </w:rPr>
        <w:t xml:space="preserve">the BARDENA Core, </w:t>
      </w:r>
      <w:del w:id="25" w:author="D127022" w:date="2022-11-30T15:45:00Z">
        <w:r w:rsidRPr="001B6CF5" w:rsidDel="001D66E8">
          <w:rPr>
            <w:sz w:val="19"/>
            <w:szCs w:val="19"/>
            <w:lang w:val="en-US"/>
          </w:rPr>
          <w:delText xml:space="preserve">there </w:delText>
        </w:r>
      </w:del>
      <w:ins w:id="26" w:author="D127022" w:date="2022-11-30T15:45:00Z">
        <w:r w:rsidR="001D66E8">
          <w:rPr>
            <w:sz w:val="19"/>
            <w:szCs w:val="19"/>
            <w:lang w:val="en-US"/>
          </w:rPr>
          <w:t>comprises</w:t>
        </w:r>
        <w:r w:rsidR="001D66E8" w:rsidRPr="001B6CF5">
          <w:rPr>
            <w:sz w:val="19"/>
            <w:szCs w:val="19"/>
            <w:lang w:val="en-US"/>
          </w:rPr>
          <w:t xml:space="preserve"> </w:t>
        </w:r>
      </w:ins>
      <w:del w:id="27" w:author="D127022" w:date="2022-11-30T15:46:00Z">
        <w:r w:rsidRPr="001B6CF5" w:rsidDel="001D66E8">
          <w:rPr>
            <w:sz w:val="19"/>
            <w:szCs w:val="19"/>
            <w:lang w:val="en-US"/>
          </w:rPr>
          <w:delText>exist other tools</w:delText>
        </w:r>
      </w:del>
      <w:proofErr w:type="gramStart"/>
      <w:ins w:id="28" w:author="D127022" w:date="2022-11-30T15:46:00Z">
        <w:r w:rsidR="001D66E8">
          <w:rPr>
            <w:sz w:val="19"/>
            <w:szCs w:val="19"/>
            <w:lang w:val="en-US"/>
          </w:rPr>
          <w:t>elements</w:t>
        </w:r>
      </w:ins>
      <w:r w:rsidRPr="001B6CF5">
        <w:rPr>
          <w:sz w:val="19"/>
          <w:szCs w:val="19"/>
          <w:lang w:val="en-US"/>
        </w:rPr>
        <w:t xml:space="preserve"> which</w:t>
      </w:r>
      <w:proofErr w:type="gramEnd"/>
      <w:r w:rsidRPr="001B6CF5">
        <w:rPr>
          <w:sz w:val="19"/>
          <w:szCs w:val="19"/>
          <w:lang w:val="en-US"/>
        </w:rPr>
        <w:t xml:space="preserve"> allow </w:t>
      </w:r>
      <w:ins w:id="29" w:author="D127022" w:date="2022-11-30T15:47:00Z">
        <w:r w:rsidR="001D66E8">
          <w:rPr>
            <w:sz w:val="19"/>
            <w:szCs w:val="19"/>
            <w:lang w:val="en-US"/>
          </w:rPr>
          <w:t xml:space="preserve">linkage, </w:t>
        </w:r>
      </w:ins>
      <w:r w:rsidRPr="001B6CF5">
        <w:rPr>
          <w:sz w:val="19"/>
          <w:szCs w:val="19"/>
          <w:lang w:val="en-US"/>
        </w:rPr>
        <w:t>interaction</w:t>
      </w:r>
      <w:ins w:id="30" w:author="D127022" w:date="2022-11-30T15:47:00Z">
        <w:r w:rsidR="001D66E8">
          <w:rPr>
            <w:sz w:val="19"/>
            <w:szCs w:val="19"/>
            <w:lang w:val="en-US"/>
          </w:rPr>
          <w:t>, analysis</w:t>
        </w:r>
      </w:ins>
      <w:ins w:id="31" w:author="D127022" w:date="2022-11-30T15:48:00Z">
        <w:r w:rsidR="001D66E8">
          <w:rPr>
            <w:sz w:val="19"/>
            <w:szCs w:val="19"/>
            <w:lang w:val="en-US"/>
          </w:rPr>
          <w:t>,</w:t>
        </w:r>
      </w:ins>
      <w:ins w:id="32" w:author="D127022" w:date="2022-11-30T15:47:00Z">
        <w:r w:rsidR="001D66E8">
          <w:rPr>
            <w:sz w:val="19"/>
            <w:szCs w:val="19"/>
            <w:lang w:val="en-US"/>
          </w:rPr>
          <w:t xml:space="preserve"> knowledge diffusion</w:t>
        </w:r>
      </w:ins>
      <w:ins w:id="33" w:author="D127022" w:date="2022-11-30T15:48:00Z">
        <w:r w:rsidR="001D66E8">
          <w:rPr>
            <w:sz w:val="19"/>
            <w:szCs w:val="19"/>
            <w:lang w:val="en-US"/>
          </w:rPr>
          <w:t xml:space="preserve"> and accounting.</w:t>
        </w:r>
      </w:ins>
      <w:ins w:id="34" w:author="D127022" w:date="2022-11-30T15:47:00Z">
        <w:r w:rsidR="001D66E8">
          <w:rPr>
            <w:sz w:val="19"/>
            <w:szCs w:val="19"/>
            <w:lang w:val="en-US"/>
          </w:rPr>
          <w:t xml:space="preserve"> </w:t>
        </w:r>
      </w:ins>
      <w:del w:id="35" w:author="D127022" w:date="2022-11-30T15:47:00Z">
        <w:r w:rsidRPr="001B6CF5" w:rsidDel="001D66E8">
          <w:rPr>
            <w:sz w:val="19"/>
            <w:szCs w:val="19"/>
            <w:lang w:val="en-US"/>
          </w:rPr>
          <w:delText xml:space="preserve"> </w:delText>
        </w:r>
        <w:r w:rsidRPr="001B6CF5" w:rsidDel="001D66E8">
          <w:rPr>
            <w:sz w:val="19"/>
            <w:szCs w:val="19"/>
            <w:lang w:val="en-US"/>
          </w:rPr>
          <w:delText>with other systems and unleash all the data potential</w:delText>
        </w:r>
      </w:del>
      <w:r w:rsidRPr="001B6CF5">
        <w:rPr>
          <w:sz w:val="19"/>
          <w:szCs w:val="19"/>
          <w:lang w:val="en-US"/>
        </w:rPr>
        <w:t xml:space="preserve">. </w:t>
      </w:r>
      <w:del w:id="36" w:author="D127022" w:date="2022-11-30T15:49:00Z">
        <w:r w:rsidRPr="001B6CF5" w:rsidDel="001D66E8">
          <w:rPr>
            <w:sz w:val="19"/>
            <w:szCs w:val="19"/>
            <w:lang w:val="en-US"/>
          </w:rPr>
          <w:delText xml:space="preserve">They are the diffusion component, the data Mining component, named Milenia, and the analytic </w:delText>
        </w:r>
      </w:del>
      <w:del w:id="37" w:author="D127022" w:date="2022-11-30T15:44:00Z">
        <w:r w:rsidRPr="001B6CF5" w:rsidDel="001D66E8">
          <w:rPr>
            <w:sz w:val="19"/>
            <w:szCs w:val="19"/>
            <w:lang w:val="en-US"/>
          </w:rPr>
          <w:delText>countability</w:delText>
        </w:r>
      </w:del>
      <w:del w:id="38" w:author="D127022" w:date="2022-11-30T15:49:00Z">
        <w:r w:rsidRPr="001B6CF5" w:rsidDel="001D66E8">
          <w:rPr>
            <w:sz w:val="19"/>
            <w:szCs w:val="19"/>
            <w:lang w:val="en-US"/>
          </w:rPr>
          <w:delText xml:space="preserve"> component (</w:delText>
        </w:r>
      </w:del>
      <w:customXmlDelRangeStart w:id="39" w:author="D127022" w:date="2022-11-30T15:49:00Z"/>
      <w:sdt>
        <w:sdtPr>
          <w:rPr>
            <w:lang w:val="en-US"/>
          </w:rPr>
          <w:tag w:val="goog_rdk_2"/>
          <w:id w:val="2072148528"/>
        </w:sdtPr>
        <w:sdtEndPr/>
        <w:sdtContent>
          <w:customXmlDelRangeEnd w:id="39"/>
          <w:commentRangeStart w:id="40"/>
          <w:customXmlDelRangeStart w:id="41" w:author="D127022" w:date="2022-11-30T15:49:00Z"/>
        </w:sdtContent>
      </w:sdt>
      <w:customXmlDelRangeEnd w:id="41"/>
      <w:del w:id="42" w:author="D127022" w:date="2022-11-30T15:49:00Z">
        <w:r w:rsidRPr="001B6CF5" w:rsidDel="001D66E8">
          <w:rPr>
            <w:sz w:val="19"/>
            <w:szCs w:val="19"/>
            <w:lang w:val="en-US"/>
          </w:rPr>
          <w:delText>SECA</w:delText>
        </w:r>
        <w:commentRangeEnd w:id="40"/>
        <w:r w:rsidRPr="001B6CF5" w:rsidDel="001D66E8">
          <w:rPr>
            <w:lang w:val="en-US"/>
          </w:rPr>
          <w:commentReference w:id="40"/>
        </w:r>
        <w:r w:rsidRPr="001B6CF5" w:rsidDel="001D66E8">
          <w:rPr>
            <w:sz w:val="19"/>
            <w:szCs w:val="19"/>
            <w:lang w:val="en-US"/>
          </w:rPr>
          <w:delText xml:space="preserve">). </w:delText>
        </w:r>
      </w:del>
    </w:p>
    <w:p w14:paraId="00000011" w14:textId="77777777" w:rsidR="00714EDD" w:rsidRPr="001B6CF5" w:rsidRDefault="00714EDD">
      <w:pPr>
        <w:spacing w:before="1" w:line="301" w:lineRule="auto"/>
        <w:ind w:right="-30"/>
        <w:jc w:val="both"/>
        <w:rPr>
          <w:sz w:val="19"/>
          <w:szCs w:val="19"/>
          <w:lang w:val="en-US"/>
        </w:rPr>
      </w:pPr>
    </w:p>
    <w:p w14:paraId="00000012" w14:textId="1F09034D" w:rsidR="00714EDD" w:rsidRPr="001B6CF5" w:rsidRDefault="0071679E">
      <w:pPr>
        <w:spacing w:before="1" w:line="301" w:lineRule="auto"/>
        <w:ind w:right="-30"/>
        <w:jc w:val="both"/>
        <w:rPr>
          <w:sz w:val="19"/>
          <w:szCs w:val="19"/>
          <w:lang w:val="en-US"/>
        </w:rPr>
      </w:pPr>
      <w:r w:rsidRPr="001B6CF5">
        <w:rPr>
          <w:sz w:val="19"/>
          <w:szCs w:val="19"/>
          <w:lang w:val="en-US"/>
        </w:rPr>
        <w:t xml:space="preserve">The </w:t>
      </w:r>
      <w:r w:rsidRPr="001B6CF5">
        <w:rPr>
          <w:sz w:val="19"/>
          <w:szCs w:val="19"/>
          <w:lang w:val="en-US"/>
        </w:rPr>
        <w:t xml:space="preserve">BARDENA Core is the backbone of the BARDENA, where the different data sources are stored in the backend and then linked </w:t>
      </w:r>
      <w:del w:id="43" w:author="D127022" w:date="2022-11-30T15:49:00Z">
        <w:r w:rsidRPr="001B6CF5" w:rsidDel="00101834">
          <w:rPr>
            <w:sz w:val="19"/>
            <w:szCs w:val="19"/>
            <w:lang w:val="en-US"/>
          </w:rPr>
          <w:delText xml:space="preserve">all together </w:delText>
        </w:r>
      </w:del>
      <w:r w:rsidRPr="001B6CF5">
        <w:rPr>
          <w:sz w:val="19"/>
          <w:szCs w:val="19"/>
          <w:lang w:val="en-US"/>
        </w:rPr>
        <w:t>in a star schema design (See Fig. 1). The data comes from multiple sources, covering all the population of the Navarre regi</w:t>
      </w:r>
      <w:r w:rsidRPr="001B6CF5">
        <w:rPr>
          <w:sz w:val="19"/>
          <w:szCs w:val="19"/>
          <w:lang w:val="en-US"/>
        </w:rPr>
        <w:t>on that have any encounter with the HS. They provide exhaustive longitudinal information including sociodemographic and administrative data (sex, age, nationality, etc.), clinical (diagnoses, procedures, diagnostic tests, etc.), pharmaceutical (prescriptio</w:t>
      </w:r>
      <w:r w:rsidRPr="001B6CF5">
        <w:rPr>
          <w:sz w:val="19"/>
          <w:szCs w:val="19"/>
          <w:lang w:val="en-US"/>
        </w:rPr>
        <w:t xml:space="preserve">n, dispensation) and healthcare utilization data from hospital care, emergency departments, specialized care (including mental and obstetrics care), primary care and other public health services. Activity-based costs </w:t>
      </w:r>
      <w:proofErr w:type="gramStart"/>
      <w:r w:rsidRPr="001B6CF5">
        <w:rPr>
          <w:sz w:val="19"/>
          <w:szCs w:val="19"/>
          <w:lang w:val="en-US"/>
        </w:rPr>
        <w:t>are also incorporated</w:t>
      </w:r>
      <w:proofErr w:type="gramEnd"/>
      <w:r w:rsidRPr="001B6CF5">
        <w:rPr>
          <w:sz w:val="19"/>
          <w:szCs w:val="19"/>
          <w:lang w:val="en-US"/>
        </w:rPr>
        <w:t xml:space="preserve"> following a seque</w:t>
      </w:r>
      <w:r w:rsidRPr="001B6CF5">
        <w:rPr>
          <w:sz w:val="19"/>
          <w:szCs w:val="19"/>
          <w:lang w:val="en-US"/>
        </w:rPr>
        <w:t xml:space="preserve">nce of top-down and bottom-up approaches, and this information is </w:t>
      </w:r>
      <w:proofErr w:type="spellStart"/>
      <w:r w:rsidRPr="001B6CF5">
        <w:rPr>
          <w:sz w:val="19"/>
          <w:szCs w:val="19"/>
          <w:lang w:val="en-US"/>
        </w:rPr>
        <w:t>analysed</w:t>
      </w:r>
      <w:proofErr w:type="spellEnd"/>
      <w:r w:rsidRPr="001B6CF5">
        <w:rPr>
          <w:sz w:val="19"/>
          <w:szCs w:val="19"/>
          <w:lang w:val="en-US"/>
        </w:rPr>
        <w:t xml:space="preserve"> in the</w:t>
      </w:r>
      <w:ins w:id="44" w:author="D127022" w:date="2022-11-30T15:50:00Z">
        <w:r w:rsidR="00101834">
          <w:rPr>
            <w:sz w:val="19"/>
            <w:szCs w:val="19"/>
            <w:lang w:val="en-US"/>
          </w:rPr>
          <w:t xml:space="preserve"> analytic accounting component</w:t>
        </w:r>
      </w:ins>
      <w:r w:rsidRPr="001B6CF5">
        <w:rPr>
          <w:sz w:val="19"/>
          <w:szCs w:val="19"/>
          <w:lang w:val="en-US"/>
        </w:rPr>
        <w:t xml:space="preserve"> </w:t>
      </w:r>
      <w:ins w:id="45" w:author="D127022" w:date="2022-11-30T15:50:00Z">
        <w:r w:rsidR="00101834">
          <w:rPr>
            <w:sz w:val="19"/>
            <w:szCs w:val="19"/>
            <w:lang w:val="en-US"/>
          </w:rPr>
          <w:t>(</w:t>
        </w:r>
      </w:ins>
      <w:r w:rsidRPr="001B6CF5">
        <w:rPr>
          <w:sz w:val="19"/>
          <w:szCs w:val="19"/>
          <w:lang w:val="en-US"/>
        </w:rPr>
        <w:t>SECA</w:t>
      </w:r>
      <w:ins w:id="46" w:author="D127022" w:date="2022-11-30T15:50:00Z">
        <w:r w:rsidR="00101834">
          <w:rPr>
            <w:sz w:val="19"/>
            <w:szCs w:val="19"/>
            <w:lang w:val="en-US"/>
          </w:rPr>
          <w:t>)</w:t>
        </w:r>
      </w:ins>
      <w:del w:id="47" w:author="D127022" w:date="2022-11-30T15:50:00Z">
        <w:r w:rsidRPr="001B6CF5" w:rsidDel="00101834">
          <w:rPr>
            <w:sz w:val="19"/>
            <w:szCs w:val="19"/>
            <w:lang w:val="en-US"/>
          </w:rPr>
          <w:delText xml:space="preserve"> component</w:delText>
        </w:r>
      </w:del>
      <w:r w:rsidRPr="001B6CF5">
        <w:rPr>
          <w:sz w:val="19"/>
          <w:szCs w:val="19"/>
          <w:lang w:val="en-US"/>
        </w:rPr>
        <w:t xml:space="preserve">. </w:t>
      </w:r>
      <w:del w:id="48" w:author="D127022" w:date="2022-11-30T15:51:00Z">
        <w:r w:rsidRPr="001B6CF5" w:rsidDel="00101834">
          <w:rPr>
            <w:sz w:val="19"/>
            <w:szCs w:val="19"/>
            <w:lang w:val="en-US"/>
          </w:rPr>
          <w:delText>Besides</w:delText>
        </w:r>
      </w:del>
      <w:ins w:id="49" w:author="D127022" w:date="2022-11-30T15:51:00Z">
        <w:r w:rsidR="00101834">
          <w:rPr>
            <w:sz w:val="19"/>
            <w:szCs w:val="19"/>
            <w:lang w:val="en-US"/>
          </w:rPr>
          <w:t>Moreover</w:t>
        </w:r>
      </w:ins>
      <w:r w:rsidRPr="001B6CF5">
        <w:rPr>
          <w:sz w:val="19"/>
          <w:szCs w:val="19"/>
          <w:lang w:val="en-US"/>
        </w:rPr>
        <w:t xml:space="preserve">, it includes a set of associated population </w:t>
      </w:r>
      <w:ins w:id="50" w:author="D127022" w:date="2022-11-30T15:51:00Z">
        <w:r w:rsidR="00101834">
          <w:rPr>
            <w:sz w:val="19"/>
            <w:szCs w:val="19"/>
            <w:lang w:val="en-US"/>
          </w:rPr>
          <w:t xml:space="preserve">level </w:t>
        </w:r>
      </w:ins>
      <w:r w:rsidRPr="001B6CF5">
        <w:rPr>
          <w:sz w:val="19"/>
          <w:szCs w:val="19"/>
          <w:lang w:val="en-US"/>
        </w:rPr>
        <w:t>databases and registries of significant care areas such as acute stroke or diabetes. All the information i</w:t>
      </w:r>
      <w:r w:rsidRPr="001B6CF5">
        <w:rPr>
          <w:sz w:val="19"/>
          <w:szCs w:val="19"/>
          <w:lang w:val="en-US"/>
        </w:rPr>
        <w:t xml:space="preserve">n the BARDENA Core databases </w:t>
      </w:r>
      <w:proofErr w:type="gramStart"/>
      <w:r w:rsidRPr="001B6CF5">
        <w:rPr>
          <w:sz w:val="19"/>
          <w:szCs w:val="19"/>
          <w:lang w:val="en-US"/>
        </w:rPr>
        <w:t>is</w:t>
      </w:r>
      <w:r w:rsidRPr="001B6CF5">
        <w:rPr>
          <w:sz w:val="19"/>
          <w:szCs w:val="19"/>
          <w:lang w:val="en-US"/>
        </w:rPr>
        <w:t xml:space="preserve"> </w:t>
      </w:r>
      <w:r w:rsidRPr="001B6CF5">
        <w:rPr>
          <w:sz w:val="19"/>
          <w:szCs w:val="19"/>
          <w:lang w:val="en-US"/>
        </w:rPr>
        <w:t>linked</w:t>
      </w:r>
      <w:proofErr w:type="gramEnd"/>
      <w:r w:rsidRPr="001B6CF5">
        <w:rPr>
          <w:sz w:val="19"/>
          <w:szCs w:val="19"/>
          <w:lang w:val="en-US"/>
        </w:rPr>
        <w:t xml:space="preserve"> at the individual level through a single personal</w:t>
      </w:r>
      <w:ins w:id="51" w:author="D127022" w:date="2022-11-30T15:52:00Z">
        <w:r w:rsidR="00101834">
          <w:rPr>
            <w:sz w:val="19"/>
            <w:szCs w:val="19"/>
            <w:lang w:val="en-US"/>
          </w:rPr>
          <w:t xml:space="preserve"> and </w:t>
        </w:r>
        <w:proofErr w:type="spellStart"/>
        <w:r w:rsidR="00101834">
          <w:rPr>
            <w:sz w:val="19"/>
            <w:szCs w:val="19"/>
            <w:lang w:val="en-US"/>
          </w:rPr>
          <w:t>pseudonymized</w:t>
        </w:r>
      </w:ins>
      <w:proofErr w:type="spellEnd"/>
      <w:r w:rsidRPr="001B6CF5">
        <w:rPr>
          <w:sz w:val="19"/>
          <w:szCs w:val="19"/>
          <w:lang w:val="en-US"/>
        </w:rPr>
        <w:t xml:space="preserve"> identification code. The databases were initiated at different moments in time (see details in the Data collected section), but all in all the BARDENA provides compreh</w:t>
      </w:r>
      <w:r w:rsidRPr="001B6CF5">
        <w:rPr>
          <w:sz w:val="19"/>
          <w:szCs w:val="19"/>
          <w:lang w:val="en-US"/>
        </w:rPr>
        <w:t>ensive individual-level data fed by</w:t>
      </w:r>
      <w:r w:rsidRPr="001B6CF5">
        <w:rPr>
          <w:b/>
          <w:sz w:val="19"/>
          <w:szCs w:val="19"/>
          <w:lang w:val="en-US"/>
        </w:rPr>
        <w:t xml:space="preserve"> </w:t>
      </w:r>
      <w:r w:rsidRPr="001B6CF5">
        <w:rPr>
          <w:sz w:val="19"/>
          <w:szCs w:val="19"/>
          <w:lang w:val="en-US"/>
        </w:rPr>
        <w:t>all the databases from 2012 to date. Currently,</w:t>
      </w:r>
      <w:r w:rsidRPr="001B6CF5">
        <w:rPr>
          <w:b/>
          <w:sz w:val="19"/>
          <w:szCs w:val="19"/>
          <w:lang w:val="en-US"/>
        </w:rPr>
        <w:t xml:space="preserve"> </w:t>
      </w:r>
      <w:r w:rsidRPr="001B6CF5">
        <w:rPr>
          <w:sz w:val="19"/>
          <w:szCs w:val="19"/>
          <w:lang w:val="en-US"/>
        </w:rPr>
        <w:t xml:space="preserve">it is in the process </w:t>
      </w:r>
      <w:r w:rsidRPr="001B6CF5">
        <w:rPr>
          <w:sz w:val="19"/>
          <w:szCs w:val="19"/>
          <w:lang w:val="en-US"/>
        </w:rPr>
        <w:t xml:space="preserve">of </w:t>
      </w:r>
      <w:proofErr w:type="gramStart"/>
      <w:r w:rsidRPr="001B6CF5">
        <w:rPr>
          <w:sz w:val="19"/>
          <w:szCs w:val="19"/>
          <w:lang w:val="en-US"/>
        </w:rPr>
        <w:t>being integrated</w:t>
      </w:r>
      <w:proofErr w:type="gramEnd"/>
      <w:r w:rsidRPr="001B6CF5">
        <w:rPr>
          <w:sz w:val="19"/>
          <w:szCs w:val="19"/>
          <w:lang w:val="en-US"/>
        </w:rPr>
        <w:t xml:space="preserve"> into the European federated network of data sources (European Health Data &amp; Evidence Network -EHDEN-) through its </w:t>
      </w:r>
      <w:proofErr w:type="spellStart"/>
      <w:r w:rsidRPr="001B6CF5">
        <w:rPr>
          <w:sz w:val="19"/>
          <w:szCs w:val="19"/>
          <w:lang w:val="en-US"/>
        </w:rPr>
        <w:t>standardisation</w:t>
      </w:r>
      <w:proofErr w:type="spellEnd"/>
      <w:r w:rsidRPr="001B6CF5">
        <w:rPr>
          <w:sz w:val="19"/>
          <w:szCs w:val="19"/>
          <w:lang w:val="en-US"/>
        </w:rPr>
        <w:t xml:space="preserve"> using as common data model the Observational Medical Outcomes Partnership (OMOP).</w:t>
      </w:r>
    </w:p>
    <w:p w14:paraId="00000013" w14:textId="77777777" w:rsidR="00714EDD" w:rsidRPr="001B6CF5" w:rsidRDefault="00714EDD">
      <w:pPr>
        <w:spacing w:before="1" w:line="301" w:lineRule="auto"/>
        <w:ind w:right="-30"/>
        <w:jc w:val="both"/>
        <w:rPr>
          <w:sz w:val="19"/>
          <w:szCs w:val="19"/>
          <w:lang w:val="en-US"/>
        </w:rPr>
      </w:pPr>
    </w:p>
    <w:p w14:paraId="00000014" w14:textId="77777777" w:rsidR="00714EDD" w:rsidRPr="001B6CF5" w:rsidRDefault="0071679E">
      <w:pPr>
        <w:spacing w:before="1" w:line="301" w:lineRule="auto"/>
        <w:ind w:right="-30"/>
        <w:jc w:val="both"/>
        <w:rPr>
          <w:sz w:val="19"/>
          <w:szCs w:val="19"/>
          <w:lang w:val="en-US"/>
        </w:rPr>
      </w:pPr>
      <w:r w:rsidRPr="001B6CF5">
        <w:rPr>
          <w:sz w:val="19"/>
          <w:szCs w:val="19"/>
          <w:lang w:val="en-US"/>
        </w:rPr>
        <w:lastRenderedPageBreak/>
        <w:t xml:space="preserve">Data </w:t>
      </w:r>
      <w:proofErr w:type="gramStart"/>
      <w:r w:rsidRPr="001B6CF5">
        <w:rPr>
          <w:sz w:val="19"/>
          <w:szCs w:val="19"/>
          <w:lang w:val="en-US"/>
        </w:rPr>
        <w:t>are sourced</w:t>
      </w:r>
      <w:proofErr w:type="gramEnd"/>
      <w:r w:rsidRPr="001B6CF5">
        <w:rPr>
          <w:sz w:val="19"/>
          <w:szCs w:val="19"/>
          <w:lang w:val="en-US"/>
        </w:rPr>
        <w:t xml:space="preserve"> from a</w:t>
      </w:r>
      <w:r w:rsidRPr="001B6CF5">
        <w:rPr>
          <w:sz w:val="19"/>
          <w:szCs w:val="19"/>
          <w:lang w:val="en-US"/>
        </w:rPr>
        <w:t xml:space="preserve"> variety of datasets owned by the HS of the Navarre region. All data included in the databases </w:t>
      </w:r>
      <w:proofErr w:type="gramStart"/>
      <w:r w:rsidRPr="001B6CF5">
        <w:rPr>
          <w:sz w:val="19"/>
          <w:szCs w:val="19"/>
          <w:lang w:val="en-US"/>
        </w:rPr>
        <w:t>can be obtained</w:t>
      </w:r>
      <w:proofErr w:type="gramEnd"/>
      <w:r w:rsidRPr="001B6CF5">
        <w:rPr>
          <w:sz w:val="19"/>
          <w:szCs w:val="19"/>
          <w:lang w:val="en-US"/>
        </w:rPr>
        <w:t xml:space="preserve"> at the individual level. The type of available data, measurements collected</w:t>
      </w:r>
      <w:bookmarkStart w:id="52" w:name="_GoBack"/>
      <w:bookmarkEnd w:id="52"/>
      <w:r w:rsidRPr="001B6CF5">
        <w:rPr>
          <w:sz w:val="19"/>
          <w:szCs w:val="19"/>
          <w:lang w:val="en-US"/>
        </w:rPr>
        <w:t xml:space="preserve"> and update frequency is different for each dataset. The main characte</w:t>
      </w:r>
      <w:r w:rsidRPr="001B6CF5">
        <w:rPr>
          <w:sz w:val="19"/>
          <w:szCs w:val="19"/>
          <w:lang w:val="en-US"/>
        </w:rPr>
        <w:t>ristics of each dataset are described below and in Fig. 1</w:t>
      </w:r>
      <w:sdt>
        <w:sdtPr>
          <w:rPr>
            <w:lang w:val="en-US"/>
          </w:rPr>
          <w:tag w:val="goog_rdk_3"/>
          <w:id w:val="-1323509957"/>
        </w:sdtPr>
        <w:sdtEndPr/>
        <w:sdtContent>
          <w:ins w:id="53" w:author="Julian Librero" w:date="2022-11-30T08:35:00Z">
            <w:r w:rsidRPr="001B6CF5">
              <w:rPr>
                <w:sz w:val="19"/>
                <w:szCs w:val="19"/>
                <w:lang w:val="en-US"/>
              </w:rPr>
              <w:t xml:space="preserve"> </w:t>
            </w:r>
            <w:proofErr w:type="gramStart"/>
            <w:r w:rsidRPr="001B6CF5">
              <w:rPr>
                <w:sz w:val="19"/>
                <w:szCs w:val="19"/>
                <w:lang w:val="en-US"/>
              </w:rPr>
              <w:t>and  supplementary</w:t>
            </w:r>
            <w:proofErr w:type="gramEnd"/>
            <w:r w:rsidRPr="001B6CF5">
              <w:rPr>
                <w:sz w:val="19"/>
                <w:szCs w:val="19"/>
                <w:lang w:val="en-US"/>
              </w:rPr>
              <w:t xml:space="preserve"> </w:t>
            </w:r>
          </w:ins>
          <w:sdt>
            <w:sdtPr>
              <w:rPr>
                <w:lang w:val="en-US"/>
              </w:rPr>
              <w:tag w:val="goog_rdk_4"/>
              <w:id w:val="-664314740"/>
            </w:sdtPr>
            <w:sdtEndPr/>
            <w:sdtContent>
              <w:commentRangeStart w:id="54"/>
            </w:sdtContent>
          </w:sdt>
          <w:ins w:id="55" w:author="Julian Librero" w:date="2022-11-30T08:35:00Z">
            <w:r w:rsidRPr="001B6CF5">
              <w:rPr>
                <w:sz w:val="19"/>
                <w:szCs w:val="19"/>
                <w:lang w:val="en-US"/>
              </w:rPr>
              <w:t>table</w:t>
            </w:r>
          </w:ins>
        </w:sdtContent>
      </w:sdt>
      <w:commentRangeEnd w:id="54"/>
      <w:r w:rsidRPr="001B6CF5">
        <w:rPr>
          <w:lang w:val="en-US"/>
        </w:rPr>
        <w:commentReference w:id="54"/>
      </w:r>
      <w:r w:rsidRPr="001B6CF5">
        <w:rPr>
          <w:sz w:val="19"/>
          <w:szCs w:val="19"/>
          <w:lang w:val="en-US"/>
        </w:rPr>
        <w:t>.</w:t>
      </w:r>
    </w:p>
    <w:p w14:paraId="00000015" w14:textId="77777777" w:rsidR="00714EDD" w:rsidRPr="001B6CF5" w:rsidRDefault="00714EDD">
      <w:pPr>
        <w:spacing w:before="1" w:line="301" w:lineRule="auto"/>
        <w:ind w:right="-30"/>
        <w:jc w:val="both"/>
        <w:rPr>
          <w:sz w:val="19"/>
          <w:szCs w:val="19"/>
          <w:lang w:val="en-US"/>
        </w:rPr>
      </w:pPr>
    </w:p>
    <w:p w14:paraId="00000016" w14:textId="77777777" w:rsidR="00714EDD" w:rsidRPr="001B6CF5" w:rsidRDefault="0071679E">
      <w:pPr>
        <w:spacing w:before="1" w:line="301" w:lineRule="auto"/>
        <w:ind w:right="-30"/>
        <w:jc w:val="both"/>
        <w:rPr>
          <w:sz w:val="19"/>
          <w:szCs w:val="19"/>
          <w:lang w:val="en-US"/>
        </w:rPr>
      </w:pPr>
      <w:proofErr w:type="gramStart"/>
      <w:r w:rsidRPr="001B6CF5">
        <w:rPr>
          <w:sz w:val="19"/>
          <w:szCs w:val="19"/>
          <w:lang w:val="en-US"/>
        </w:rPr>
        <w:t>The Population Information System (LAKORA) is a region-wide database that provides basic information on BARDENA coverage (dates and causes of BARDENA entitlement or</w:t>
      </w:r>
      <w:r w:rsidRPr="001B6CF5">
        <w:rPr>
          <w:sz w:val="19"/>
          <w:szCs w:val="19"/>
          <w:lang w:val="en-US"/>
        </w:rPr>
        <w:t xml:space="preserve"> disentitlement, insurance modality, pharmaceutical copayment status, assigned Healthcare Department, Primary Healthcare District and primary care doctor, etc.) and also some sociodemographic data such as sex, date of birth, nationality, country of origin,</w:t>
      </w:r>
      <w:r w:rsidRPr="001B6CF5">
        <w:rPr>
          <w:sz w:val="19"/>
          <w:szCs w:val="19"/>
          <w:lang w:val="en-US"/>
        </w:rPr>
        <w:t xml:space="preserve"> previous year income strata, employment status, risk of social exclusion, geographic location</w:t>
      </w:r>
      <w:sdt>
        <w:sdtPr>
          <w:rPr>
            <w:lang w:val="en-US"/>
          </w:rPr>
          <w:tag w:val="goog_rdk_5"/>
          <w:id w:val="1645622390"/>
        </w:sdtPr>
        <w:sdtEndPr/>
        <w:sdtContent>
          <w:ins w:id="56" w:author="Julian Librero" w:date="2022-11-30T08:49:00Z">
            <w:r w:rsidRPr="001B6CF5">
              <w:rPr>
                <w:sz w:val="19"/>
                <w:szCs w:val="19"/>
                <w:lang w:val="en-US"/>
              </w:rPr>
              <w:t>-</w:t>
            </w:r>
          </w:ins>
        </w:sdtContent>
      </w:sdt>
      <w:sdt>
        <w:sdtPr>
          <w:rPr>
            <w:lang w:val="en-US"/>
          </w:rPr>
          <w:tag w:val="goog_rdk_6"/>
          <w:id w:val="-173883534"/>
        </w:sdtPr>
        <w:sdtEndPr/>
        <w:sdtContent>
          <w:del w:id="57" w:author="Julian Librero" w:date="2022-11-30T08:49:00Z">
            <w:r w:rsidRPr="001B6CF5">
              <w:rPr>
                <w:sz w:val="19"/>
                <w:szCs w:val="19"/>
                <w:lang w:val="en-US"/>
              </w:rPr>
              <w:delText>, address</w:delText>
            </w:r>
          </w:del>
        </w:sdtContent>
      </w:sdt>
      <w:r w:rsidRPr="001B6CF5">
        <w:rPr>
          <w:sz w:val="19"/>
          <w:szCs w:val="19"/>
          <w:lang w:val="en-US"/>
        </w:rPr>
        <w:t xml:space="preserve"> and other administrative data.</w:t>
      </w:r>
      <w:proofErr w:type="gramEnd"/>
      <w:r w:rsidRPr="001B6CF5">
        <w:rPr>
          <w:sz w:val="19"/>
          <w:szCs w:val="19"/>
          <w:lang w:val="en-US"/>
        </w:rPr>
        <w:t xml:space="preserve"> LAKORA information module is paramount to BARDENA as it is the source of the </w:t>
      </w:r>
      <w:sdt>
        <w:sdtPr>
          <w:rPr>
            <w:lang w:val="en-US"/>
          </w:rPr>
          <w:tag w:val="goog_rdk_7"/>
          <w:id w:val="-885322833"/>
        </w:sdtPr>
        <w:sdtEndPr/>
        <w:sdtContent>
          <w:ins w:id="58" w:author="Julian Librero" w:date="2022-11-30T08:50:00Z">
            <w:r w:rsidRPr="001B6CF5">
              <w:rPr>
                <w:sz w:val="19"/>
                <w:szCs w:val="19"/>
                <w:lang w:val="en-US"/>
              </w:rPr>
              <w:t>-</w:t>
            </w:r>
          </w:ins>
        </w:sdtContent>
      </w:sdt>
      <w:sdt>
        <w:sdtPr>
          <w:rPr>
            <w:lang w:val="en-US"/>
          </w:rPr>
          <w:tag w:val="goog_rdk_8"/>
          <w:id w:val="-2056463065"/>
        </w:sdtPr>
        <w:sdtEndPr/>
        <w:sdtContent>
          <w:del w:id="59" w:author="Julian Librero" w:date="2022-11-30T08:50:00Z">
            <w:r w:rsidRPr="001B6CF5">
              <w:rPr>
                <w:sz w:val="19"/>
                <w:szCs w:val="19"/>
                <w:lang w:val="en-US"/>
              </w:rPr>
              <w:delText>individual,</w:delText>
            </w:r>
          </w:del>
        </w:sdtContent>
      </w:sdt>
      <w:r w:rsidRPr="001B6CF5">
        <w:rPr>
          <w:sz w:val="19"/>
          <w:szCs w:val="19"/>
          <w:lang w:val="en-US"/>
        </w:rPr>
        <w:t xml:space="preserve"> exclusive and permanen</w:t>
      </w:r>
      <w:r w:rsidRPr="001B6CF5">
        <w:rPr>
          <w:sz w:val="19"/>
          <w:szCs w:val="19"/>
          <w:lang w:val="en-US"/>
        </w:rPr>
        <w:t>t identifier number associated to each individual (the CIPNA number) that is then used throughout the rest of the databases, allowing data linkage across the multiple databases in the network (see Fig. 2).</w:t>
      </w:r>
    </w:p>
    <w:p w14:paraId="00000017"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The Primary care module (ATENEA) </w:t>
      </w:r>
      <w:proofErr w:type="gramStart"/>
      <w:r w:rsidRPr="001B6CF5">
        <w:rPr>
          <w:sz w:val="19"/>
          <w:szCs w:val="19"/>
          <w:lang w:val="en-US"/>
        </w:rPr>
        <w:t>was implemented</w:t>
      </w:r>
      <w:proofErr w:type="gramEnd"/>
      <w:r w:rsidRPr="001B6CF5">
        <w:rPr>
          <w:sz w:val="19"/>
          <w:szCs w:val="19"/>
          <w:lang w:val="en-US"/>
        </w:rPr>
        <w:t xml:space="preserve"> i</w:t>
      </w:r>
      <w:r w:rsidRPr="001B6CF5">
        <w:rPr>
          <w:sz w:val="19"/>
          <w:szCs w:val="19"/>
          <w:lang w:val="en-US"/>
        </w:rPr>
        <w:t xml:space="preserve">n 2003 as the electronic medical record (EMR) for primary care, reaching 95% in 2008. ATENEA includes </w:t>
      </w:r>
      <w:proofErr w:type="spellStart"/>
      <w:r w:rsidRPr="001B6CF5">
        <w:rPr>
          <w:sz w:val="19"/>
          <w:szCs w:val="19"/>
          <w:lang w:val="en-US"/>
        </w:rPr>
        <w:t>paediatric</w:t>
      </w:r>
      <w:proofErr w:type="spellEnd"/>
      <w:r w:rsidRPr="001B6CF5">
        <w:rPr>
          <w:sz w:val="19"/>
          <w:szCs w:val="19"/>
          <w:lang w:val="en-US"/>
        </w:rPr>
        <w:t xml:space="preserve"> and adult primary care, as well as providing related social assistance and nursing care. It uses for coding diagnoses the International Classif</w:t>
      </w:r>
      <w:r w:rsidRPr="001B6CF5">
        <w:rPr>
          <w:sz w:val="19"/>
          <w:szCs w:val="19"/>
          <w:lang w:val="en-US"/>
        </w:rPr>
        <w:t>ication of Primary Care (ICPC-2).</w:t>
      </w:r>
    </w:p>
    <w:p w14:paraId="00000018" w14:textId="77777777" w:rsidR="00714EDD" w:rsidRPr="001B6CF5" w:rsidRDefault="0071679E">
      <w:pPr>
        <w:spacing w:before="1" w:line="301" w:lineRule="auto"/>
        <w:ind w:right="-30"/>
        <w:jc w:val="both"/>
        <w:rPr>
          <w:sz w:val="19"/>
          <w:szCs w:val="19"/>
          <w:lang w:val="en-US"/>
        </w:rPr>
      </w:pPr>
      <w:r w:rsidRPr="001B6CF5">
        <w:rPr>
          <w:sz w:val="19"/>
          <w:szCs w:val="19"/>
          <w:lang w:val="en-US"/>
        </w:rPr>
        <w:t>The pharmaceutical data record consists of two modules: LAMIA with primary prescriptions and dispensations, and FARHO with hospital prescriptions. Both tools use the Anatomical Therapeutic Chemical (ATC) classification sys</w:t>
      </w:r>
      <w:r w:rsidRPr="001B6CF5">
        <w:rPr>
          <w:sz w:val="19"/>
          <w:szCs w:val="19"/>
          <w:lang w:val="en-US"/>
        </w:rPr>
        <w:t>tem and the National Pharmaceutical Catalogue, which allow the identification of the exact content of each dispensation. LAMIA and FARHO provide detailed information on prescriptions issued by physicians, such as the duration of treatment and dosage. LAMIA</w:t>
      </w:r>
      <w:r w:rsidRPr="001B6CF5">
        <w:rPr>
          <w:sz w:val="19"/>
          <w:szCs w:val="19"/>
          <w:lang w:val="en-US"/>
        </w:rPr>
        <w:t xml:space="preserve"> includes a comprehensive e-prescription paper-free system connected to all community pharmacies in the </w:t>
      </w:r>
      <w:proofErr w:type="gramStart"/>
      <w:r w:rsidRPr="001B6CF5">
        <w:rPr>
          <w:sz w:val="19"/>
          <w:szCs w:val="19"/>
          <w:lang w:val="en-US"/>
        </w:rPr>
        <w:t>region, that</w:t>
      </w:r>
      <w:proofErr w:type="gramEnd"/>
      <w:r w:rsidRPr="001B6CF5">
        <w:rPr>
          <w:sz w:val="19"/>
          <w:szCs w:val="19"/>
          <w:lang w:val="en-US"/>
        </w:rPr>
        <w:t xml:space="preserve"> permits the linkage of individual prescriptions and dispensations through a specific prescription identification number.</w:t>
      </w:r>
    </w:p>
    <w:p w14:paraId="00000019" w14:textId="77777777" w:rsidR="00714EDD" w:rsidRPr="001B6CF5" w:rsidRDefault="00714EDD">
      <w:pPr>
        <w:spacing w:before="1" w:line="301" w:lineRule="auto"/>
        <w:ind w:right="-30"/>
        <w:jc w:val="both"/>
        <w:rPr>
          <w:sz w:val="19"/>
          <w:szCs w:val="19"/>
          <w:lang w:val="en-US"/>
        </w:rPr>
      </w:pPr>
    </w:p>
    <w:p w14:paraId="0000001A" w14:textId="77777777" w:rsidR="00714EDD" w:rsidRPr="001B6CF5" w:rsidRDefault="0071679E">
      <w:pPr>
        <w:spacing w:before="1" w:line="301" w:lineRule="auto"/>
        <w:ind w:right="-30"/>
        <w:jc w:val="both"/>
        <w:rPr>
          <w:sz w:val="19"/>
          <w:szCs w:val="19"/>
          <w:lang w:val="en-US"/>
        </w:rPr>
      </w:pPr>
      <w:r w:rsidRPr="001B6CF5">
        <w:rPr>
          <w:sz w:val="19"/>
          <w:szCs w:val="19"/>
          <w:lang w:val="en-US"/>
        </w:rPr>
        <w:t>The Hospital Medi</w:t>
      </w:r>
      <w:r w:rsidRPr="001B6CF5">
        <w:rPr>
          <w:sz w:val="19"/>
          <w:szCs w:val="19"/>
          <w:lang w:val="en-US"/>
        </w:rPr>
        <w:t xml:space="preserve">cal Record (HCI) has been in implementation since 2012 </w:t>
      </w:r>
      <w:proofErr w:type="gramStart"/>
      <w:r w:rsidRPr="001B6CF5">
        <w:rPr>
          <w:sz w:val="19"/>
          <w:szCs w:val="19"/>
          <w:lang w:val="en-US"/>
        </w:rPr>
        <w:t>and  provides</w:t>
      </w:r>
      <w:proofErr w:type="gramEnd"/>
      <w:r w:rsidRPr="001B6CF5">
        <w:rPr>
          <w:sz w:val="19"/>
          <w:szCs w:val="19"/>
          <w:lang w:val="en-US"/>
        </w:rPr>
        <w:t xml:space="preserve">  comprehensive  information   covering   all   areas   of   </w:t>
      </w:r>
      <w:proofErr w:type="spellStart"/>
      <w:r w:rsidRPr="001B6CF5">
        <w:rPr>
          <w:sz w:val="19"/>
          <w:szCs w:val="19"/>
          <w:lang w:val="en-US"/>
        </w:rPr>
        <w:t>specialised</w:t>
      </w:r>
      <w:proofErr w:type="spellEnd"/>
      <w:r w:rsidRPr="001B6CF5">
        <w:rPr>
          <w:sz w:val="19"/>
          <w:szCs w:val="19"/>
          <w:lang w:val="en-US"/>
        </w:rPr>
        <w:t xml:space="preserve">   care   from admission, outpatient consultations, </w:t>
      </w:r>
      <w:proofErr w:type="spellStart"/>
      <w:r w:rsidRPr="001B6CF5">
        <w:rPr>
          <w:sz w:val="19"/>
          <w:szCs w:val="19"/>
          <w:lang w:val="en-US"/>
        </w:rPr>
        <w:t>hospitalisation</w:t>
      </w:r>
      <w:proofErr w:type="spellEnd"/>
      <w:r w:rsidRPr="001B6CF5">
        <w:rPr>
          <w:sz w:val="19"/>
          <w:szCs w:val="19"/>
          <w:lang w:val="en-US"/>
        </w:rPr>
        <w:t>, emergencies, diagnostic services (labs, imaging</w:t>
      </w:r>
      <w:r w:rsidRPr="001B6CF5">
        <w:rPr>
          <w:sz w:val="19"/>
          <w:szCs w:val="19"/>
          <w:lang w:val="en-US"/>
        </w:rPr>
        <w:t xml:space="preserve">,  microbiology, pathology, etc.), pharmacy and surgical block,  including day surgery, critical care, prevention and safety, social work, hospital-at-home, day  </w:t>
      </w:r>
      <w:proofErr w:type="spellStart"/>
      <w:r w:rsidRPr="001B6CF5">
        <w:rPr>
          <w:sz w:val="19"/>
          <w:szCs w:val="19"/>
          <w:lang w:val="en-US"/>
        </w:rPr>
        <w:t>hospitalisation</w:t>
      </w:r>
      <w:proofErr w:type="spellEnd"/>
      <w:r w:rsidRPr="001B6CF5">
        <w:rPr>
          <w:sz w:val="19"/>
          <w:szCs w:val="19"/>
          <w:lang w:val="en-US"/>
        </w:rPr>
        <w:t xml:space="preserve">, mental health care and prenatal care. The Minimum Basic Data Set at Hospital </w:t>
      </w:r>
      <w:r w:rsidRPr="001B6CF5">
        <w:rPr>
          <w:sz w:val="19"/>
          <w:szCs w:val="19"/>
          <w:lang w:val="en-US"/>
        </w:rPr>
        <w:t>Discharge (MBDS) is a synopsis of clinical and administrative information on all hospital admissions and major ambulatory surgery in the Navarre hospitals, including public partnership hospitals (approximately 450,000 admissions per year in the region). Th</w:t>
      </w:r>
      <w:r w:rsidRPr="001B6CF5">
        <w:rPr>
          <w:sz w:val="19"/>
          <w:szCs w:val="19"/>
          <w:lang w:val="en-US"/>
        </w:rPr>
        <w:t>e MBDS includes admission and discharge dates, age, sex, geographical area and zone of residence, main diagnosis at discharge, up to 21 secondary diagnoses (comorbidities or complications), clinical procedures performed during the hospital episode, and the</w:t>
      </w:r>
      <w:r w:rsidRPr="001B6CF5">
        <w:rPr>
          <w:sz w:val="19"/>
          <w:szCs w:val="19"/>
          <w:lang w:val="en-US"/>
        </w:rPr>
        <w:t xml:space="preserve"> Diagnosis Related Groups (DRG) assigned at discharge. The MBDS used the ICD9CM</w:t>
      </w:r>
      <w:sdt>
        <w:sdtPr>
          <w:rPr>
            <w:lang w:val="en-US"/>
          </w:rPr>
          <w:tag w:val="goog_rdk_9"/>
          <w:id w:val="-1860032556"/>
        </w:sdtPr>
        <w:sdtEndPr/>
        <w:sdtContent>
          <w:commentRangeStart w:id="60"/>
        </w:sdtContent>
      </w:sdt>
      <w:r w:rsidRPr="001B6CF5">
        <w:rPr>
          <w:sz w:val="19"/>
          <w:szCs w:val="19"/>
          <w:lang w:val="en-US"/>
        </w:rPr>
        <w:t xml:space="preserve"> </w:t>
      </w:r>
      <w:commentRangeEnd w:id="60"/>
      <w:r w:rsidRPr="001B6CF5">
        <w:rPr>
          <w:lang w:val="en-US"/>
        </w:rPr>
        <w:commentReference w:id="60"/>
      </w:r>
      <w:r w:rsidRPr="001B6CF5">
        <w:rPr>
          <w:sz w:val="19"/>
          <w:szCs w:val="19"/>
          <w:lang w:val="en-US"/>
        </w:rPr>
        <w:t xml:space="preserve">system for coding until December 2015 and the ICD10ES (a Spanish translation of the ICD10CM) was adopted thereafter. </w:t>
      </w:r>
    </w:p>
    <w:p w14:paraId="0000001B" w14:textId="77777777" w:rsidR="00714EDD" w:rsidRPr="001B6CF5" w:rsidRDefault="00714EDD">
      <w:pPr>
        <w:spacing w:before="1" w:line="301" w:lineRule="auto"/>
        <w:ind w:right="-30"/>
        <w:jc w:val="both"/>
        <w:rPr>
          <w:sz w:val="19"/>
          <w:szCs w:val="19"/>
          <w:lang w:val="en-US"/>
        </w:rPr>
      </w:pPr>
    </w:p>
    <w:p w14:paraId="0000001C"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The Vaccine Information System (INMUNIS) stores all </w:t>
      </w:r>
      <w:r w:rsidRPr="001B6CF5">
        <w:rPr>
          <w:sz w:val="19"/>
          <w:szCs w:val="19"/>
          <w:lang w:val="en-US"/>
        </w:rPr>
        <w:t xml:space="preserve">the information on vaccination in Navarre since 2000, though data </w:t>
      </w:r>
      <w:proofErr w:type="gramStart"/>
      <w:r w:rsidRPr="001B6CF5">
        <w:rPr>
          <w:sz w:val="19"/>
          <w:szCs w:val="19"/>
          <w:lang w:val="en-US"/>
        </w:rPr>
        <w:t>are only considered</w:t>
      </w:r>
      <w:proofErr w:type="gramEnd"/>
      <w:r w:rsidRPr="001B6CF5">
        <w:rPr>
          <w:sz w:val="19"/>
          <w:szCs w:val="19"/>
          <w:lang w:val="en-US"/>
        </w:rPr>
        <w:t xml:space="preserve"> reliable after 2008. Available data include vaccine by type, manufacturer, batch number, number of doses, location and administration date, adverse reactions related to v</w:t>
      </w:r>
      <w:r w:rsidRPr="001B6CF5">
        <w:rPr>
          <w:sz w:val="19"/>
          <w:szCs w:val="19"/>
          <w:lang w:val="en-US"/>
        </w:rPr>
        <w:t>accines, rejected vaccinations and, if applicable, risk groups. Besides, COVID-19 vaccine data is included.</w:t>
      </w:r>
    </w:p>
    <w:p w14:paraId="0000001D" w14:textId="77777777" w:rsidR="00714EDD" w:rsidRPr="001B6CF5" w:rsidRDefault="00714EDD">
      <w:pPr>
        <w:spacing w:before="1" w:line="301" w:lineRule="auto"/>
        <w:ind w:right="-30"/>
        <w:jc w:val="both"/>
        <w:rPr>
          <w:sz w:val="19"/>
          <w:szCs w:val="19"/>
          <w:lang w:val="en-US"/>
        </w:rPr>
      </w:pPr>
    </w:p>
    <w:p w14:paraId="0000001E"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In all databases in BARDENA, individual data </w:t>
      </w:r>
      <w:proofErr w:type="gramStart"/>
      <w:r w:rsidRPr="001B6CF5">
        <w:rPr>
          <w:sz w:val="19"/>
          <w:szCs w:val="19"/>
          <w:lang w:val="en-US"/>
        </w:rPr>
        <w:t>are collected</w:t>
      </w:r>
      <w:proofErr w:type="gramEnd"/>
      <w:r w:rsidRPr="001B6CF5">
        <w:rPr>
          <w:sz w:val="19"/>
          <w:szCs w:val="19"/>
          <w:lang w:val="en-US"/>
        </w:rPr>
        <w:t xml:space="preserve"> weekly as part of the routine clinical care provided to patients. Accordingly, datasets </w:t>
      </w:r>
      <w:proofErr w:type="gramStart"/>
      <w:r w:rsidRPr="001B6CF5">
        <w:rPr>
          <w:sz w:val="19"/>
          <w:szCs w:val="19"/>
          <w:lang w:val="en-US"/>
        </w:rPr>
        <w:t>are updated</w:t>
      </w:r>
      <w:proofErr w:type="gramEnd"/>
      <w:r w:rsidRPr="001B6CF5">
        <w:rPr>
          <w:sz w:val="19"/>
          <w:szCs w:val="19"/>
          <w:lang w:val="en-US"/>
        </w:rPr>
        <w:t xml:space="preserve"> daily and hence data may be available for research up to the same day data are extracted. Only in some cases, such as the MBDS, data are subject to a consolidation and quality check process before data are available for research, so in these ca</w:t>
      </w:r>
      <w:r w:rsidRPr="001B6CF5">
        <w:rPr>
          <w:sz w:val="19"/>
          <w:szCs w:val="19"/>
          <w:lang w:val="en-US"/>
        </w:rPr>
        <w:t xml:space="preserve">ses data from the last quarter before the data extraction may be missing or non-consolidated. In the integration of the different databases into the BARDENA Core </w:t>
      </w:r>
      <w:proofErr w:type="gramStart"/>
      <w:r w:rsidRPr="001B6CF5">
        <w:rPr>
          <w:sz w:val="19"/>
          <w:szCs w:val="19"/>
          <w:lang w:val="en-US"/>
        </w:rPr>
        <w:t>all</w:t>
      </w:r>
      <w:proofErr w:type="gramEnd"/>
      <w:r w:rsidRPr="001B6CF5">
        <w:rPr>
          <w:sz w:val="19"/>
          <w:szCs w:val="19"/>
          <w:lang w:val="en-US"/>
        </w:rPr>
        <w:t xml:space="preserve"> the information is linked with the CIPNA number. In addition, from the BARDENA Core, when </w:t>
      </w:r>
      <w:r w:rsidRPr="001B6CF5">
        <w:rPr>
          <w:sz w:val="19"/>
          <w:szCs w:val="19"/>
          <w:lang w:val="en-US"/>
        </w:rPr>
        <w:t xml:space="preserve">some variable contains any value </w:t>
      </w:r>
      <w:r w:rsidRPr="001B6CF5">
        <w:rPr>
          <w:sz w:val="19"/>
          <w:szCs w:val="19"/>
          <w:lang w:val="en-US"/>
        </w:rPr>
        <w:lastRenderedPageBreak/>
        <w:t>that are clearly incorrect, such as wrong dates, phone numbers, CIPNA number, etc., this value is flagged and sent to the origin source for their revision, but the data never is transformed in the process of generation of t</w:t>
      </w:r>
      <w:r w:rsidRPr="001B6CF5">
        <w:rPr>
          <w:sz w:val="19"/>
          <w:szCs w:val="19"/>
          <w:lang w:val="en-US"/>
        </w:rPr>
        <w:t>he BARDENA Core.</w:t>
      </w:r>
    </w:p>
    <w:p w14:paraId="0000001F" w14:textId="77777777" w:rsidR="00714EDD" w:rsidRPr="001B6CF5" w:rsidRDefault="00714EDD">
      <w:pPr>
        <w:spacing w:before="1" w:line="301" w:lineRule="auto"/>
        <w:ind w:right="-30"/>
        <w:jc w:val="both"/>
        <w:rPr>
          <w:sz w:val="19"/>
          <w:szCs w:val="19"/>
          <w:lang w:val="en-US"/>
        </w:rPr>
      </w:pPr>
    </w:p>
    <w:p w14:paraId="00000020" w14:textId="77777777" w:rsidR="00714EDD" w:rsidRPr="001B6CF5" w:rsidRDefault="00714EDD">
      <w:pPr>
        <w:spacing w:before="1" w:line="301" w:lineRule="auto"/>
        <w:ind w:right="-30"/>
        <w:jc w:val="both"/>
        <w:rPr>
          <w:sz w:val="19"/>
          <w:szCs w:val="19"/>
          <w:lang w:val="en-US"/>
        </w:rPr>
      </w:pPr>
    </w:p>
    <w:p w14:paraId="00000021" w14:textId="77777777" w:rsidR="00714EDD" w:rsidRPr="001B6CF5" w:rsidRDefault="0071679E">
      <w:pPr>
        <w:spacing w:before="1" w:line="301" w:lineRule="auto"/>
        <w:ind w:right="-30"/>
        <w:jc w:val="both"/>
        <w:rPr>
          <w:sz w:val="22"/>
          <w:szCs w:val="22"/>
          <w:lang w:val="en-US"/>
        </w:rPr>
      </w:pPr>
      <w:r w:rsidRPr="001B6CF5">
        <w:rPr>
          <w:sz w:val="22"/>
          <w:szCs w:val="22"/>
          <w:lang w:val="en-US"/>
        </w:rPr>
        <w:t>Ethical clearance</w:t>
      </w:r>
    </w:p>
    <w:p w14:paraId="00000022" w14:textId="77777777" w:rsidR="00714EDD" w:rsidRPr="001B6CF5" w:rsidRDefault="00714EDD">
      <w:pPr>
        <w:spacing w:before="1" w:line="301" w:lineRule="auto"/>
        <w:ind w:right="-30"/>
        <w:jc w:val="both"/>
        <w:rPr>
          <w:sz w:val="19"/>
          <w:szCs w:val="19"/>
          <w:lang w:val="en-US"/>
        </w:rPr>
      </w:pPr>
    </w:p>
    <w:p w14:paraId="00000023"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Ethics approval by an accredited ethical research committee is required to access the data for research purposes (see </w:t>
      </w:r>
      <w:proofErr w:type="gramStart"/>
      <w:r w:rsidRPr="001B6CF5">
        <w:rPr>
          <w:sz w:val="19"/>
          <w:szCs w:val="19"/>
          <w:lang w:val="en-US"/>
        </w:rPr>
        <w:t>Data  resource</w:t>
      </w:r>
      <w:proofErr w:type="gramEnd"/>
      <w:r w:rsidRPr="001B6CF5">
        <w:rPr>
          <w:sz w:val="19"/>
          <w:szCs w:val="19"/>
          <w:lang w:val="en-US"/>
        </w:rPr>
        <w:t xml:space="preserve">  access  section ).  The Navarre Government Health Department ensures the</w:t>
      </w:r>
      <w:sdt>
        <w:sdtPr>
          <w:rPr>
            <w:lang w:val="en-US"/>
          </w:rPr>
          <w:tag w:val="goog_rdk_10"/>
          <w:id w:val="773601838"/>
        </w:sdtPr>
        <w:sdtEndPr/>
        <w:sdtContent>
          <w:ins w:id="61" w:author="Julian Librero" w:date="2022-11-30T08:58:00Z">
            <w:r w:rsidRPr="001B6CF5">
              <w:rPr>
                <w:sz w:val="19"/>
                <w:szCs w:val="19"/>
                <w:lang w:val="en-US"/>
              </w:rPr>
              <w:t xml:space="preserve"> </w:t>
            </w:r>
            <w:proofErr w:type="spellStart"/>
            <w:r w:rsidRPr="001B6CF5">
              <w:rPr>
                <w:sz w:val="19"/>
                <w:szCs w:val="19"/>
                <w:lang w:val="en-US"/>
              </w:rPr>
              <w:t>pseudonymization</w:t>
            </w:r>
          </w:ins>
          <w:proofErr w:type="spellEnd"/>
        </w:sdtContent>
      </w:sdt>
      <w:r w:rsidRPr="001B6CF5">
        <w:rPr>
          <w:sz w:val="19"/>
          <w:szCs w:val="19"/>
          <w:lang w:val="en-US"/>
        </w:rPr>
        <w:t xml:space="preserve"> </w:t>
      </w:r>
      <w:sdt>
        <w:sdtPr>
          <w:rPr>
            <w:lang w:val="en-US"/>
          </w:rPr>
          <w:tag w:val="goog_rdk_11"/>
          <w:id w:val="1292555693"/>
        </w:sdtPr>
        <w:sdtEndPr/>
        <w:sdtContent>
          <w:del w:id="62" w:author="Julian Librero" w:date="2022-11-30T08:58:00Z">
            <w:r w:rsidRPr="001B6CF5">
              <w:rPr>
                <w:sz w:val="19"/>
                <w:szCs w:val="19"/>
                <w:lang w:val="en-US"/>
              </w:rPr>
              <w:delText xml:space="preserve">pseudo-anonymization </w:delText>
            </w:r>
          </w:del>
        </w:sdtContent>
      </w:sdt>
      <w:r w:rsidRPr="001B6CF5">
        <w:rPr>
          <w:sz w:val="19"/>
          <w:szCs w:val="19"/>
          <w:lang w:val="en-US"/>
        </w:rPr>
        <w:t xml:space="preserve">of data by providing only de-identified datasets, unless researchers have the informed consent of patients to access their data. In the case of dynamic cohort studies, it maintains the </w:t>
      </w:r>
      <w:proofErr w:type="spellStart"/>
      <w:r w:rsidRPr="001B6CF5">
        <w:rPr>
          <w:sz w:val="19"/>
          <w:szCs w:val="19"/>
          <w:lang w:val="en-US"/>
        </w:rPr>
        <w:t>pseudo</w:t>
      </w:r>
      <w:sdt>
        <w:sdtPr>
          <w:rPr>
            <w:lang w:val="en-US"/>
          </w:rPr>
          <w:tag w:val="goog_rdk_12"/>
          <w:id w:val="-1429734516"/>
        </w:sdtPr>
        <w:sdtEndPr/>
        <w:sdtContent>
          <w:del w:id="63" w:author="Julian Librero" w:date="2022-11-30T08:57:00Z">
            <w:r w:rsidRPr="001B6CF5">
              <w:rPr>
                <w:sz w:val="19"/>
                <w:szCs w:val="19"/>
                <w:lang w:val="en-US"/>
              </w:rPr>
              <w:delText>-ano</w:delText>
            </w:r>
          </w:del>
        </w:sdtContent>
      </w:sdt>
      <w:r w:rsidRPr="001B6CF5">
        <w:rPr>
          <w:sz w:val="19"/>
          <w:szCs w:val="19"/>
          <w:lang w:val="en-US"/>
        </w:rPr>
        <w:t>nymization</w:t>
      </w:r>
      <w:proofErr w:type="spellEnd"/>
      <w:r w:rsidRPr="001B6CF5">
        <w:rPr>
          <w:sz w:val="19"/>
          <w:szCs w:val="19"/>
          <w:lang w:val="en-US"/>
        </w:rPr>
        <w:t xml:space="preserve"> codes to allow the successive incorporation of information into the cohort.</w:t>
      </w:r>
    </w:p>
    <w:p w14:paraId="00000024"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     </w:t>
      </w:r>
    </w:p>
    <w:p w14:paraId="00000025" w14:textId="77777777" w:rsidR="00714EDD" w:rsidRPr="001B6CF5" w:rsidRDefault="0071679E">
      <w:pPr>
        <w:spacing w:before="1" w:line="301" w:lineRule="auto"/>
        <w:ind w:right="-30"/>
        <w:jc w:val="both"/>
        <w:rPr>
          <w:sz w:val="22"/>
          <w:szCs w:val="22"/>
          <w:lang w:val="en-US"/>
        </w:rPr>
      </w:pPr>
      <w:r w:rsidRPr="001B6CF5">
        <w:rPr>
          <w:sz w:val="22"/>
          <w:szCs w:val="22"/>
          <w:lang w:val="en-US"/>
        </w:rPr>
        <w:t xml:space="preserve">Data resource use </w:t>
      </w:r>
    </w:p>
    <w:p w14:paraId="00000026" w14:textId="77777777" w:rsidR="00714EDD" w:rsidRPr="001B6CF5" w:rsidRDefault="00714EDD">
      <w:pPr>
        <w:spacing w:before="1" w:line="301" w:lineRule="auto"/>
        <w:ind w:right="-30"/>
        <w:jc w:val="both"/>
        <w:rPr>
          <w:sz w:val="19"/>
          <w:szCs w:val="19"/>
          <w:lang w:val="en-US"/>
        </w:rPr>
      </w:pPr>
    </w:p>
    <w:p w14:paraId="00000027" w14:textId="77777777" w:rsidR="00714EDD" w:rsidRPr="001B6CF5" w:rsidRDefault="0071679E">
      <w:pPr>
        <w:spacing w:before="1" w:line="301" w:lineRule="auto"/>
        <w:ind w:right="-30"/>
        <w:jc w:val="both"/>
        <w:rPr>
          <w:sz w:val="19"/>
          <w:szCs w:val="19"/>
          <w:lang w:val="en-US"/>
        </w:rPr>
      </w:pPr>
      <w:r w:rsidRPr="001B6CF5">
        <w:rPr>
          <w:sz w:val="19"/>
          <w:szCs w:val="19"/>
          <w:lang w:val="en-US"/>
        </w:rPr>
        <w:t>In recent years the BARDENA Suite has allow population research to be conducted COVID-19 pandemic (1-3), and other infection (4) or mental dise</w:t>
      </w:r>
      <w:r w:rsidRPr="001B6CF5">
        <w:rPr>
          <w:sz w:val="19"/>
          <w:szCs w:val="19"/>
          <w:lang w:val="en-US"/>
        </w:rPr>
        <w:t>ases (5) and to participate in national network as the Atlas of  Variations  in  Medical  Practice  in the SNHS,33–35,</w:t>
      </w:r>
      <w:sdt>
        <w:sdtPr>
          <w:rPr>
            <w:lang w:val="en-US"/>
          </w:rPr>
          <w:tag w:val="goog_rdk_13"/>
          <w:id w:val="-1963268710"/>
        </w:sdtPr>
        <w:sdtEndPr/>
        <w:sdtContent>
          <w:commentRangeStart w:id="64"/>
        </w:sdtContent>
      </w:sdt>
      <w:sdt>
        <w:sdtPr>
          <w:rPr>
            <w:lang w:val="en-US"/>
          </w:rPr>
          <w:tag w:val="goog_rdk_14"/>
          <w:id w:val="-1397276760"/>
        </w:sdtPr>
        <w:sdtEndPr/>
        <w:sdtContent>
          <w:commentRangeStart w:id="65"/>
        </w:sdtContent>
      </w:sdt>
      <w:sdt>
        <w:sdtPr>
          <w:rPr>
            <w:lang w:val="en-US"/>
          </w:rPr>
          <w:tag w:val="goog_rdk_15"/>
          <w:id w:val="1793400611"/>
        </w:sdtPr>
        <w:sdtEndPr/>
        <w:sdtContent>
          <w:commentRangeStart w:id="66"/>
        </w:sdtContent>
      </w:sdt>
      <w:r w:rsidRPr="001B6CF5">
        <w:rPr>
          <w:sz w:val="19"/>
          <w:szCs w:val="19"/>
          <w:lang w:val="en-US"/>
        </w:rPr>
        <w:t>41</w:t>
      </w:r>
      <w:commentRangeEnd w:id="64"/>
      <w:r w:rsidRPr="001B6CF5">
        <w:rPr>
          <w:lang w:val="en-US"/>
        </w:rPr>
        <w:commentReference w:id="64"/>
      </w:r>
      <w:commentRangeEnd w:id="65"/>
      <w:r w:rsidRPr="001B6CF5">
        <w:rPr>
          <w:lang w:val="en-US"/>
        </w:rPr>
        <w:commentReference w:id="65"/>
      </w:r>
      <w:commentRangeEnd w:id="66"/>
      <w:r w:rsidRPr="001B6CF5">
        <w:rPr>
          <w:lang w:val="en-US"/>
        </w:rPr>
        <w:commentReference w:id="66"/>
      </w:r>
      <w:r w:rsidRPr="001B6CF5">
        <w:rPr>
          <w:sz w:val="19"/>
          <w:szCs w:val="19"/>
          <w:lang w:val="en-US"/>
        </w:rPr>
        <w:t xml:space="preserve"> .</w:t>
      </w:r>
    </w:p>
    <w:p w14:paraId="00000028" w14:textId="77777777" w:rsidR="00714EDD" w:rsidRPr="001B6CF5" w:rsidRDefault="00714EDD">
      <w:pPr>
        <w:spacing w:before="1" w:line="301" w:lineRule="auto"/>
        <w:ind w:right="-30"/>
        <w:jc w:val="both"/>
        <w:rPr>
          <w:sz w:val="19"/>
          <w:szCs w:val="19"/>
          <w:lang w:val="en-US"/>
        </w:rPr>
      </w:pPr>
    </w:p>
    <w:p w14:paraId="00000029" w14:textId="77777777" w:rsidR="00714EDD" w:rsidRPr="001B6CF5" w:rsidRDefault="0071679E">
      <w:pPr>
        <w:spacing w:before="1" w:line="301" w:lineRule="auto"/>
        <w:ind w:right="-30"/>
        <w:jc w:val="both"/>
        <w:rPr>
          <w:sz w:val="22"/>
          <w:szCs w:val="22"/>
          <w:lang w:val="en-US"/>
        </w:rPr>
      </w:pPr>
      <w:r w:rsidRPr="001B6CF5">
        <w:rPr>
          <w:sz w:val="22"/>
          <w:szCs w:val="22"/>
          <w:lang w:val="en-US"/>
        </w:rPr>
        <w:t xml:space="preserve">Discussion    </w:t>
      </w:r>
    </w:p>
    <w:p w14:paraId="0000002A" w14:textId="77777777" w:rsidR="00714EDD" w:rsidRPr="001B6CF5" w:rsidRDefault="00714EDD">
      <w:pPr>
        <w:spacing w:before="1" w:line="301" w:lineRule="auto"/>
        <w:ind w:right="-30"/>
        <w:jc w:val="both"/>
        <w:rPr>
          <w:b/>
          <w:sz w:val="19"/>
          <w:szCs w:val="19"/>
          <w:lang w:val="en-US"/>
        </w:rPr>
      </w:pPr>
    </w:p>
    <w:p w14:paraId="0000002B" w14:textId="77777777" w:rsidR="00714EDD" w:rsidRPr="001B6CF5" w:rsidRDefault="0071679E">
      <w:pPr>
        <w:spacing w:before="1" w:line="301" w:lineRule="auto"/>
        <w:ind w:right="-30"/>
        <w:jc w:val="both"/>
        <w:rPr>
          <w:sz w:val="19"/>
          <w:szCs w:val="19"/>
          <w:lang w:val="en-US"/>
        </w:rPr>
      </w:pPr>
      <w:r w:rsidRPr="001B6CF5">
        <w:rPr>
          <w:sz w:val="19"/>
          <w:szCs w:val="19"/>
          <w:lang w:val="en-US"/>
        </w:rPr>
        <w:t>The BARDENA has several strengths and some differential features with regard to other information res</w:t>
      </w:r>
      <w:r w:rsidRPr="001B6CF5">
        <w:rPr>
          <w:sz w:val="19"/>
          <w:szCs w:val="19"/>
          <w:lang w:val="en-US"/>
        </w:rPr>
        <w:t xml:space="preserve">ources. First, it links population-wide healthcare data with sociodemographic and administrative data, which allows </w:t>
      </w:r>
      <w:proofErr w:type="gramStart"/>
      <w:r w:rsidRPr="001B6CF5">
        <w:rPr>
          <w:sz w:val="19"/>
          <w:szCs w:val="19"/>
          <w:lang w:val="en-US"/>
        </w:rPr>
        <w:t>the  study</w:t>
      </w:r>
      <w:proofErr w:type="gramEnd"/>
      <w:r w:rsidRPr="001B6CF5">
        <w:rPr>
          <w:sz w:val="19"/>
          <w:szCs w:val="19"/>
          <w:lang w:val="en-US"/>
        </w:rPr>
        <w:t xml:space="preserve"> of determinants of health and the consequences of illness and treatments at an individual level in  the  population. This allows </w:t>
      </w:r>
      <w:r w:rsidRPr="001B6CF5">
        <w:rPr>
          <w:sz w:val="19"/>
          <w:szCs w:val="19"/>
          <w:lang w:val="en-US"/>
        </w:rPr>
        <w:t xml:space="preserve">for the inclusion in observational studies </w:t>
      </w:r>
      <w:proofErr w:type="gramStart"/>
      <w:r w:rsidRPr="001B6CF5">
        <w:rPr>
          <w:sz w:val="19"/>
          <w:szCs w:val="19"/>
          <w:lang w:val="en-US"/>
        </w:rPr>
        <w:t>of  groups</w:t>
      </w:r>
      <w:proofErr w:type="gramEnd"/>
      <w:r w:rsidRPr="001B6CF5">
        <w:rPr>
          <w:sz w:val="19"/>
          <w:szCs w:val="19"/>
          <w:lang w:val="en-US"/>
        </w:rPr>
        <w:t xml:space="preserve"> usually excluded from experimental designs, such as the elderly</w:t>
      </w:r>
      <w:sdt>
        <w:sdtPr>
          <w:rPr>
            <w:lang w:val="en-US"/>
          </w:rPr>
          <w:tag w:val="goog_rdk_16"/>
          <w:id w:val="1249764471"/>
        </w:sdtPr>
        <w:sdtEndPr/>
        <w:sdtContent>
          <w:ins w:id="67" w:author="Julian Librero" w:date="2022-11-30T09:27:00Z">
            <w:r w:rsidRPr="001B6CF5">
              <w:rPr>
                <w:sz w:val="19"/>
                <w:szCs w:val="19"/>
                <w:lang w:val="en-US"/>
              </w:rPr>
              <w:t xml:space="preserve"> </w:t>
            </w:r>
          </w:ins>
        </w:sdtContent>
      </w:sdt>
      <w:r w:rsidRPr="001B6CF5">
        <w:rPr>
          <w:sz w:val="19"/>
          <w:szCs w:val="19"/>
          <w:lang w:val="en-US"/>
        </w:rPr>
        <w:t xml:space="preserve">, people with multiple chronic diseases or the </w:t>
      </w:r>
      <w:proofErr w:type="spellStart"/>
      <w:r w:rsidRPr="001B6CF5">
        <w:rPr>
          <w:sz w:val="19"/>
          <w:szCs w:val="19"/>
          <w:lang w:val="en-US"/>
        </w:rPr>
        <w:t>paediatric</w:t>
      </w:r>
      <w:proofErr w:type="spellEnd"/>
      <w:r w:rsidRPr="001B6CF5">
        <w:rPr>
          <w:sz w:val="19"/>
          <w:szCs w:val="19"/>
          <w:lang w:val="en-US"/>
        </w:rPr>
        <w:t xml:space="preserve"> population. Second, it allows for the construction and follow-up of large coho</w:t>
      </w:r>
      <w:r w:rsidRPr="001B6CF5">
        <w:rPr>
          <w:sz w:val="19"/>
          <w:szCs w:val="19"/>
          <w:lang w:val="en-US"/>
        </w:rPr>
        <w:t>rts of patients over time and the development of longitudinal studies, enabling research on the adoption of technologies and the monitoring of outcomes in the long-term. Third, the data quality in most of the databases is high, such as LAKORA data, the pha</w:t>
      </w:r>
      <w:r w:rsidRPr="001B6CF5">
        <w:rPr>
          <w:sz w:val="19"/>
          <w:szCs w:val="19"/>
          <w:lang w:val="en-US"/>
        </w:rPr>
        <w:t xml:space="preserve">rmaceutical module, the MBDS (admissions data) or the vaccines registry, providing insight into a population of 0.65 million inhabitants. Fourth, the availability of cost data per patient and activity allows economic evaluation studies through the BARDENA </w:t>
      </w:r>
      <w:r w:rsidRPr="001B6CF5">
        <w:rPr>
          <w:sz w:val="19"/>
          <w:szCs w:val="19"/>
          <w:lang w:val="en-US"/>
        </w:rPr>
        <w:t>SECA. Five, as a source of population records, it can contribute to pragmatic trials by providing the arm of patients on whom routine practice is performed, and the cost of developing research and the timing of access to the data is considerably lower than</w:t>
      </w:r>
      <w:r w:rsidRPr="001B6CF5">
        <w:rPr>
          <w:sz w:val="19"/>
          <w:szCs w:val="19"/>
          <w:lang w:val="en-US"/>
        </w:rPr>
        <w:t xml:space="preserve"> in experimental designs, such clinical trials. Six, in </w:t>
      </w:r>
      <w:proofErr w:type="spellStart"/>
      <w:r w:rsidRPr="001B6CF5">
        <w:rPr>
          <w:sz w:val="19"/>
          <w:szCs w:val="19"/>
          <w:lang w:val="en-US"/>
        </w:rPr>
        <w:t>pharmacoepidemiology</w:t>
      </w:r>
      <w:proofErr w:type="spellEnd"/>
      <w:r w:rsidRPr="001B6CF5">
        <w:rPr>
          <w:sz w:val="19"/>
          <w:szCs w:val="19"/>
          <w:lang w:val="en-US"/>
        </w:rPr>
        <w:t xml:space="preserve">, the possibility of linking prescription and dispensation data at the individual level allows for an accurate analysis of drug </w:t>
      </w:r>
      <w:proofErr w:type="spellStart"/>
      <w:r w:rsidRPr="001B6CF5">
        <w:rPr>
          <w:sz w:val="19"/>
          <w:szCs w:val="19"/>
          <w:lang w:val="en-US"/>
        </w:rPr>
        <w:t>utilisation</w:t>
      </w:r>
      <w:proofErr w:type="spellEnd"/>
      <w:r w:rsidRPr="001B6CF5">
        <w:rPr>
          <w:sz w:val="19"/>
          <w:szCs w:val="19"/>
          <w:lang w:val="en-US"/>
        </w:rPr>
        <w:t>, such as medication adherence studies. S</w:t>
      </w:r>
      <w:r w:rsidRPr="001B6CF5">
        <w:rPr>
          <w:sz w:val="19"/>
          <w:szCs w:val="19"/>
          <w:lang w:val="en-US"/>
        </w:rPr>
        <w:t xml:space="preserve">even, the BARDENA Core belongs to a suite that can interact with other integrated tools or with other information systems besides health, such as education, open government and transparency. Therefore, the information stored in the </w:t>
      </w:r>
      <w:proofErr w:type="spellStart"/>
      <w:r w:rsidRPr="001B6CF5">
        <w:rPr>
          <w:sz w:val="19"/>
          <w:szCs w:val="19"/>
          <w:lang w:val="en-US"/>
        </w:rPr>
        <w:t>Bardena</w:t>
      </w:r>
      <w:proofErr w:type="spellEnd"/>
      <w:r w:rsidRPr="001B6CF5">
        <w:rPr>
          <w:sz w:val="19"/>
          <w:szCs w:val="19"/>
          <w:lang w:val="en-US"/>
        </w:rPr>
        <w:t xml:space="preserve"> Core </w:t>
      </w:r>
      <w:proofErr w:type="gramStart"/>
      <w:r w:rsidRPr="001B6CF5">
        <w:rPr>
          <w:sz w:val="19"/>
          <w:szCs w:val="19"/>
          <w:lang w:val="en-US"/>
        </w:rPr>
        <w:t>could be ac</w:t>
      </w:r>
      <w:r w:rsidRPr="001B6CF5">
        <w:rPr>
          <w:sz w:val="19"/>
          <w:szCs w:val="19"/>
          <w:lang w:val="en-US"/>
        </w:rPr>
        <w:t>cessed</w:t>
      </w:r>
      <w:proofErr w:type="gramEnd"/>
      <w:r w:rsidRPr="001B6CF5">
        <w:rPr>
          <w:sz w:val="19"/>
          <w:szCs w:val="19"/>
          <w:lang w:val="en-US"/>
        </w:rPr>
        <w:t xml:space="preserve"> by researchers via the </w:t>
      </w:r>
      <w:proofErr w:type="spellStart"/>
      <w:r w:rsidRPr="001B6CF5">
        <w:rPr>
          <w:sz w:val="19"/>
          <w:szCs w:val="19"/>
          <w:lang w:val="en-US"/>
        </w:rPr>
        <w:t>Bardena</w:t>
      </w:r>
      <w:proofErr w:type="spellEnd"/>
      <w:r w:rsidRPr="001B6CF5">
        <w:rPr>
          <w:sz w:val="19"/>
          <w:szCs w:val="19"/>
          <w:lang w:val="en-US"/>
        </w:rPr>
        <w:t xml:space="preserve"> diffusion product, which allows researchers to access the </w:t>
      </w:r>
      <w:proofErr w:type="spellStart"/>
      <w:r w:rsidRPr="001B6CF5">
        <w:rPr>
          <w:sz w:val="19"/>
          <w:szCs w:val="19"/>
          <w:lang w:val="en-US"/>
        </w:rPr>
        <w:t>Bardena</w:t>
      </w:r>
      <w:proofErr w:type="spellEnd"/>
      <w:r w:rsidRPr="001B6CF5">
        <w:rPr>
          <w:sz w:val="19"/>
          <w:szCs w:val="19"/>
          <w:lang w:val="en-US"/>
        </w:rPr>
        <w:t xml:space="preserve"> Core through a Tableau server, obtaining analysis tables for their research and producing the visuals of the key information of the BARDENA Core. Finall</w:t>
      </w:r>
      <w:r w:rsidRPr="001B6CF5">
        <w:rPr>
          <w:sz w:val="19"/>
          <w:szCs w:val="19"/>
          <w:lang w:val="en-US"/>
        </w:rPr>
        <w:t xml:space="preserve">y, the </w:t>
      </w:r>
      <w:proofErr w:type="spellStart"/>
      <w:r w:rsidRPr="001B6CF5">
        <w:rPr>
          <w:sz w:val="19"/>
          <w:szCs w:val="19"/>
          <w:lang w:val="en-US"/>
        </w:rPr>
        <w:t>Bardena</w:t>
      </w:r>
      <w:proofErr w:type="spellEnd"/>
      <w:r w:rsidRPr="001B6CF5">
        <w:rPr>
          <w:sz w:val="19"/>
          <w:szCs w:val="19"/>
          <w:lang w:val="en-US"/>
        </w:rPr>
        <w:t xml:space="preserve"> Suite could perform data mining of their data through the</w:t>
      </w:r>
      <w:r w:rsidRPr="001B6CF5">
        <w:rPr>
          <w:b/>
          <w:sz w:val="19"/>
          <w:szCs w:val="19"/>
          <w:lang w:val="en-US"/>
        </w:rPr>
        <w:t xml:space="preserve"> </w:t>
      </w:r>
      <w:r w:rsidRPr="001B6CF5">
        <w:rPr>
          <w:sz w:val="19"/>
          <w:szCs w:val="19"/>
          <w:lang w:val="en-US"/>
        </w:rPr>
        <w:t xml:space="preserve">BARDENA </w:t>
      </w:r>
      <w:proofErr w:type="spellStart"/>
      <w:r w:rsidRPr="001B6CF5">
        <w:rPr>
          <w:sz w:val="19"/>
          <w:szCs w:val="19"/>
          <w:lang w:val="en-US"/>
        </w:rPr>
        <w:t>Milenia</w:t>
      </w:r>
      <w:proofErr w:type="spellEnd"/>
      <w:r w:rsidRPr="001B6CF5">
        <w:rPr>
          <w:sz w:val="19"/>
          <w:szCs w:val="19"/>
          <w:lang w:val="en-US"/>
        </w:rPr>
        <w:t xml:space="preserve"> tool, which permits performing data mining at the same time that the data </w:t>
      </w:r>
      <w:proofErr w:type="gramStart"/>
      <w:r w:rsidRPr="001B6CF5">
        <w:rPr>
          <w:sz w:val="19"/>
          <w:szCs w:val="19"/>
          <w:lang w:val="en-US"/>
        </w:rPr>
        <w:t>is being populated</w:t>
      </w:r>
      <w:proofErr w:type="gramEnd"/>
      <w:r w:rsidRPr="001B6CF5">
        <w:rPr>
          <w:sz w:val="19"/>
          <w:szCs w:val="19"/>
          <w:lang w:val="en-US"/>
        </w:rPr>
        <w:t xml:space="preserve">. Its main functions </w:t>
      </w:r>
      <w:proofErr w:type="gramStart"/>
      <w:r w:rsidRPr="001B6CF5">
        <w:rPr>
          <w:sz w:val="19"/>
          <w:szCs w:val="19"/>
          <w:lang w:val="en-US"/>
        </w:rPr>
        <w:t>are:</w:t>
      </w:r>
      <w:proofErr w:type="gramEnd"/>
      <w:r w:rsidRPr="001B6CF5">
        <w:rPr>
          <w:sz w:val="19"/>
          <w:szCs w:val="19"/>
          <w:lang w:val="en-US"/>
        </w:rPr>
        <w:t xml:space="preserve"> discover processes that allow for the application</w:t>
      </w:r>
      <w:r w:rsidRPr="001B6CF5">
        <w:rPr>
          <w:sz w:val="19"/>
          <w:szCs w:val="19"/>
          <w:lang w:val="en-US"/>
        </w:rPr>
        <w:t xml:space="preserve"> of improved protocols, check the current processes, detect and remove bottlenecks, and simulate possible changes in the process estimating how it affects the system.</w:t>
      </w:r>
    </w:p>
    <w:p w14:paraId="0000002C" w14:textId="77777777" w:rsidR="00714EDD" w:rsidRPr="001B6CF5" w:rsidRDefault="00714EDD">
      <w:pPr>
        <w:spacing w:before="1" w:line="301" w:lineRule="auto"/>
        <w:ind w:right="-30"/>
        <w:jc w:val="both"/>
        <w:rPr>
          <w:sz w:val="19"/>
          <w:szCs w:val="19"/>
          <w:lang w:val="en-US"/>
        </w:rPr>
      </w:pPr>
    </w:p>
    <w:p w14:paraId="0000002D" w14:textId="77777777" w:rsidR="00714EDD" w:rsidRPr="001B6CF5" w:rsidRDefault="0071679E">
      <w:pPr>
        <w:spacing w:before="1" w:line="301" w:lineRule="auto"/>
        <w:ind w:right="-30"/>
        <w:jc w:val="both"/>
        <w:rPr>
          <w:sz w:val="19"/>
          <w:szCs w:val="19"/>
          <w:lang w:val="en-US"/>
        </w:rPr>
      </w:pPr>
      <w:r w:rsidRPr="001B6CF5">
        <w:rPr>
          <w:sz w:val="19"/>
          <w:szCs w:val="19"/>
          <w:lang w:val="en-US"/>
        </w:rPr>
        <w:lastRenderedPageBreak/>
        <w:t xml:space="preserve">The </w:t>
      </w:r>
      <w:proofErr w:type="spellStart"/>
      <w:r w:rsidRPr="001B6CF5">
        <w:rPr>
          <w:sz w:val="19"/>
          <w:szCs w:val="19"/>
          <w:lang w:val="en-US"/>
        </w:rPr>
        <w:t>Bardena</w:t>
      </w:r>
      <w:proofErr w:type="spellEnd"/>
      <w:r w:rsidRPr="001B6CF5">
        <w:rPr>
          <w:sz w:val="19"/>
          <w:szCs w:val="19"/>
          <w:lang w:val="en-US"/>
        </w:rPr>
        <w:t xml:space="preserve"> Suite also has some weaknesses. Some of the databases that comprise the BARD</w:t>
      </w:r>
      <w:r w:rsidRPr="001B6CF5">
        <w:rPr>
          <w:sz w:val="19"/>
          <w:szCs w:val="19"/>
          <w:lang w:val="en-US"/>
        </w:rPr>
        <w:t xml:space="preserve">ENA Core are subject to the limitations inherent to routine clinical practice electronic databases. There may be information biases due to absent registration (data completeness) or differing data recording practices (data accuracy, misclassification, and </w:t>
      </w:r>
      <w:r w:rsidRPr="001B6CF5">
        <w:rPr>
          <w:sz w:val="19"/>
          <w:szCs w:val="19"/>
          <w:lang w:val="en-US"/>
        </w:rPr>
        <w:t>heterogeneity) in the electronic databases, although this is an intrinsic problem of any repository using data from routine clinical practice.  Data quality may be a strength in some databases, but also a weakness in other repositories or for certain data,</w:t>
      </w:r>
      <w:r w:rsidRPr="001B6CF5">
        <w:rPr>
          <w:sz w:val="19"/>
          <w:szCs w:val="19"/>
          <w:lang w:val="en-US"/>
        </w:rPr>
        <w:t xml:space="preserve"> such as incompleteness of early data from acute stroke or cardiorespiratory arrest records or coding reliability of diagnostic information in the EMR. In addition, we do not have information about people who are not in contact with the public healthcare s</w:t>
      </w:r>
      <w:r w:rsidRPr="001B6CF5">
        <w:rPr>
          <w:sz w:val="19"/>
          <w:szCs w:val="19"/>
          <w:lang w:val="en-US"/>
        </w:rPr>
        <w:t xml:space="preserve">ervice or who </w:t>
      </w:r>
      <w:proofErr w:type="gramStart"/>
      <w:r w:rsidRPr="001B6CF5">
        <w:rPr>
          <w:sz w:val="19"/>
          <w:szCs w:val="19"/>
          <w:lang w:val="en-US"/>
        </w:rPr>
        <w:t>are attended</w:t>
      </w:r>
      <w:proofErr w:type="gramEnd"/>
      <w:r w:rsidRPr="001B6CF5">
        <w:rPr>
          <w:sz w:val="19"/>
          <w:szCs w:val="19"/>
          <w:lang w:val="en-US"/>
        </w:rPr>
        <w:t xml:space="preserve"> to in the private sector. Finally, different datasets cover different periods and we lack data on specific mortality causes and in-hospital or </w:t>
      </w:r>
      <w:proofErr w:type="gramStart"/>
      <w:r w:rsidRPr="001B6CF5">
        <w:rPr>
          <w:sz w:val="19"/>
          <w:szCs w:val="19"/>
          <w:lang w:val="en-US"/>
        </w:rPr>
        <w:t>nursing-home</w:t>
      </w:r>
      <w:proofErr w:type="gramEnd"/>
      <w:r w:rsidRPr="001B6CF5">
        <w:rPr>
          <w:sz w:val="19"/>
          <w:szCs w:val="19"/>
          <w:lang w:val="en-US"/>
        </w:rPr>
        <w:t xml:space="preserve"> pharmaceutical prescriptions (the latter will be available in forthcoming</w:t>
      </w:r>
      <w:r w:rsidRPr="001B6CF5">
        <w:rPr>
          <w:sz w:val="19"/>
          <w:szCs w:val="19"/>
          <w:lang w:val="en-US"/>
        </w:rPr>
        <w:t xml:space="preserve"> years as it is currently in the process of being integrated).</w:t>
      </w:r>
    </w:p>
    <w:p w14:paraId="0000002E" w14:textId="77777777" w:rsidR="00714EDD" w:rsidRPr="001B6CF5" w:rsidRDefault="00714EDD">
      <w:pPr>
        <w:spacing w:before="1" w:line="301" w:lineRule="auto"/>
        <w:ind w:right="-30"/>
        <w:jc w:val="both"/>
        <w:rPr>
          <w:sz w:val="22"/>
          <w:szCs w:val="22"/>
          <w:lang w:val="en-US"/>
        </w:rPr>
      </w:pPr>
    </w:p>
    <w:p w14:paraId="0000002F" w14:textId="77777777" w:rsidR="00714EDD" w:rsidRPr="001B6CF5" w:rsidRDefault="0071679E">
      <w:pPr>
        <w:spacing w:before="1" w:line="301" w:lineRule="auto"/>
        <w:ind w:right="-30"/>
        <w:jc w:val="both"/>
        <w:rPr>
          <w:sz w:val="22"/>
          <w:szCs w:val="22"/>
          <w:lang w:val="en-US"/>
        </w:rPr>
      </w:pPr>
      <w:r w:rsidRPr="001B6CF5">
        <w:rPr>
          <w:sz w:val="22"/>
          <w:szCs w:val="22"/>
          <w:lang w:val="en-US"/>
        </w:rPr>
        <w:t xml:space="preserve">Data resource access </w:t>
      </w:r>
    </w:p>
    <w:p w14:paraId="00000030" w14:textId="77777777" w:rsidR="00714EDD" w:rsidRPr="001B6CF5" w:rsidRDefault="00714EDD">
      <w:pPr>
        <w:spacing w:before="1" w:line="301" w:lineRule="auto"/>
        <w:ind w:right="-30"/>
        <w:jc w:val="both"/>
        <w:rPr>
          <w:sz w:val="19"/>
          <w:szCs w:val="19"/>
          <w:lang w:val="en-US"/>
        </w:rPr>
      </w:pPr>
    </w:p>
    <w:p w14:paraId="00000031" w14:textId="77777777" w:rsidR="00714EDD" w:rsidRPr="001B6CF5" w:rsidRDefault="0071679E">
      <w:pPr>
        <w:spacing w:before="1" w:line="301" w:lineRule="auto"/>
        <w:ind w:right="-30"/>
        <w:jc w:val="both"/>
        <w:rPr>
          <w:sz w:val="19"/>
          <w:szCs w:val="19"/>
          <w:lang w:val="en-US"/>
        </w:rPr>
      </w:pPr>
      <w:r w:rsidRPr="001B6CF5">
        <w:rPr>
          <w:sz w:val="19"/>
          <w:szCs w:val="19"/>
          <w:lang w:val="en-US"/>
        </w:rPr>
        <w:t xml:space="preserve">Any researcher may request anonymized data from BARDENA. </w:t>
      </w:r>
      <w:proofErr w:type="gramStart"/>
      <w:r w:rsidRPr="001B6CF5">
        <w:rPr>
          <w:sz w:val="19"/>
          <w:szCs w:val="19"/>
          <w:lang w:val="en-US"/>
        </w:rPr>
        <w:t>The transfer of this type of data (</w:t>
      </w:r>
      <w:proofErr w:type="spellStart"/>
      <w:r w:rsidRPr="001B6CF5">
        <w:rPr>
          <w:sz w:val="19"/>
          <w:szCs w:val="19"/>
          <w:lang w:val="en-US"/>
        </w:rPr>
        <w:t>pseudo</w:t>
      </w:r>
      <w:sdt>
        <w:sdtPr>
          <w:rPr>
            <w:lang w:val="en-US"/>
          </w:rPr>
          <w:tag w:val="goog_rdk_17"/>
          <w:id w:val="160907904"/>
        </w:sdtPr>
        <w:sdtEndPr/>
        <w:sdtContent>
          <w:del w:id="68" w:author="Julian Librero" w:date="2022-11-30T09:33:00Z">
            <w:r w:rsidRPr="001B6CF5">
              <w:rPr>
                <w:sz w:val="19"/>
                <w:szCs w:val="19"/>
                <w:lang w:val="en-US"/>
              </w:rPr>
              <w:delText>-an</w:delText>
            </w:r>
          </w:del>
        </w:sdtContent>
      </w:sdt>
      <w:r w:rsidRPr="001B6CF5">
        <w:rPr>
          <w:sz w:val="19"/>
          <w:szCs w:val="19"/>
          <w:lang w:val="en-US"/>
        </w:rPr>
        <w:t>onymized</w:t>
      </w:r>
      <w:proofErr w:type="spellEnd"/>
      <w:r w:rsidRPr="001B6CF5">
        <w:rPr>
          <w:sz w:val="19"/>
          <w:szCs w:val="19"/>
          <w:lang w:val="en-US"/>
        </w:rPr>
        <w:t>, but with some risk of re-identification, in accordance w</w:t>
      </w:r>
      <w:r w:rsidRPr="001B6CF5">
        <w:rPr>
          <w:sz w:val="19"/>
          <w:szCs w:val="19"/>
          <w:lang w:val="en-US"/>
        </w:rPr>
        <w:t>ith European regulations) by BARDENA requires the request to be accompanied by: (</w:t>
      </w:r>
      <w:proofErr w:type="spellStart"/>
      <w:r w:rsidRPr="001B6CF5">
        <w:rPr>
          <w:sz w:val="19"/>
          <w:szCs w:val="19"/>
          <w:lang w:val="en-US"/>
        </w:rPr>
        <w:t>i</w:t>
      </w:r>
      <w:proofErr w:type="spellEnd"/>
      <w:r w:rsidRPr="001B6CF5">
        <w:rPr>
          <w:sz w:val="19"/>
          <w:szCs w:val="19"/>
          <w:lang w:val="en-US"/>
        </w:rPr>
        <w:t>) a complete study protocol that explains the planned use of data, (ii) the approval of the project by an ethics committee and if it includes or not pharmaceutical data, (iii</w:t>
      </w:r>
      <w:r w:rsidRPr="001B6CF5">
        <w:rPr>
          <w:sz w:val="19"/>
          <w:szCs w:val="19"/>
          <w:lang w:val="en-US"/>
        </w:rPr>
        <w:t>) the classification of the study by the Spanish Agency of Medicines (some classifications may warrant additional authorizations).</w:t>
      </w:r>
      <w:proofErr w:type="gramEnd"/>
      <w:r w:rsidRPr="001B6CF5">
        <w:rPr>
          <w:sz w:val="19"/>
          <w:szCs w:val="19"/>
          <w:lang w:val="en-US"/>
        </w:rPr>
        <w:t xml:space="preserve"> The BARDENA Data Commission reviews these requests, and approves or refuses the access to each specific data transfer for res</w:t>
      </w:r>
      <w:r w:rsidRPr="001B6CF5">
        <w:rPr>
          <w:sz w:val="19"/>
          <w:szCs w:val="19"/>
          <w:lang w:val="en-US"/>
        </w:rPr>
        <w:t xml:space="preserve">earch purposes. An authorization to access the data under these requirements </w:t>
      </w:r>
      <w:proofErr w:type="gramStart"/>
      <w:r w:rsidRPr="001B6CF5">
        <w:rPr>
          <w:sz w:val="19"/>
          <w:szCs w:val="19"/>
          <w:lang w:val="en-US"/>
        </w:rPr>
        <w:t>should be requested</w:t>
      </w:r>
      <w:proofErr w:type="gramEnd"/>
      <w:r w:rsidRPr="001B6CF5">
        <w:rPr>
          <w:sz w:val="19"/>
          <w:szCs w:val="19"/>
          <w:lang w:val="en-US"/>
        </w:rPr>
        <w:t xml:space="preserve"> electronically from the Management Office of the BARDENA Data Commission. Following authorization, researchers are required to commit to keeping the data in a </w:t>
      </w:r>
      <w:r w:rsidRPr="001B6CF5">
        <w:rPr>
          <w:sz w:val="19"/>
          <w:szCs w:val="19"/>
          <w:lang w:val="en-US"/>
        </w:rPr>
        <w:t>secure environment, not attempt to re-identify or to cross with other databases, not using the data for purposes or projects other than those specified in the project protocol (although a new authorization may be requested for these purposes) and not trans</w:t>
      </w:r>
      <w:r w:rsidRPr="001B6CF5">
        <w:rPr>
          <w:sz w:val="19"/>
          <w:szCs w:val="19"/>
          <w:lang w:val="en-US"/>
        </w:rPr>
        <w:t xml:space="preserve">fer the data to third parties. These latter commitments limit the possibility of storing data in open data repositories or including data </w:t>
      </w:r>
      <w:proofErr w:type="gramStart"/>
      <w:r w:rsidRPr="001B6CF5">
        <w:rPr>
          <w:sz w:val="19"/>
          <w:szCs w:val="19"/>
          <w:lang w:val="en-US"/>
        </w:rPr>
        <w:t>as  supplementary</w:t>
      </w:r>
      <w:proofErr w:type="gramEnd"/>
      <w:r w:rsidRPr="001B6CF5">
        <w:rPr>
          <w:sz w:val="19"/>
          <w:szCs w:val="19"/>
          <w:lang w:val="en-US"/>
        </w:rPr>
        <w:t xml:space="preserve"> material in published articles.</w:t>
      </w:r>
    </w:p>
    <w:p w14:paraId="00000032" w14:textId="77777777" w:rsidR="00714EDD" w:rsidRPr="001B6CF5" w:rsidRDefault="00714EDD">
      <w:pPr>
        <w:spacing w:before="1" w:line="301" w:lineRule="auto"/>
        <w:ind w:right="-30"/>
        <w:jc w:val="both"/>
        <w:rPr>
          <w:sz w:val="19"/>
          <w:szCs w:val="19"/>
          <w:lang w:val="en-US"/>
        </w:rPr>
      </w:pPr>
    </w:p>
    <w:p w14:paraId="00000033" w14:textId="77777777" w:rsidR="00714EDD" w:rsidRPr="001B6CF5" w:rsidRDefault="00714EDD">
      <w:pPr>
        <w:spacing w:before="1" w:line="301" w:lineRule="auto"/>
        <w:ind w:right="-30"/>
        <w:jc w:val="both"/>
        <w:rPr>
          <w:sz w:val="19"/>
          <w:szCs w:val="19"/>
          <w:lang w:val="en-US"/>
        </w:rPr>
      </w:pPr>
    </w:p>
    <w:p w14:paraId="00000034" w14:textId="77777777" w:rsidR="00714EDD" w:rsidRPr="001B6CF5" w:rsidRDefault="00714EDD">
      <w:pPr>
        <w:ind w:right="99"/>
        <w:jc w:val="both"/>
        <w:rPr>
          <w:sz w:val="16"/>
          <w:szCs w:val="16"/>
          <w:lang w:val="en-US"/>
        </w:rPr>
      </w:pPr>
    </w:p>
    <w:p w14:paraId="00000035" w14:textId="77777777" w:rsidR="00714EDD" w:rsidRPr="001B6CF5" w:rsidRDefault="00714EDD">
      <w:pPr>
        <w:ind w:left="175"/>
        <w:rPr>
          <w:lang w:val="en-US"/>
        </w:rPr>
      </w:pPr>
    </w:p>
    <w:p w14:paraId="00000036" w14:textId="77777777" w:rsidR="00714EDD" w:rsidRPr="001B6CF5" w:rsidRDefault="00714EDD">
      <w:pPr>
        <w:ind w:left="175"/>
        <w:rPr>
          <w:lang w:val="en-US"/>
        </w:rPr>
      </w:pPr>
    </w:p>
    <w:p w14:paraId="00000037" w14:textId="77777777" w:rsidR="00714EDD" w:rsidRPr="001B6CF5" w:rsidRDefault="00714EDD">
      <w:pPr>
        <w:ind w:left="175"/>
        <w:rPr>
          <w:lang w:val="en-US"/>
        </w:rPr>
      </w:pPr>
    </w:p>
    <w:p w14:paraId="00000038" w14:textId="77777777" w:rsidR="00714EDD" w:rsidRPr="001B6CF5" w:rsidRDefault="00714EDD">
      <w:pPr>
        <w:ind w:left="175"/>
        <w:rPr>
          <w:lang w:val="en-US"/>
        </w:rPr>
      </w:pPr>
    </w:p>
    <w:p w14:paraId="00000039" w14:textId="77777777" w:rsidR="00714EDD" w:rsidRPr="001B6CF5" w:rsidRDefault="00714EDD">
      <w:pPr>
        <w:ind w:left="175"/>
        <w:rPr>
          <w:lang w:val="en-US"/>
        </w:rPr>
      </w:pPr>
    </w:p>
    <w:p w14:paraId="0000003A" w14:textId="77777777" w:rsidR="00714EDD" w:rsidRPr="001B6CF5" w:rsidRDefault="00714EDD">
      <w:pPr>
        <w:ind w:left="175"/>
        <w:rPr>
          <w:lang w:val="en-US"/>
        </w:rPr>
      </w:pPr>
    </w:p>
    <w:p w14:paraId="0000003B" w14:textId="77777777" w:rsidR="00714EDD" w:rsidRPr="001B6CF5" w:rsidRDefault="00714EDD">
      <w:pPr>
        <w:ind w:left="175"/>
        <w:rPr>
          <w:lang w:val="en-US"/>
        </w:rPr>
      </w:pPr>
    </w:p>
    <w:p w14:paraId="0000003C" w14:textId="77777777" w:rsidR="00714EDD" w:rsidRPr="001B6CF5" w:rsidRDefault="00714EDD">
      <w:pPr>
        <w:ind w:left="175"/>
        <w:rPr>
          <w:lang w:val="en-US"/>
        </w:rPr>
      </w:pPr>
    </w:p>
    <w:p w14:paraId="0000003D" w14:textId="77777777" w:rsidR="00714EDD" w:rsidRPr="001B6CF5" w:rsidRDefault="00714EDD">
      <w:pPr>
        <w:ind w:left="175"/>
        <w:rPr>
          <w:lang w:val="en-US"/>
        </w:rPr>
      </w:pPr>
    </w:p>
    <w:p w14:paraId="0000003E" w14:textId="77777777" w:rsidR="00714EDD" w:rsidRPr="001B6CF5" w:rsidRDefault="00714EDD">
      <w:pPr>
        <w:ind w:left="175"/>
        <w:rPr>
          <w:lang w:val="en-US"/>
        </w:rPr>
      </w:pPr>
    </w:p>
    <w:p w14:paraId="0000003F" w14:textId="77777777" w:rsidR="00714EDD" w:rsidRPr="001B6CF5" w:rsidRDefault="00714EDD">
      <w:pPr>
        <w:ind w:left="175"/>
        <w:rPr>
          <w:lang w:val="en-US"/>
        </w:rPr>
      </w:pPr>
    </w:p>
    <w:p w14:paraId="00000040" w14:textId="77777777" w:rsidR="00714EDD" w:rsidRPr="001B6CF5" w:rsidRDefault="00714EDD">
      <w:pPr>
        <w:ind w:left="175"/>
        <w:rPr>
          <w:lang w:val="en-US"/>
        </w:rPr>
      </w:pPr>
    </w:p>
    <w:p w14:paraId="00000041" w14:textId="77777777" w:rsidR="00714EDD" w:rsidRPr="001B6CF5" w:rsidRDefault="00714EDD">
      <w:pPr>
        <w:ind w:left="175"/>
        <w:rPr>
          <w:lang w:val="en-US"/>
        </w:rPr>
      </w:pPr>
    </w:p>
    <w:p w14:paraId="00000042" w14:textId="77777777" w:rsidR="00714EDD" w:rsidRPr="001B6CF5" w:rsidRDefault="00714EDD">
      <w:pPr>
        <w:ind w:left="175"/>
        <w:rPr>
          <w:lang w:val="en-US"/>
        </w:rPr>
      </w:pPr>
    </w:p>
    <w:p w14:paraId="00000043" w14:textId="77777777" w:rsidR="00714EDD" w:rsidRPr="001B6CF5" w:rsidRDefault="00714EDD">
      <w:pPr>
        <w:ind w:left="175"/>
        <w:rPr>
          <w:lang w:val="en-US"/>
        </w:rPr>
      </w:pPr>
    </w:p>
    <w:p w14:paraId="00000044" w14:textId="77777777" w:rsidR="00714EDD" w:rsidRPr="001B6CF5" w:rsidRDefault="00714EDD">
      <w:pPr>
        <w:ind w:left="175"/>
        <w:rPr>
          <w:lang w:val="en-US"/>
        </w:rPr>
      </w:pPr>
    </w:p>
    <w:p w14:paraId="00000045" w14:textId="77777777" w:rsidR="00714EDD" w:rsidRPr="001B6CF5" w:rsidRDefault="00714EDD">
      <w:pPr>
        <w:ind w:left="175"/>
        <w:rPr>
          <w:lang w:val="en-US"/>
        </w:rPr>
      </w:pPr>
    </w:p>
    <w:p w14:paraId="00000046" w14:textId="77777777" w:rsidR="00714EDD" w:rsidRPr="001B6CF5" w:rsidRDefault="00714EDD">
      <w:pPr>
        <w:ind w:left="175"/>
        <w:rPr>
          <w:lang w:val="en-US"/>
        </w:rPr>
      </w:pPr>
    </w:p>
    <w:p w14:paraId="00000047" w14:textId="77777777" w:rsidR="00714EDD" w:rsidRPr="001B6CF5" w:rsidRDefault="0071679E">
      <w:pPr>
        <w:spacing w:before="1" w:line="301" w:lineRule="auto"/>
        <w:ind w:right="-30"/>
        <w:jc w:val="center"/>
        <w:rPr>
          <w:sz w:val="19"/>
          <w:szCs w:val="19"/>
          <w:lang w:val="en-US"/>
        </w:rPr>
      </w:pPr>
      <w:r w:rsidRPr="001B6CF5">
        <w:rPr>
          <w:noProof/>
          <w:sz w:val="19"/>
          <w:szCs w:val="19"/>
          <w:lang w:val="en-US"/>
        </w:rPr>
        <w:lastRenderedPageBreak/>
        <w:drawing>
          <wp:inline distT="114300" distB="114300" distL="114300" distR="114300">
            <wp:extent cx="4447223" cy="3269350"/>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4447223" cy="3269350"/>
                    </a:xfrm>
                    <a:prstGeom prst="rect">
                      <a:avLst/>
                    </a:prstGeom>
                    <a:ln/>
                  </pic:spPr>
                </pic:pic>
              </a:graphicData>
            </a:graphic>
          </wp:inline>
        </w:drawing>
      </w:r>
    </w:p>
    <w:p w14:paraId="00000048" w14:textId="77777777" w:rsidR="00714EDD" w:rsidRPr="001B6CF5" w:rsidRDefault="0071679E">
      <w:pPr>
        <w:spacing w:before="1" w:line="301" w:lineRule="auto"/>
        <w:ind w:right="-30"/>
        <w:jc w:val="both"/>
        <w:rPr>
          <w:sz w:val="19"/>
          <w:szCs w:val="19"/>
          <w:lang w:val="en-US"/>
        </w:rPr>
      </w:pPr>
      <w:r w:rsidRPr="001B6CF5">
        <w:rPr>
          <w:sz w:val="19"/>
          <w:szCs w:val="19"/>
          <w:lang w:val="en-US"/>
        </w:rPr>
        <w:t>Figure 1. The star schema.</w:t>
      </w:r>
    </w:p>
    <w:p w14:paraId="00000049" w14:textId="77777777" w:rsidR="00714EDD" w:rsidRPr="001B6CF5" w:rsidRDefault="00714EDD">
      <w:pPr>
        <w:spacing w:before="1" w:line="301" w:lineRule="auto"/>
        <w:ind w:right="-30"/>
        <w:jc w:val="both"/>
        <w:rPr>
          <w:sz w:val="19"/>
          <w:szCs w:val="19"/>
          <w:lang w:val="en-US"/>
        </w:rPr>
      </w:pPr>
    </w:p>
    <w:p w14:paraId="0000004A" w14:textId="77777777" w:rsidR="00714EDD" w:rsidRPr="001B6CF5" w:rsidRDefault="00714EDD">
      <w:pPr>
        <w:spacing w:before="1" w:line="301" w:lineRule="auto"/>
        <w:ind w:right="-30"/>
        <w:jc w:val="both"/>
        <w:rPr>
          <w:sz w:val="19"/>
          <w:szCs w:val="19"/>
          <w:lang w:val="en-US"/>
        </w:rPr>
      </w:pPr>
    </w:p>
    <w:p w14:paraId="0000004B" w14:textId="77777777" w:rsidR="00714EDD" w:rsidRPr="001B6CF5" w:rsidRDefault="00714EDD">
      <w:pPr>
        <w:ind w:left="175"/>
        <w:rPr>
          <w:lang w:val="en-US"/>
        </w:rPr>
      </w:pPr>
    </w:p>
    <w:p w14:paraId="0000004C" w14:textId="77777777" w:rsidR="00714EDD" w:rsidRPr="001B6CF5" w:rsidRDefault="0071679E">
      <w:pPr>
        <w:ind w:left="175"/>
        <w:rPr>
          <w:lang w:val="en-US"/>
        </w:rPr>
      </w:pPr>
      <w:sdt>
        <w:sdtPr>
          <w:rPr>
            <w:lang w:val="en-US"/>
          </w:rPr>
          <w:tag w:val="goog_rdk_18"/>
          <w:id w:val="1860233109"/>
        </w:sdtPr>
        <w:sdtEndPr/>
        <w:sdtContent>
          <w:commentRangeStart w:id="69"/>
        </w:sdtContent>
      </w:sdt>
      <w:r w:rsidRPr="001B6CF5">
        <w:rPr>
          <w:noProof/>
          <w:lang w:val="en-US"/>
        </w:rPr>
        <w:drawing>
          <wp:inline distT="0" distB="0" distL="0" distR="0">
            <wp:extent cx="5612130" cy="25781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12130" cy="2578100"/>
                    </a:xfrm>
                    <a:prstGeom prst="rect">
                      <a:avLst/>
                    </a:prstGeom>
                    <a:ln/>
                  </pic:spPr>
                </pic:pic>
              </a:graphicData>
            </a:graphic>
          </wp:inline>
        </w:drawing>
      </w:r>
      <w:commentRangeEnd w:id="69"/>
      <w:r w:rsidRPr="001B6CF5">
        <w:rPr>
          <w:lang w:val="en-US"/>
        </w:rPr>
        <w:commentReference w:id="69"/>
      </w:r>
    </w:p>
    <w:p w14:paraId="0000004D" w14:textId="77777777" w:rsidR="00714EDD" w:rsidRPr="001B6CF5" w:rsidRDefault="00714EDD">
      <w:pPr>
        <w:spacing w:before="5" w:line="160" w:lineRule="auto"/>
        <w:rPr>
          <w:sz w:val="16"/>
          <w:szCs w:val="16"/>
          <w:lang w:val="en-US"/>
        </w:rPr>
      </w:pPr>
    </w:p>
    <w:p w14:paraId="0000004E" w14:textId="77777777" w:rsidR="00714EDD" w:rsidRPr="001B6CF5" w:rsidRDefault="0071679E">
      <w:pPr>
        <w:spacing w:before="1" w:line="301" w:lineRule="auto"/>
        <w:ind w:right="-30"/>
        <w:jc w:val="both"/>
        <w:rPr>
          <w:lang w:val="en-US"/>
        </w:rPr>
      </w:pPr>
      <w:r w:rsidRPr="001B6CF5">
        <w:rPr>
          <w:sz w:val="19"/>
          <w:szCs w:val="19"/>
          <w:lang w:val="en-US"/>
        </w:rPr>
        <w:t>Figure 2. The BARDENA Core data sources.</w:t>
      </w:r>
    </w:p>
    <w:p w14:paraId="0000004F" w14:textId="77777777" w:rsidR="00714EDD" w:rsidRPr="001B6CF5" w:rsidRDefault="00714EDD">
      <w:pPr>
        <w:spacing w:before="38" w:line="306" w:lineRule="auto"/>
        <w:ind w:left="123" w:right="100"/>
        <w:jc w:val="both"/>
        <w:rPr>
          <w:sz w:val="14"/>
          <w:szCs w:val="14"/>
          <w:lang w:val="en-US"/>
        </w:rPr>
      </w:pPr>
    </w:p>
    <w:p w14:paraId="00000050" w14:textId="77777777" w:rsidR="00714EDD" w:rsidRPr="001B6CF5" w:rsidRDefault="00714EDD">
      <w:pPr>
        <w:spacing w:before="1" w:line="301" w:lineRule="auto"/>
        <w:ind w:right="-30"/>
        <w:jc w:val="both"/>
        <w:rPr>
          <w:sz w:val="19"/>
          <w:szCs w:val="19"/>
          <w:lang w:val="en-US"/>
        </w:rPr>
      </w:pPr>
    </w:p>
    <w:p w14:paraId="00000051" w14:textId="77777777" w:rsidR="00714EDD" w:rsidRPr="001B6CF5" w:rsidRDefault="00714EDD">
      <w:pPr>
        <w:spacing w:before="1" w:line="301" w:lineRule="auto"/>
        <w:ind w:right="-30"/>
        <w:jc w:val="both"/>
        <w:rPr>
          <w:sz w:val="19"/>
          <w:szCs w:val="19"/>
          <w:lang w:val="en-US"/>
        </w:rPr>
      </w:pPr>
    </w:p>
    <w:p w14:paraId="00000052" w14:textId="77777777" w:rsidR="00714EDD" w:rsidRPr="001B6CF5" w:rsidRDefault="00714EDD">
      <w:pPr>
        <w:spacing w:before="5" w:line="140" w:lineRule="auto"/>
        <w:rPr>
          <w:sz w:val="15"/>
          <w:szCs w:val="15"/>
          <w:lang w:val="en-US"/>
        </w:rPr>
      </w:pPr>
    </w:p>
    <w:p w14:paraId="00000053" w14:textId="77777777" w:rsidR="00714EDD" w:rsidRPr="001B6CF5" w:rsidRDefault="00714EDD">
      <w:pPr>
        <w:spacing w:before="38" w:line="306" w:lineRule="auto"/>
        <w:ind w:left="123" w:right="100"/>
        <w:jc w:val="both"/>
        <w:rPr>
          <w:sz w:val="14"/>
          <w:szCs w:val="14"/>
          <w:lang w:val="en-US"/>
        </w:rPr>
        <w:sectPr w:rsidR="00714EDD" w:rsidRPr="001B6CF5">
          <w:headerReference w:type="default" r:id="rId15"/>
          <w:type w:val="continuous"/>
          <w:pgSz w:w="12260" w:h="15820"/>
          <w:pgMar w:top="1417" w:right="1701" w:bottom="1417" w:left="1701" w:header="850" w:footer="720" w:gutter="0"/>
          <w:cols w:space="720"/>
        </w:sectPr>
      </w:pPr>
    </w:p>
    <w:p w14:paraId="00000054" w14:textId="77777777" w:rsidR="00714EDD" w:rsidRPr="001B6CF5" w:rsidRDefault="00714EDD">
      <w:pPr>
        <w:spacing w:before="2" w:line="180" w:lineRule="auto"/>
        <w:rPr>
          <w:sz w:val="19"/>
          <w:szCs w:val="19"/>
          <w:lang w:val="en-US"/>
        </w:rPr>
      </w:pPr>
    </w:p>
    <w:p w14:paraId="00000055" w14:textId="77777777" w:rsidR="00714EDD" w:rsidRPr="001B6CF5" w:rsidRDefault="00714EDD">
      <w:pPr>
        <w:spacing w:before="4" w:line="200" w:lineRule="auto"/>
        <w:rPr>
          <w:lang w:val="en-US"/>
        </w:rPr>
      </w:pPr>
    </w:p>
    <w:p w14:paraId="00000056" w14:textId="77777777" w:rsidR="00714EDD" w:rsidRPr="001B6CF5" w:rsidRDefault="00714EDD">
      <w:pPr>
        <w:spacing w:before="4" w:line="200" w:lineRule="auto"/>
        <w:rPr>
          <w:lang w:val="en-US"/>
        </w:rPr>
      </w:pPr>
    </w:p>
    <w:p w14:paraId="00000057" w14:textId="77777777" w:rsidR="00714EDD" w:rsidRPr="001B6CF5" w:rsidRDefault="00714EDD">
      <w:pPr>
        <w:spacing w:before="4" w:line="200" w:lineRule="auto"/>
        <w:rPr>
          <w:lang w:val="en-US"/>
        </w:rPr>
      </w:pPr>
    </w:p>
    <w:p w14:paraId="00000058" w14:textId="77777777" w:rsidR="00714EDD" w:rsidRPr="001B6CF5" w:rsidRDefault="00714EDD">
      <w:pPr>
        <w:spacing w:before="4" w:line="200" w:lineRule="auto"/>
        <w:rPr>
          <w:lang w:val="en-US"/>
        </w:rPr>
      </w:pPr>
    </w:p>
    <w:sectPr w:rsidR="00714EDD" w:rsidRPr="001B6CF5">
      <w:headerReference w:type="default" r:id="rId16"/>
      <w:type w:val="continuous"/>
      <w:pgSz w:w="12260" w:h="15820"/>
      <w:pgMar w:top="640" w:right="1140" w:bottom="280" w:left="1140" w:header="720" w:footer="720" w:gutter="0"/>
      <w:cols w:num="2" w:space="720" w:equalWidth="0">
        <w:col w:w="4810" w:space="359"/>
        <w:col w:w="481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Julian Librero" w:date="2022-11-30T08:31:00Z" w:initials="">
    <w:p w14:paraId="00000061"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incluimos la inteligencia artificial?  citamos los trabajos de </w:t>
      </w:r>
      <w:proofErr w:type="spellStart"/>
      <w:r>
        <w:rPr>
          <w:rFonts w:ascii="Arial" w:eastAsia="Arial" w:hAnsi="Arial" w:cs="Arial"/>
          <w:color w:val="000000"/>
          <w:sz w:val="22"/>
          <w:szCs w:val="22"/>
        </w:rPr>
        <w:t>retinopatia</w:t>
      </w:r>
      <w:proofErr w:type="spellEnd"/>
      <w:r>
        <w:rPr>
          <w:rFonts w:ascii="Arial" w:eastAsia="Arial" w:hAnsi="Arial" w:cs="Arial"/>
          <w:color w:val="000000"/>
          <w:sz w:val="22"/>
          <w:szCs w:val="22"/>
        </w:rPr>
        <w:t>?</w:t>
      </w:r>
    </w:p>
  </w:comment>
  <w:comment w:id="54" w:author="Julian Librero" w:date="2022-11-30T09:03:00Z" w:initials="">
    <w:p w14:paraId="0000005C"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construir esta tabla siguiendo los patrones que pide EHDEN, </w:t>
      </w:r>
      <w:proofErr w:type="gramStart"/>
      <w:r>
        <w:rPr>
          <w:rFonts w:ascii="Arial" w:eastAsia="Arial" w:hAnsi="Arial" w:cs="Arial"/>
          <w:color w:val="000000"/>
          <w:sz w:val="22"/>
          <w:szCs w:val="22"/>
        </w:rPr>
        <w:t>no?</w:t>
      </w:r>
      <w:proofErr w:type="gramEnd"/>
      <w:r>
        <w:rPr>
          <w:rFonts w:ascii="Arial" w:eastAsia="Arial" w:hAnsi="Arial" w:cs="Arial"/>
          <w:color w:val="000000"/>
          <w:sz w:val="22"/>
          <w:szCs w:val="22"/>
        </w:rPr>
        <w:t xml:space="preserve"> Francisco ha enviado lo que está haciendo en valencia</w:t>
      </w:r>
    </w:p>
  </w:comment>
  <w:comment w:id="60" w:author="Julian Librero" w:date="2022-11-30T09:03:00Z" w:initials="">
    <w:p w14:paraId="00000060"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introducimos un glosario o la definimos </w:t>
      </w:r>
      <w:proofErr w:type="spellStart"/>
      <w:r>
        <w:rPr>
          <w:rFonts w:ascii="Arial" w:eastAsia="Arial" w:hAnsi="Arial" w:cs="Arial"/>
          <w:color w:val="000000"/>
          <w:sz w:val="22"/>
          <w:szCs w:val="22"/>
        </w:rPr>
        <w:t>segun</w:t>
      </w:r>
      <w:proofErr w:type="spellEnd"/>
      <w:r>
        <w:rPr>
          <w:rFonts w:ascii="Arial" w:eastAsia="Arial" w:hAnsi="Arial" w:cs="Arial"/>
          <w:color w:val="000000"/>
          <w:sz w:val="22"/>
          <w:szCs w:val="22"/>
        </w:rPr>
        <w:t xml:space="preserve"> aparecen: International </w:t>
      </w:r>
      <w:proofErr w:type="spellStart"/>
      <w:r>
        <w:rPr>
          <w:rFonts w:ascii="Arial" w:eastAsia="Arial" w:hAnsi="Arial" w:cs="Arial"/>
          <w:color w:val="000000"/>
          <w:sz w:val="22"/>
          <w:szCs w:val="22"/>
        </w:rPr>
        <w:t>Classification</w:t>
      </w:r>
      <w:proofErr w:type="spellEnd"/>
      <w:r>
        <w:rPr>
          <w:rFonts w:ascii="Arial" w:eastAsia="Arial" w:hAnsi="Arial" w:cs="Arial"/>
          <w:color w:val="000000"/>
          <w:sz w:val="22"/>
          <w:szCs w:val="22"/>
        </w:rPr>
        <w:t xml:space="preserve"> of </w:t>
      </w:r>
      <w:proofErr w:type="spellStart"/>
      <w:r>
        <w:rPr>
          <w:rFonts w:ascii="Arial" w:eastAsia="Arial" w:hAnsi="Arial" w:cs="Arial"/>
          <w:color w:val="000000"/>
          <w:sz w:val="22"/>
          <w:szCs w:val="22"/>
        </w:rPr>
        <w:t>Diseases-Clinical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Modification</w:t>
      </w:r>
      <w:proofErr w:type="spellEnd"/>
      <w:r>
        <w:rPr>
          <w:rFonts w:ascii="Arial" w:eastAsia="Arial" w:hAnsi="Arial" w:cs="Arial"/>
          <w:color w:val="000000"/>
          <w:sz w:val="22"/>
          <w:szCs w:val="22"/>
        </w:rPr>
        <w:t>...</w:t>
      </w:r>
    </w:p>
  </w:comment>
  <w:comment w:id="64" w:author="Julian Librero" w:date="2022-11-30T09:02:00Z" w:initials="">
    <w:p w14:paraId="0000005D"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una </w:t>
      </w:r>
      <w:proofErr w:type="spellStart"/>
      <w:r>
        <w:rPr>
          <w:rFonts w:ascii="Arial" w:eastAsia="Arial" w:hAnsi="Arial" w:cs="Arial"/>
          <w:color w:val="000000"/>
          <w:sz w:val="22"/>
          <w:szCs w:val="22"/>
        </w:rPr>
        <w:t>presentacion</w:t>
      </w:r>
      <w:proofErr w:type="spellEnd"/>
      <w:r>
        <w:rPr>
          <w:rFonts w:ascii="Arial" w:eastAsia="Arial" w:hAnsi="Arial" w:cs="Arial"/>
          <w:color w:val="000000"/>
          <w:sz w:val="22"/>
          <w:szCs w:val="22"/>
        </w:rPr>
        <w:t xml:space="preserve"> en </w:t>
      </w:r>
      <w:proofErr w:type="spellStart"/>
      <w:r>
        <w:rPr>
          <w:rFonts w:ascii="Arial" w:eastAsia="Arial" w:hAnsi="Arial" w:cs="Arial"/>
          <w:color w:val="000000"/>
          <w:sz w:val="22"/>
          <w:szCs w:val="22"/>
        </w:rPr>
        <w:t>eu</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citamos?</w:t>
      </w:r>
      <w:proofErr w:type="gramEnd"/>
      <w:r>
        <w:rPr>
          <w:rFonts w:ascii="Arial" w:eastAsia="Arial" w:hAnsi="Arial" w:cs="Arial"/>
          <w:color w:val="000000"/>
          <w:sz w:val="22"/>
          <w:szCs w:val="22"/>
        </w:rPr>
        <w:t>): https://www.sbhss.eu/wp-content/uploads/2021/10/juancruzcigudosabardenanavarra.pdf</w:t>
      </w:r>
    </w:p>
  </w:comment>
  <w:comment w:id="65" w:author="Julian Librero" w:date="2022-11-30T09:09:00Z" w:initials="">
    <w:p w14:paraId="0000005E"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Esta </w:t>
      </w:r>
      <w:proofErr w:type="spellStart"/>
      <w:r>
        <w:rPr>
          <w:rFonts w:ascii="Arial" w:eastAsia="Arial" w:hAnsi="Arial" w:cs="Arial"/>
          <w:color w:val="000000"/>
          <w:sz w:val="22"/>
          <w:szCs w:val="22"/>
        </w:rPr>
        <w:t>presentacion</w:t>
      </w:r>
      <w:proofErr w:type="spellEnd"/>
      <w:r>
        <w:rPr>
          <w:rFonts w:ascii="Arial" w:eastAsia="Arial" w:hAnsi="Arial" w:cs="Arial"/>
          <w:color w:val="000000"/>
          <w:sz w:val="22"/>
          <w:szCs w:val="22"/>
        </w:rPr>
        <w:t xml:space="preserve"> de Juan Cruz </w:t>
      </w:r>
      <w:proofErr w:type="spellStart"/>
      <w:r>
        <w:rPr>
          <w:rFonts w:ascii="Arial" w:eastAsia="Arial" w:hAnsi="Arial" w:cs="Arial"/>
          <w:color w:val="000000"/>
          <w:sz w:val="22"/>
          <w:szCs w:val="22"/>
        </w:rPr>
        <w:t>Cigudosa</w:t>
      </w:r>
      <w:proofErr w:type="spellEnd"/>
      <w:r>
        <w:rPr>
          <w:rFonts w:ascii="Arial" w:eastAsia="Arial" w:hAnsi="Arial" w:cs="Arial"/>
          <w:color w:val="000000"/>
          <w:sz w:val="22"/>
          <w:szCs w:val="22"/>
        </w:rPr>
        <w:t xml:space="preserve"> plantea </w:t>
      </w:r>
      <w:proofErr w:type="spellStart"/>
      <w:r>
        <w:rPr>
          <w:rFonts w:ascii="Arial" w:eastAsia="Arial" w:hAnsi="Arial" w:cs="Arial"/>
          <w:color w:val="000000"/>
          <w:sz w:val="22"/>
          <w:szCs w:val="22"/>
        </w:rPr>
        <w:t>mision</w:t>
      </w:r>
      <w:proofErr w:type="spellEnd"/>
      <w:r>
        <w:rPr>
          <w:rFonts w:ascii="Arial" w:eastAsia="Arial" w:hAnsi="Arial" w:cs="Arial"/>
          <w:color w:val="000000"/>
          <w:sz w:val="22"/>
          <w:szCs w:val="22"/>
        </w:rPr>
        <w:t xml:space="preserve">, valores, futuros </w:t>
      </w:r>
      <w:proofErr w:type="gramStart"/>
      <w:r>
        <w:rPr>
          <w:rFonts w:ascii="Arial" w:eastAsia="Arial" w:hAnsi="Arial" w:cs="Arial"/>
          <w:color w:val="000000"/>
          <w:sz w:val="22"/>
          <w:szCs w:val="22"/>
        </w:rPr>
        <w:t>desarrollos..</w:t>
      </w:r>
      <w:proofErr w:type="gramEnd"/>
    </w:p>
  </w:comment>
  <w:comment w:id="66" w:author="Julian Librero" w:date="2022-11-30T09:10:00Z" w:initials="">
    <w:p w14:paraId="0000005F"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PDCA supongo </w:t>
      </w:r>
      <w:proofErr w:type="gramStart"/>
      <w:r>
        <w:rPr>
          <w:rFonts w:ascii="Arial" w:eastAsia="Arial" w:hAnsi="Arial" w:cs="Arial"/>
          <w:color w:val="000000"/>
          <w:sz w:val="22"/>
          <w:szCs w:val="22"/>
        </w:rPr>
        <w:t>es  Plan</w:t>
      </w:r>
      <w:proofErr w:type="gramEnd"/>
      <w:r>
        <w:rPr>
          <w:rFonts w:ascii="Arial" w:eastAsia="Arial" w:hAnsi="Arial" w:cs="Arial"/>
          <w:color w:val="000000"/>
          <w:sz w:val="22"/>
          <w:szCs w:val="22"/>
        </w:rPr>
        <w:t>-Do-</w:t>
      </w:r>
      <w:proofErr w:type="spellStart"/>
      <w:r>
        <w:rPr>
          <w:rFonts w:ascii="Arial" w:eastAsia="Arial" w:hAnsi="Arial" w:cs="Arial"/>
          <w:color w:val="000000"/>
          <w:sz w:val="22"/>
          <w:szCs w:val="22"/>
        </w:rPr>
        <w:t>Check</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Act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Cycle</w:t>
      </w:r>
      <w:proofErr w:type="spellEnd"/>
    </w:p>
  </w:comment>
  <w:comment w:id="69" w:author="Francisco Sánchez" w:date="2022-11-20T21:13:00Z" w:initials="">
    <w:p w14:paraId="0000005B" w14:textId="77777777" w:rsidR="00714EDD" w:rsidRDefault="0071679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Leire quizá debería estar en mayúscula por consistencia y hay que corregir el </w:t>
      </w:r>
      <w:proofErr w:type="spellStart"/>
      <w:r>
        <w:rPr>
          <w:rFonts w:ascii="Arial" w:eastAsia="Arial" w:hAnsi="Arial" w:cs="Arial"/>
          <w:color w:val="000000"/>
          <w:sz w:val="22"/>
          <w:szCs w:val="22"/>
        </w:rPr>
        <w:t>speciliist</w:t>
      </w:r>
      <w:proofErr w:type="spellEnd"/>
      <w:r>
        <w:rPr>
          <w:rFonts w:ascii="Arial" w:eastAsia="Arial" w:hAnsi="Arial" w:cs="Arial"/>
          <w:color w:val="000000"/>
          <w:sz w:val="22"/>
          <w:szCs w:val="22"/>
        </w:rPr>
        <w:t xml:space="preserve"> de debajo de Leire en el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61" w15:done="0"/>
  <w15:commentEx w15:paraId="0000005C" w15:done="0"/>
  <w15:commentEx w15:paraId="00000060" w15:done="0"/>
  <w15:commentEx w15:paraId="0000005D" w15:done="0"/>
  <w15:commentEx w15:paraId="0000005E" w15:paraIdParent="0000005D" w15:done="0"/>
  <w15:commentEx w15:paraId="0000005F" w15:paraIdParent="0000005D" w15:done="0"/>
  <w15:commentEx w15:paraId="0000005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95FE4" w14:textId="77777777" w:rsidR="0071679E" w:rsidRDefault="0071679E">
      <w:r>
        <w:separator/>
      </w:r>
    </w:p>
  </w:endnote>
  <w:endnote w:type="continuationSeparator" w:id="0">
    <w:p w14:paraId="5DEA7716" w14:textId="77777777" w:rsidR="0071679E" w:rsidRDefault="0071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F3414" w14:textId="77777777" w:rsidR="0071679E" w:rsidRDefault="0071679E">
      <w:r>
        <w:separator/>
      </w:r>
    </w:p>
  </w:footnote>
  <w:footnote w:type="continuationSeparator" w:id="0">
    <w:p w14:paraId="0207F56A" w14:textId="77777777" w:rsidR="0071679E" w:rsidRDefault="00716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A" w14:textId="77777777" w:rsidR="00714EDD" w:rsidRDefault="0071679E">
    <w:pPr>
      <w:spacing w:line="200" w:lineRule="auto"/>
    </w:pPr>
    <w:r>
      <w:rPr>
        <w:noProof/>
      </w:rPr>
      <mc:AlternateContent>
        <mc:Choice Requires="wpg">
          <w:drawing>
            <wp:anchor distT="0" distB="0" distL="0" distR="0" simplePos="0" relativeHeight="251658240" behindDoc="1" locked="0" layoutInCell="1" hidden="0" allowOverlap="1">
              <wp:simplePos x="0" y="0"/>
              <wp:positionH relativeFrom="page">
                <wp:posOffset>802005</wp:posOffset>
              </wp:positionH>
              <wp:positionV relativeFrom="page">
                <wp:posOffset>593725</wp:posOffset>
              </wp:positionV>
              <wp:extent cx="6171565" cy="12700"/>
              <wp:effectExtent l="0" t="0" r="0" b="0"/>
              <wp:wrapNone/>
              <wp:docPr id="18" name="Grupo 18"/>
              <wp:cNvGraphicFramePr/>
              <a:graphic xmlns:a="http://schemas.openxmlformats.org/drawingml/2006/main">
                <a:graphicData uri="http://schemas.microsoft.com/office/word/2010/wordprocessingGroup">
                  <wpg:wgp>
                    <wpg:cNvGrpSpPr/>
                    <wpg:grpSpPr>
                      <a:xfrm>
                        <a:off x="0" y="0"/>
                        <a:ext cx="6171565" cy="12700"/>
                        <a:chOff x="2260200" y="3772875"/>
                        <a:chExt cx="6172225" cy="14250"/>
                      </a:xfrm>
                    </wpg:grpSpPr>
                    <wpg:grpSp>
                      <wpg:cNvPr id="7" name="Grupo 7"/>
                      <wpg:cNvGrpSpPr/>
                      <wpg:grpSpPr>
                        <a:xfrm>
                          <a:off x="2260218" y="3780000"/>
                          <a:ext cx="6171565" cy="0"/>
                          <a:chOff x="1263" y="935"/>
                          <a:chExt cx="9719" cy="0"/>
                        </a:xfrm>
                      </wpg:grpSpPr>
                      <wps:wsp>
                        <wps:cNvPr id="8" name="Rectángulo 8"/>
                        <wps:cNvSpPr/>
                        <wps:spPr>
                          <a:xfrm>
                            <a:off x="1263" y="935"/>
                            <a:ext cx="9700" cy="0"/>
                          </a:xfrm>
                          <a:prstGeom prst="rect">
                            <a:avLst/>
                          </a:prstGeom>
                          <a:noFill/>
                          <a:ln>
                            <a:noFill/>
                          </a:ln>
                        </wps:spPr>
                        <wps:txbx>
                          <w:txbxContent>
                            <w:p w14:paraId="0FF649B7" w14:textId="77777777" w:rsidR="00714EDD" w:rsidRDefault="00714EDD">
                              <w:pPr>
                                <w:textDirection w:val="btLr"/>
                              </w:pPr>
                            </w:p>
                          </w:txbxContent>
                        </wps:txbx>
                        <wps:bodyPr spcFirstLastPara="1" wrap="square" lIns="91425" tIns="91425" rIns="91425" bIns="91425" anchor="ctr" anchorCtr="0">
                          <a:noAutofit/>
                        </wps:bodyPr>
                      </wps:wsp>
                      <wps:wsp>
                        <wps:cNvPr id="9" name="Forma libre 9"/>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802005</wp:posOffset>
              </wp:positionH>
              <wp:positionV relativeFrom="page">
                <wp:posOffset>593725</wp:posOffset>
              </wp:positionV>
              <wp:extent cx="6171565" cy="12700"/>
              <wp:effectExtent b="0" l="0" r="0" t="0"/>
              <wp:wrapNone/>
              <wp:docPr id="1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71565" cy="1270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simplePos x="0" y="0"/>
              <wp:positionH relativeFrom="page">
                <wp:posOffset>6788468</wp:posOffset>
              </wp:positionH>
              <wp:positionV relativeFrom="page">
                <wp:posOffset>389573</wp:posOffset>
              </wp:positionV>
              <wp:extent cx="203200" cy="136525"/>
              <wp:effectExtent l="0" t="0" r="0" b="0"/>
              <wp:wrapNone/>
              <wp:docPr id="16" name="Rectángulo 16"/>
              <wp:cNvGraphicFramePr/>
              <a:graphic xmlns:a="http://schemas.openxmlformats.org/drawingml/2006/main">
                <a:graphicData uri="http://schemas.microsoft.com/office/word/2010/wordprocessingShape">
                  <wps:wsp>
                    <wps:cNvSpPr/>
                    <wps:spPr>
                      <a:xfrm>
                        <a:off x="5249163" y="3716500"/>
                        <a:ext cx="193675" cy="127000"/>
                      </a:xfrm>
                      <a:prstGeom prst="rect">
                        <a:avLst/>
                      </a:prstGeom>
                      <a:noFill/>
                      <a:ln>
                        <a:noFill/>
                      </a:ln>
                    </wps:spPr>
                    <wps:txbx>
                      <w:txbxContent>
                        <w:p w14:paraId="69D1FDD6" w14:textId="77777777" w:rsidR="00714EDD" w:rsidRDefault="0071679E">
                          <w:pPr>
                            <w:spacing w:line="180" w:lineRule="auto"/>
                            <w:ind w:left="20" w:right="-24" w:firstLine="20"/>
                            <w:textDirection w:val="btLr"/>
                          </w:pPr>
                          <w:r>
                            <w:rPr>
                              <w:color w:val="000000"/>
                              <w:sz w:val="16"/>
                            </w:rPr>
                            <w:t>741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6788468</wp:posOffset>
              </wp:positionH>
              <wp:positionV relativeFrom="page">
                <wp:posOffset>389573</wp:posOffset>
              </wp:positionV>
              <wp:extent cx="203200" cy="136525"/>
              <wp:effectExtent b="0" l="0" r="0" t="0"/>
              <wp:wrapNone/>
              <wp:docPr id="1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03200" cy="1365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9" w14:textId="77777777" w:rsidR="00714EDD" w:rsidRDefault="0071679E">
    <w:pPr>
      <w:spacing w:line="200" w:lineRule="auto"/>
    </w:pPr>
    <w:r>
      <w:rPr>
        <w:noProof/>
      </w:rPr>
      <mc:AlternateContent>
        <mc:Choice Requires="wpg">
          <w:drawing>
            <wp:anchor distT="0" distB="0" distL="0" distR="0" simplePos="0" relativeHeight="251660288" behindDoc="1" locked="0" layoutInCell="1" hidden="0" allowOverlap="1">
              <wp:simplePos x="0" y="0"/>
              <wp:positionH relativeFrom="page">
                <wp:posOffset>802005</wp:posOffset>
              </wp:positionH>
              <wp:positionV relativeFrom="page">
                <wp:posOffset>593725</wp:posOffset>
              </wp:positionV>
              <wp:extent cx="6171565" cy="12700"/>
              <wp:effectExtent l="0" t="0" r="0" b="0"/>
              <wp:wrapNone/>
              <wp:docPr id="12" name="Grupo 12"/>
              <wp:cNvGraphicFramePr/>
              <a:graphic xmlns:a="http://schemas.openxmlformats.org/drawingml/2006/main">
                <a:graphicData uri="http://schemas.microsoft.com/office/word/2010/wordprocessingGroup">
                  <wpg:wgp>
                    <wpg:cNvGrpSpPr/>
                    <wpg:grpSpPr>
                      <a:xfrm>
                        <a:off x="0" y="0"/>
                        <a:ext cx="6171565" cy="12700"/>
                        <a:chOff x="2260200" y="3772875"/>
                        <a:chExt cx="6172225" cy="14250"/>
                      </a:xfrm>
                    </wpg:grpSpPr>
                    <wpg:grpSp>
                      <wpg:cNvPr id="10" name="Grupo 10"/>
                      <wpg:cNvGrpSpPr/>
                      <wpg:grpSpPr>
                        <a:xfrm>
                          <a:off x="2260218" y="3780000"/>
                          <a:ext cx="6171565" cy="0"/>
                          <a:chOff x="1263" y="935"/>
                          <a:chExt cx="9719" cy="0"/>
                        </a:xfrm>
                      </wpg:grpSpPr>
                      <wps:wsp>
                        <wps:cNvPr id="11" name="Rectángulo 11"/>
                        <wps:cNvSpPr/>
                        <wps:spPr>
                          <a:xfrm>
                            <a:off x="1263" y="935"/>
                            <a:ext cx="9700" cy="0"/>
                          </a:xfrm>
                          <a:prstGeom prst="rect">
                            <a:avLst/>
                          </a:prstGeom>
                          <a:noFill/>
                          <a:ln>
                            <a:noFill/>
                          </a:ln>
                        </wps:spPr>
                        <wps:txbx>
                          <w:txbxContent>
                            <w:p w14:paraId="30E1CB57" w14:textId="77777777" w:rsidR="00714EDD" w:rsidRDefault="00714EDD">
                              <w:pPr>
                                <w:textDirection w:val="btLr"/>
                              </w:pPr>
                            </w:p>
                          </w:txbxContent>
                        </wps:txbx>
                        <wps:bodyPr spcFirstLastPara="1" wrap="square" lIns="91425" tIns="91425" rIns="91425" bIns="91425" anchor="ctr" anchorCtr="0">
                          <a:noAutofit/>
                        </wps:bodyPr>
                      </wps:wsp>
                      <wps:wsp>
                        <wps:cNvPr id="14" name="Forma libre 14"/>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802005</wp:posOffset>
              </wp:positionH>
              <wp:positionV relativeFrom="page">
                <wp:posOffset>593725</wp:posOffset>
              </wp:positionV>
              <wp:extent cx="6171565" cy="1270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71565" cy="12700"/>
                      </a:xfrm>
                      <a:prstGeom prst="rect"/>
                      <a:ln/>
                    </pic:spPr>
                  </pic:pic>
                </a:graphicData>
              </a:graphic>
            </wp:anchor>
          </w:drawing>
        </mc:Fallback>
      </mc:AlternateContent>
    </w:r>
    <w:r>
      <w:rPr>
        <w:noProof/>
      </w:rPr>
      <mc:AlternateContent>
        <mc:Choice Requires="wpg">
          <w:drawing>
            <wp:anchor distT="0" distB="0" distL="0" distR="0" simplePos="0" relativeHeight="251661312" behindDoc="1" locked="0" layoutInCell="1" hidden="0" allowOverlap="1">
              <wp:simplePos x="0" y="0"/>
              <wp:positionH relativeFrom="page">
                <wp:posOffset>784543</wp:posOffset>
              </wp:positionH>
              <wp:positionV relativeFrom="page">
                <wp:posOffset>389573</wp:posOffset>
              </wp:positionV>
              <wp:extent cx="2773045" cy="136525"/>
              <wp:effectExtent l="0" t="0" r="0" b="0"/>
              <wp:wrapNone/>
              <wp:docPr id="17" name="Rectángulo 17"/>
              <wp:cNvGraphicFramePr/>
              <a:graphic xmlns:a="http://schemas.openxmlformats.org/drawingml/2006/main">
                <a:graphicData uri="http://schemas.microsoft.com/office/word/2010/wordprocessingShape">
                  <wps:wsp>
                    <wps:cNvSpPr/>
                    <wps:spPr>
                      <a:xfrm>
                        <a:off x="3964240" y="3716500"/>
                        <a:ext cx="2763520" cy="127000"/>
                      </a:xfrm>
                      <a:prstGeom prst="rect">
                        <a:avLst/>
                      </a:prstGeom>
                      <a:noFill/>
                      <a:ln>
                        <a:noFill/>
                      </a:ln>
                    </wps:spPr>
                    <wps:txbx>
                      <w:txbxContent>
                        <w:p w14:paraId="560F279E" w14:textId="77777777" w:rsidR="00714EDD" w:rsidRDefault="0071679E">
                          <w:pPr>
                            <w:spacing w:line="180" w:lineRule="auto"/>
                            <w:ind w:left="20" w:right="-24" w:firstLine="20"/>
                            <w:textDirection w:val="btLr"/>
                          </w:pPr>
                          <w:r>
                            <w:rPr>
                              <w:color w:val="000000"/>
                              <w:sz w:val="16"/>
                            </w:rPr>
                            <w:t xml:space="preserve">International </w:t>
                          </w:r>
                          <w:proofErr w:type="spellStart"/>
                          <w:r>
                            <w:rPr>
                              <w:color w:val="000000"/>
                              <w:sz w:val="16"/>
                            </w:rPr>
                            <w:t>Journal</w:t>
                          </w:r>
                          <w:proofErr w:type="spellEnd"/>
                          <w:r>
                            <w:rPr>
                              <w:color w:val="000000"/>
                              <w:sz w:val="16"/>
                            </w:rPr>
                            <w:t xml:space="preserve"> of </w:t>
                          </w:r>
                          <w:proofErr w:type="spellStart"/>
                          <w:r>
                            <w:rPr>
                              <w:color w:val="000000"/>
                              <w:sz w:val="16"/>
                            </w:rPr>
                            <w:t>Epidemiology</w:t>
                          </w:r>
                          <w:proofErr w:type="spellEnd"/>
                          <w:r>
                            <w:rPr>
                              <w:color w:val="000000"/>
                              <w:sz w:val="16"/>
                            </w:rPr>
                            <w:t>, 2020, Vol. 49, No. 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784543</wp:posOffset>
              </wp:positionH>
              <wp:positionV relativeFrom="page">
                <wp:posOffset>389573</wp:posOffset>
              </wp:positionV>
              <wp:extent cx="2773045" cy="136525"/>
              <wp:effectExtent b="0" l="0" r="0" t="0"/>
              <wp:wrapNone/>
              <wp:docPr id="1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773045" cy="136525"/>
                      </a:xfrm>
                      <a:prstGeom prst="rect"/>
                      <a:ln/>
                    </pic:spPr>
                  </pic:pic>
                </a:graphicData>
              </a:graphic>
            </wp:anchor>
          </w:drawing>
        </mc:Fallback>
      </mc:AlternateContent>
    </w:r>
    <w:r>
      <w:rPr>
        <w:noProof/>
      </w:rPr>
      <mc:AlternateContent>
        <mc:Choice Requires="wpg">
          <w:drawing>
            <wp:anchor distT="0" distB="0" distL="0" distR="0" simplePos="0" relativeHeight="251662336" behindDoc="1" locked="0" layoutInCell="1" hidden="0" allowOverlap="1">
              <wp:simplePos x="0" y="0"/>
              <wp:positionH relativeFrom="page">
                <wp:posOffset>6726873</wp:posOffset>
              </wp:positionH>
              <wp:positionV relativeFrom="page">
                <wp:posOffset>389573</wp:posOffset>
              </wp:positionV>
              <wp:extent cx="265430" cy="136525"/>
              <wp:effectExtent l="0" t="0" r="0" b="0"/>
              <wp:wrapNone/>
              <wp:docPr id="21" name="Rectángulo 21"/>
              <wp:cNvGraphicFramePr/>
              <a:graphic xmlns:a="http://schemas.openxmlformats.org/drawingml/2006/main">
                <a:graphicData uri="http://schemas.microsoft.com/office/word/2010/wordprocessingShape">
                  <wps:wsp>
                    <wps:cNvSpPr/>
                    <wps:spPr>
                      <a:xfrm>
                        <a:off x="5218048" y="3716500"/>
                        <a:ext cx="255905" cy="127000"/>
                      </a:xfrm>
                      <a:prstGeom prst="rect">
                        <a:avLst/>
                      </a:prstGeom>
                      <a:noFill/>
                      <a:ln>
                        <a:noFill/>
                      </a:ln>
                    </wps:spPr>
                    <wps:txbx>
                      <w:txbxContent>
                        <w:p w14:paraId="2D9FE4E4" w14:textId="77777777" w:rsidR="00714EDD" w:rsidRDefault="0071679E">
                          <w:pPr>
                            <w:spacing w:line="180" w:lineRule="auto"/>
                            <w:ind w:left="20" w:right="-24" w:firstLine="20"/>
                            <w:textDirection w:val="btLr"/>
                          </w:pPr>
                          <w:r>
                            <w:rPr>
                              <w:color w:val="000000"/>
                              <w:sz w:val="16"/>
                            </w:rPr>
                            <w:t>741b</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6726873</wp:posOffset>
              </wp:positionH>
              <wp:positionV relativeFrom="page">
                <wp:posOffset>389573</wp:posOffset>
              </wp:positionV>
              <wp:extent cx="265430" cy="136525"/>
              <wp:effectExtent b="0" l="0" r="0" t="0"/>
              <wp:wrapNone/>
              <wp:docPr id="1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265430" cy="1365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045A1"/>
    <w:multiLevelType w:val="multilevel"/>
    <w:tmpl w:val="F580EE8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127022">
    <w15:presenceInfo w15:providerId="None" w15:userId="D127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DD"/>
    <w:rsid w:val="00101834"/>
    <w:rsid w:val="001B6CF5"/>
    <w:rsid w:val="001D66E8"/>
    <w:rsid w:val="00714EDD"/>
    <w:rsid w:val="0071679E"/>
    <w:rsid w:val="00B34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B4FB"/>
  <w15:docId w15:val="{269AA271-910D-4128-9EE8-7DFBD854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0VnDMDhYF+9fdeeKqHQHjZslxg==">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2374</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D127022</cp:lastModifiedBy>
  <cp:revision>2</cp:revision>
  <dcterms:created xsi:type="dcterms:W3CDTF">2022-10-25T06:15:00Z</dcterms:created>
  <dcterms:modified xsi:type="dcterms:W3CDTF">2022-11-30T14:52:00Z</dcterms:modified>
</cp:coreProperties>
</file>